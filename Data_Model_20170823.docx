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F24" w:rsidRDefault="000E1F24">
      <w:pPr>
        <w:rPr>
          <w:b/>
          <w:sz w:val="24"/>
          <w:szCs w:val="24"/>
          <w:u w:val="single"/>
        </w:rPr>
      </w:pPr>
    </w:p>
    <w:sdt>
      <w:sdtPr>
        <w:rPr>
          <w:rFonts w:asciiTheme="minorHAnsi" w:eastAsiaTheme="minorHAnsi" w:hAnsiTheme="minorHAnsi" w:cstheme="minorBidi"/>
          <w:b w:val="0"/>
          <w:bCs w:val="0"/>
          <w:color w:val="auto"/>
          <w:sz w:val="22"/>
          <w:szCs w:val="22"/>
          <w:lang w:eastAsia="en-US"/>
        </w:rPr>
        <w:id w:val="763342545"/>
        <w:docPartObj>
          <w:docPartGallery w:val="Table of Contents"/>
          <w:docPartUnique/>
        </w:docPartObj>
      </w:sdtPr>
      <w:sdtContent>
        <w:p w:rsidR="000E1F24" w:rsidRDefault="000E1F24">
          <w:pPr>
            <w:pStyle w:val="TBal"/>
          </w:pPr>
          <w:r>
            <w:t>İçindekiler</w:t>
          </w:r>
        </w:p>
        <w:p w:rsidR="000B0CCA" w:rsidRDefault="000E1F24">
          <w:pPr>
            <w:pStyle w:val="T1"/>
            <w:tabs>
              <w:tab w:val="left" w:pos="440"/>
              <w:tab w:val="right" w:leader="dot" w:pos="10336"/>
            </w:tabs>
            <w:rPr>
              <w:rFonts w:eastAsiaTheme="minorEastAsia"/>
              <w:noProof/>
              <w:lang w:eastAsia="tr-TR"/>
            </w:rPr>
          </w:pPr>
          <w:r>
            <w:fldChar w:fldCharType="begin"/>
          </w:r>
          <w:r>
            <w:instrText xml:space="preserve"> TOC \o "1-3" \h \z \u </w:instrText>
          </w:r>
          <w:r>
            <w:fldChar w:fldCharType="separate"/>
          </w:r>
          <w:hyperlink w:anchor="_Toc487464098" w:history="1">
            <w:r w:rsidR="000B0CCA" w:rsidRPr="00222BF1">
              <w:rPr>
                <w:rStyle w:val="Kpr"/>
                <w:b/>
                <w:noProof/>
              </w:rPr>
              <w:t>1.</w:t>
            </w:r>
            <w:r w:rsidR="000B0CCA">
              <w:rPr>
                <w:rFonts w:eastAsiaTheme="minorEastAsia"/>
                <w:noProof/>
                <w:lang w:eastAsia="tr-TR"/>
              </w:rPr>
              <w:tab/>
            </w:r>
            <w:r w:rsidR="000B0CCA" w:rsidRPr="00222BF1">
              <w:rPr>
                <w:rStyle w:val="Kpr"/>
                <w:b/>
                <w:noProof/>
              </w:rPr>
              <w:t>GEV TABLOLARINA İLİŞKİN VERİ YAPISI</w:t>
            </w:r>
            <w:r w:rsidR="000B0CCA">
              <w:rPr>
                <w:noProof/>
                <w:webHidden/>
              </w:rPr>
              <w:tab/>
            </w:r>
            <w:r w:rsidR="000B0CCA">
              <w:rPr>
                <w:noProof/>
                <w:webHidden/>
              </w:rPr>
              <w:fldChar w:fldCharType="begin"/>
            </w:r>
            <w:r w:rsidR="000B0CCA">
              <w:rPr>
                <w:noProof/>
                <w:webHidden/>
              </w:rPr>
              <w:instrText xml:space="preserve"> PAGEREF _Toc487464098 \h </w:instrText>
            </w:r>
            <w:r w:rsidR="000B0CCA">
              <w:rPr>
                <w:noProof/>
                <w:webHidden/>
              </w:rPr>
            </w:r>
            <w:r w:rsidR="000B0CCA">
              <w:rPr>
                <w:noProof/>
                <w:webHidden/>
              </w:rPr>
              <w:fldChar w:fldCharType="separate"/>
            </w:r>
            <w:r w:rsidR="000B0CCA">
              <w:rPr>
                <w:noProof/>
                <w:webHidden/>
              </w:rPr>
              <w:t>5</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099" w:history="1">
            <w:r w:rsidR="000B0CCA" w:rsidRPr="00222BF1">
              <w:rPr>
                <w:rStyle w:val="Kpr"/>
                <w:b/>
                <w:noProof/>
              </w:rPr>
              <w:t>1.1.</w:t>
            </w:r>
            <w:r w:rsidR="000B0CCA">
              <w:rPr>
                <w:rFonts w:eastAsiaTheme="minorEastAsia"/>
                <w:noProof/>
                <w:lang w:eastAsia="tr-TR"/>
              </w:rPr>
              <w:tab/>
            </w:r>
            <w:r w:rsidR="000B0CCA" w:rsidRPr="00222BF1">
              <w:rPr>
                <w:rStyle w:val="Kpr"/>
                <w:b/>
                <w:noProof/>
              </w:rPr>
              <w:t>ABT Tablosu (Aktarım-Birleştirme-Transfer Hareketleri)</w:t>
            </w:r>
            <w:r w:rsidR="000B0CCA">
              <w:rPr>
                <w:noProof/>
                <w:webHidden/>
              </w:rPr>
              <w:tab/>
            </w:r>
            <w:r w:rsidR="000B0CCA">
              <w:rPr>
                <w:noProof/>
                <w:webHidden/>
              </w:rPr>
              <w:fldChar w:fldCharType="begin"/>
            </w:r>
            <w:r w:rsidR="000B0CCA">
              <w:rPr>
                <w:noProof/>
                <w:webHidden/>
              </w:rPr>
              <w:instrText xml:space="preserve"> PAGEREF _Toc487464099 \h </w:instrText>
            </w:r>
            <w:r w:rsidR="000B0CCA">
              <w:rPr>
                <w:noProof/>
                <w:webHidden/>
              </w:rPr>
            </w:r>
            <w:r w:rsidR="000B0CCA">
              <w:rPr>
                <w:noProof/>
                <w:webHidden/>
              </w:rPr>
              <w:fldChar w:fldCharType="separate"/>
            </w:r>
            <w:r w:rsidR="000B0CCA">
              <w:rPr>
                <w:noProof/>
                <w:webHidden/>
              </w:rPr>
              <w:t>5</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00" w:history="1">
            <w:r w:rsidR="000B0CCA" w:rsidRPr="00222BF1">
              <w:rPr>
                <w:rStyle w:val="Kpr"/>
                <w:b/>
                <w:noProof/>
              </w:rPr>
              <w:t>1.2.</w:t>
            </w:r>
            <w:r w:rsidR="000B0CCA">
              <w:rPr>
                <w:rFonts w:eastAsiaTheme="minorEastAsia"/>
                <w:noProof/>
                <w:lang w:eastAsia="tr-TR"/>
              </w:rPr>
              <w:tab/>
            </w:r>
            <w:r w:rsidR="000B0CCA" w:rsidRPr="00222BF1">
              <w:rPr>
                <w:rStyle w:val="Kpr"/>
                <w:b/>
                <w:noProof/>
              </w:rPr>
              <w:t>FNB Tablosu (Fon Bilgileri)</w:t>
            </w:r>
            <w:r w:rsidR="000B0CCA">
              <w:rPr>
                <w:noProof/>
                <w:webHidden/>
              </w:rPr>
              <w:tab/>
            </w:r>
            <w:r w:rsidR="000B0CCA">
              <w:rPr>
                <w:noProof/>
                <w:webHidden/>
              </w:rPr>
              <w:fldChar w:fldCharType="begin"/>
            </w:r>
            <w:r w:rsidR="000B0CCA">
              <w:rPr>
                <w:noProof/>
                <w:webHidden/>
              </w:rPr>
              <w:instrText xml:space="preserve"> PAGEREF _Toc487464100 \h </w:instrText>
            </w:r>
            <w:r w:rsidR="000B0CCA">
              <w:rPr>
                <w:noProof/>
                <w:webHidden/>
              </w:rPr>
            </w:r>
            <w:r w:rsidR="000B0CCA">
              <w:rPr>
                <w:noProof/>
                <w:webHidden/>
              </w:rPr>
              <w:fldChar w:fldCharType="separate"/>
            </w:r>
            <w:r w:rsidR="000B0CCA">
              <w:rPr>
                <w:noProof/>
                <w:webHidden/>
              </w:rPr>
              <w:t>6</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01" w:history="1">
            <w:r w:rsidR="000B0CCA" w:rsidRPr="00222BF1">
              <w:rPr>
                <w:rStyle w:val="Kpr"/>
                <w:b/>
                <w:noProof/>
              </w:rPr>
              <w:t>1.3.</w:t>
            </w:r>
            <w:r w:rsidR="000B0CCA">
              <w:rPr>
                <w:rFonts w:eastAsiaTheme="minorEastAsia"/>
                <w:noProof/>
                <w:lang w:eastAsia="tr-TR"/>
              </w:rPr>
              <w:tab/>
            </w:r>
            <w:r w:rsidR="000B0CCA" w:rsidRPr="00222BF1">
              <w:rPr>
                <w:rStyle w:val="Kpr"/>
                <w:b/>
                <w:noProof/>
              </w:rPr>
              <w:t>FNV Tablosu (Günlük Fon Verileri)</w:t>
            </w:r>
            <w:r w:rsidR="000B0CCA">
              <w:rPr>
                <w:noProof/>
                <w:webHidden/>
              </w:rPr>
              <w:tab/>
            </w:r>
            <w:r w:rsidR="000B0CCA">
              <w:rPr>
                <w:noProof/>
                <w:webHidden/>
              </w:rPr>
              <w:fldChar w:fldCharType="begin"/>
            </w:r>
            <w:r w:rsidR="000B0CCA">
              <w:rPr>
                <w:noProof/>
                <w:webHidden/>
              </w:rPr>
              <w:instrText xml:space="preserve"> PAGEREF _Toc487464101 \h </w:instrText>
            </w:r>
            <w:r w:rsidR="000B0CCA">
              <w:rPr>
                <w:noProof/>
                <w:webHidden/>
              </w:rPr>
            </w:r>
            <w:r w:rsidR="000B0CCA">
              <w:rPr>
                <w:noProof/>
                <w:webHidden/>
              </w:rPr>
              <w:fldChar w:fldCharType="separate"/>
            </w:r>
            <w:r w:rsidR="000B0CCA">
              <w:rPr>
                <w:noProof/>
                <w:webHidden/>
              </w:rPr>
              <w:t>7</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02" w:history="1">
            <w:r w:rsidR="000B0CCA" w:rsidRPr="00222BF1">
              <w:rPr>
                <w:rStyle w:val="Kpr"/>
                <w:b/>
                <w:noProof/>
              </w:rPr>
              <w:t>1.3.1.</w:t>
            </w:r>
            <w:r w:rsidR="000B0CCA">
              <w:rPr>
                <w:rFonts w:eastAsiaTheme="minorEastAsia"/>
                <w:noProof/>
                <w:lang w:eastAsia="tr-TR"/>
              </w:rPr>
              <w:tab/>
            </w:r>
            <w:r w:rsidR="000B0CCA" w:rsidRPr="00222BF1">
              <w:rPr>
                <w:rStyle w:val="Kpr"/>
                <w:b/>
                <w:noProof/>
              </w:rPr>
              <w:t>PDB Tablosu (Fonun Gün Sonu Portföy Dağılım Bilgileri)-(FNV Tablosunun Alt Nesnesi)</w:t>
            </w:r>
            <w:r w:rsidR="000B0CCA">
              <w:rPr>
                <w:noProof/>
                <w:webHidden/>
              </w:rPr>
              <w:tab/>
            </w:r>
            <w:r w:rsidR="000B0CCA">
              <w:rPr>
                <w:noProof/>
                <w:webHidden/>
              </w:rPr>
              <w:fldChar w:fldCharType="begin"/>
            </w:r>
            <w:r w:rsidR="000B0CCA">
              <w:rPr>
                <w:noProof/>
                <w:webHidden/>
              </w:rPr>
              <w:instrText xml:space="preserve"> PAGEREF _Toc487464102 \h </w:instrText>
            </w:r>
            <w:r w:rsidR="000B0CCA">
              <w:rPr>
                <w:noProof/>
                <w:webHidden/>
              </w:rPr>
            </w:r>
            <w:r w:rsidR="000B0CCA">
              <w:rPr>
                <w:noProof/>
                <w:webHidden/>
              </w:rPr>
              <w:fldChar w:fldCharType="separate"/>
            </w:r>
            <w:r w:rsidR="000B0CCA">
              <w:rPr>
                <w:noProof/>
                <w:webHidden/>
              </w:rPr>
              <w:t>7</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03" w:history="1">
            <w:r w:rsidR="000B0CCA" w:rsidRPr="00222BF1">
              <w:rPr>
                <w:rStyle w:val="Kpr"/>
                <w:b/>
                <w:noProof/>
              </w:rPr>
              <w:t>1.4.</w:t>
            </w:r>
            <w:r w:rsidR="000B0CCA">
              <w:rPr>
                <w:rFonts w:eastAsiaTheme="minorEastAsia"/>
                <w:noProof/>
                <w:lang w:eastAsia="tr-TR"/>
              </w:rPr>
              <w:tab/>
            </w:r>
            <w:r w:rsidR="000B0CCA" w:rsidRPr="00222BF1">
              <w:rPr>
                <w:rStyle w:val="Kpr"/>
                <w:b/>
                <w:noProof/>
              </w:rPr>
              <w:t>GPK Tablosu (Gruplara İlişkin Verileri)</w:t>
            </w:r>
            <w:r w:rsidR="000B0CCA">
              <w:rPr>
                <w:noProof/>
                <w:webHidden/>
              </w:rPr>
              <w:tab/>
            </w:r>
            <w:r w:rsidR="000B0CCA">
              <w:rPr>
                <w:noProof/>
                <w:webHidden/>
              </w:rPr>
              <w:fldChar w:fldCharType="begin"/>
            </w:r>
            <w:r w:rsidR="000B0CCA">
              <w:rPr>
                <w:noProof/>
                <w:webHidden/>
              </w:rPr>
              <w:instrText xml:space="preserve"> PAGEREF _Toc487464103 \h </w:instrText>
            </w:r>
            <w:r w:rsidR="000B0CCA">
              <w:rPr>
                <w:noProof/>
                <w:webHidden/>
              </w:rPr>
            </w:r>
            <w:r w:rsidR="000B0CCA">
              <w:rPr>
                <w:noProof/>
                <w:webHidden/>
              </w:rPr>
              <w:fldChar w:fldCharType="separate"/>
            </w:r>
            <w:r w:rsidR="000B0CCA">
              <w:rPr>
                <w:noProof/>
                <w:webHidden/>
              </w:rPr>
              <w:t>8</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04" w:history="1">
            <w:r w:rsidR="000B0CCA" w:rsidRPr="00222BF1">
              <w:rPr>
                <w:rStyle w:val="Kpr"/>
                <w:b/>
                <w:noProof/>
              </w:rPr>
              <w:t>1.5.</w:t>
            </w:r>
            <w:r w:rsidR="000B0CCA">
              <w:rPr>
                <w:rFonts w:eastAsiaTheme="minorEastAsia"/>
                <w:noProof/>
                <w:lang w:eastAsia="tr-TR"/>
              </w:rPr>
              <w:tab/>
            </w:r>
            <w:r w:rsidR="000B0CCA" w:rsidRPr="00222BF1">
              <w:rPr>
                <w:rStyle w:val="Kpr"/>
                <w:b/>
                <w:noProof/>
              </w:rPr>
              <w:t>HAK Tablosu (Birikimlere Hak Kazanmaya İlişkin Bilgiler)</w:t>
            </w:r>
            <w:r w:rsidR="000B0CCA">
              <w:rPr>
                <w:noProof/>
                <w:webHidden/>
              </w:rPr>
              <w:tab/>
            </w:r>
            <w:r w:rsidR="000B0CCA">
              <w:rPr>
                <w:noProof/>
                <w:webHidden/>
              </w:rPr>
              <w:fldChar w:fldCharType="begin"/>
            </w:r>
            <w:r w:rsidR="000B0CCA">
              <w:rPr>
                <w:noProof/>
                <w:webHidden/>
              </w:rPr>
              <w:instrText xml:space="preserve"> PAGEREF _Toc487464104 \h </w:instrText>
            </w:r>
            <w:r w:rsidR="000B0CCA">
              <w:rPr>
                <w:noProof/>
                <w:webHidden/>
              </w:rPr>
            </w:r>
            <w:r w:rsidR="000B0CCA">
              <w:rPr>
                <w:noProof/>
                <w:webHidden/>
              </w:rPr>
              <w:fldChar w:fldCharType="separate"/>
            </w:r>
            <w:r w:rsidR="000B0CCA">
              <w:rPr>
                <w:noProof/>
                <w:webHidden/>
              </w:rPr>
              <w:t>8</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05" w:history="1">
            <w:r w:rsidR="000B0CCA" w:rsidRPr="00222BF1">
              <w:rPr>
                <w:rStyle w:val="Kpr"/>
                <w:b/>
                <w:noProof/>
              </w:rPr>
              <w:t>1.6.</w:t>
            </w:r>
            <w:r w:rsidR="000B0CCA">
              <w:rPr>
                <w:rFonts w:eastAsiaTheme="minorEastAsia"/>
                <w:noProof/>
                <w:lang w:eastAsia="tr-TR"/>
              </w:rPr>
              <w:tab/>
            </w:r>
            <w:r w:rsidR="000B0CCA" w:rsidRPr="00222BF1">
              <w:rPr>
                <w:rStyle w:val="Kpr"/>
                <w:b/>
                <w:noProof/>
              </w:rPr>
              <w:t>HES Tablosu (Sözleşme-Sertifika Hesap Hareketleri Tablosu)</w:t>
            </w:r>
            <w:r w:rsidR="000B0CCA">
              <w:rPr>
                <w:noProof/>
                <w:webHidden/>
              </w:rPr>
              <w:tab/>
            </w:r>
            <w:r w:rsidR="000B0CCA">
              <w:rPr>
                <w:noProof/>
                <w:webHidden/>
              </w:rPr>
              <w:fldChar w:fldCharType="begin"/>
            </w:r>
            <w:r w:rsidR="000B0CCA">
              <w:rPr>
                <w:noProof/>
                <w:webHidden/>
              </w:rPr>
              <w:instrText xml:space="preserve"> PAGEREF _Toc487464105 \h </w:instrText>
            </w:r>
            <w:r w:rsidR="000B0CCA">
              <w:rPr>
                <w:noProof/>
                <w:webHidden/>
              </w:rPr>
            </w:r>
            <w:r w:rsidR="000B0CCA">
              <w:rPr>
                <w:noProof/>
                <w:webHidden/>
              </w:rPr>
              <w:fldChar w:fldCharType="separate"/>
            </w:r>
            <w:r w:rsidR="000B0CCA">
              <w:rPr>
                <w:noProof/>
                <w:webHidden/>
              </w:rPr>
              <w:t>9</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06" w:history="1">
            <w:r w:rsidR="000B0CCA" w:rsidRPr="00222BF1">
              <w:rPr>
                <w:rStyle w:val="Kpr"/>
                <w:b/>
                <w:noProof/>
              </w:rPr>
              <w:t>1.7.</w:t>
            </w:r>
            <w:r w:rsidR="000B0CCA">
              <w:rPr>
                <w:rFonts w:eastAsiaTheme="minorEastAsia"/>
                <w:noProof/>
                <w:lang w:eastAsia="tr-TR"/>
              </w:rPr>
              <w:tab/>
            </w:r>
            <w:r w:rsidR="000B0CCA" w:rsidRPr="00222BF1">
              <w:rPr>
                <w:rStyle w:val="Kpr"/>
                <w:b/>
                <w:noProof/>
              </w:rPr>
              <w:t>HOP Tablosu (Hesap Özet Profili Bilgileri)</w:t>
            </w:r>
            <w:r w:rsidR="000B0CCA">
              <w:rPr>
                <w:noProof/>
                <w:webHidden/>
              </w:rPr>
              <w:tab/>
            </w:r>
            <w:r w:rsidR="000B0CCA">
              <w:rPr>
                <w:noProof/>
                <w:webHidden/>
              </w:rPr>
              <w:fldChar w:fldCharType="begin"/>
            </w:r>
            <w:r w:rsidR="000B0CCA">
              <w:rPr>
                <w:noProof/>
                <w:webHidden/>
              </w:rPr>
              <w:instrText xml:space="preserve"> PAGEREF _Toc487464106 \h </w:instrText>
            </w:r>
            <w:r w:rsidR="000B0CCA">
              <w:rPr>
                <w:noProof/>
                <w:webHidden/>
              </w:rPr>
            </w:r>
            <w:r w:rsidR="000B0CCA">
              <w:rPr>
                <w:noProof/>
                <w:webHidden/>
              </w:rPr>
              <w:fldChar w:fldCharType="separate"/>
            </w:r>
            <w:r w:rsidR="000B0CCA">
              <w:rPr>
                <w:noProof/>
                <w:webHidden/>
              </w:rPr>
              <w:t>10</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07" w:history="1">
            <w:r w:rsidR="000B0CCA" w:rsidRPr="00222BF1">
              <w:rPr>
                <w:rStyle w:val="Kpr"/>
                <w:b/>
                <w:noProof/>
              </w:rPr>
              <w:t>1.7.1.</w:t>
            </w:r>
            <w:r w:rsidR="000B0CCA">
              <w:rPr>
                <w:rFonts w:eastAsiaTheme="minorEastAsia"/>
                <w:noProof/>
                <w:lang w:eastAsia="tr-TR"/>
              </w:rPr>
              <w:tab/>
            </w:r>
            <w:r w:rsidR="000B0CCA" w:rsidRPr="00222BF1">
              <w:rPr>
                <w:rStyle w:val="Kpr"/>
                <w:b/>
                <w:noProof/>
              </w:rPr>
              <w:t>HFN Tablosu (Hesap Özeti Fon Bilgileri)-(HOP Tablosunun Alt Nesnesi)</w:t>
            </w:r>
            <w:r w:rsidR="000B0CCA">
              <w:rPr>
                <w:noProof/>
                <w:webHidden/>
              </w:rPr>
              <w:tab/>
            </w:r>
            <w:r w:rsidR="000B0CCA">
              <w:rPr>
                <w:noProof/>
                <w:webHidden/>
              </w:rPr>
              <w:fldChar w:fldCharType="begin"/>
            </w:r>
            <w:r w:rsidR="000B0CCA">
              <w:rPr>
                <w:noProof/>
                <w:webHidden/>
              </w:rPr>
              <w:instrText xml:space="preserve"> PAGEREF _Toc487464107 \h </w:instrText>
            </w:r>
            <w:r w:rsidR="000B0CCA">
              <w:rPr>
                <w:noProof/>
                <w:webHidden/>
              </w:rPr>
            </w:r>
            <w:r w:rsidR="000B0CCA">
              <w:rPr>
                <w:noProof/>
                <w:webHidden/>
              </w:rPr>
              <w:fldChar w:fldCharType="separate"/>
            </w:r>
            <w:r w:rsidR="000B0CCA">
              <w:rPr>
                <w:noProof/>
                <w:webHidden/>
              </w:rPr>
              <w:t>10</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08" w:history="1">
            <w:r w:rsidR="000B0CCA" w:rsidRPr="00222BF1">
              <w:rPr>
                <w:rStyle w:val="Kpr"/>
                <w:b/>
                <w:noProof/>
              </w:rPr>
              <w:t>1.8.</w:t>
            </w:r>
            <w:r w:rsidR="000B0CCA">
              <w:rPr>
                <w:rFonts w:eastAsiaTheme="minorEastAsia"/>
                <w:noProof/>
                <w:lang w:eastAsia="tr-TR"/>
              </w:rPr>
              <w:tab/>
            </w:r>
            <w:r w:rsidR="000B0CCA" w:rsidRPr="00222BF1">
              <w:rPr>
                <w:rStyle w:val="Kpr"/>
                <w:b/>
                <w:noProof/>
              </w:rPr>
              <w:t>KAT Tablosu (Katılımcı Bilgileri)</w:t>
            </w:r>
            <w:r w:rsidR="000B0CCA">
              <w:rPr>
                <w:noProof/>
                <w:webHidden/>
              </w:rPr>
              <w:tab/>
            </w:r>
            <w:r w:rsidR="000B0CCA">
              <w:rPr>
                <w:noProof/>
                <w:webHidden/>
              </w:rPr>
              <w:fldChar w:fldCharType="begin"/>
            </w:r>
            <w:r w:rsidR="000B0CCA">
              <w:rPr>
                <w:noProof/>
                <w:webHidden/>
              </w:rPr>
              <w:instrText xml:space="preserve"> PAGEREF _Toc487464108 \h </w:instrText>
            </w:r>
            <w:r w:rsidR="000B0CCA">
              <w:rPr>
                <w:noProof/>
                <w:webHidden/>
              </w:rPr>
            </w:r>
            <w:r w:rsidR="000B0CCA">
              <w:rPr>
                <w:noProof/>
                <w:webHidden/>
              </w:rPr>
              <w:fldChar w:fldCharType="separate"/>
            </w:r>
            <w:r w:rsidR="000B0CCA">
              <w:rPr>
                <w:noProof/>
                <w:webHidden/>
              </w:rPr>
              <w:t>11</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09" w:history="1">
            <w:r w:rsidR="000B0CCA" w:rsidRPr="00222BF1">
              <w:rPr>
                <w:rStyle w:val="Kpr"/>
                <w:b/>
                <w:noProof/>
              </w:rPr>
              <w:t>1.9.</w:t>
            </w:r>
            <w:r w:rsidR="000B0CCA">
              <w:rPr>
                <w:rFonts w:eastAsiaTheme="minorEastAsia"/>
                <w:noProof/>
                <w:lang w:eastAsia="tr-TR"/>
              </w:rPr>
              <w:tab/>
            </w:r>
            <w:r w:rsidR="000B0CCA" w:rsidRPr="00222BF1">
              <w:rPr>
                <w:rStyle w:val="Kpr"/>
                <w:b/>
                <w:noProof/>
              </w:rPr>
              <w:t>SOZ Tablosu (Sözleşme Hareketleri)</w:t>
            </w:r>
            <w:r w:rsidR="000B0CCA">
              <w:rPr>
                <w:noProof/>
                <w:webHidden/>
              </w:rPr>
              <w:tab/>
            </w:r>
            <w:r w:rsidR="000B0CCA">
              <w:rPr>
                <w:noProof/>
                <w:webHidden/>
              </w:rPr>
              <w:fldChar w:fldCharType="begin"/>
            </w:r>
            <w:r w:rsidR="000B0CCA">
              <w:rPr>
                <w:noProof/>
                <w:webHidden/>
              </w:rPr>
              <w:instrText xml:space="preserve"> PAGEREF _Toc487464109 \h </w:instrText>
            </w:r>
            <w:r w:rsidR="000B0CCA">
              <w:rPr>
                <w:noProof/>
                <w:webHidden/>
              </w:rPr>
            </w:r>
            <w:r w:rsidR="000B0CCA">
              <w:rPr>
                <w:noProof/>
                <w:webHidden/>
              </w:rPr>
              <w:fldChar w:fldCharType="separate"/>
            </w:r>
            <w:r w:rsidR="000B0CCA">
              <w:rPr>
                <w:noProof/>
                <w:webHidden/>
              </w:rPr>
              <w:t>12</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10" w:history="1">
            <w:r w:rsidR="000B0CCA" w:rsidRPr="00222BF1">
              <w:rPr>
                <w:rStyle w:val="Kpr"/>
                <w:b/>
                <w:noProof/>
              </w:rPr>
              <w:t>1.9.1.</w:t>
            </w:r>
            <w:r w:rsidR="000B0CCA">
              <w:rPr>
                <w:rFonts w:eastAsiaTheme="minorEastAsia"/>
                <w:noProof/>
                <w:lang w:eastAsia="tr-TR"/>
              </w:rPr>
              <w:tab/>
            </w:r>
            <w:r w:rsidR="000B0CCA" w:rsidRPr="00222BF1">
              <w:rPr>
                <w:rStyle w:val="Kpr"/>
                <w:b/>
                <w:noProof/>
              </w:rPr>
              <w:t>FDO (Sözleşmenin Fon Dağılım Oranları) - (SOZ Tablosunun Alt Nesnesi)</w:t>
            </w:r>
            <w:r w:rsidR="000B0CCA">
              <w:rPr>
                <w:noProof/>
                <w:webHidden/>
              </w:rPr>
              <w:tab/>
            </w:r>
            <w:r w:rsidR="000B0CCA">
              <w:rPr>
                <w:noProof/>
                <w:webHidden/>
              </w:rPr>
              <w:fldChar w:fldCharType="begin"/>
            </w:r>
            <w:r w:rsidR="000B0CCA">
              <w:rPr>
                <w:noProof/>
                <w:webHidden/>
              </w:rPr>
              <w:instrText xml:space="preserve"> PAGEREF _Toc487464110 \h </w:instrText>
            </w:r>
            <w:r w:rsidR="000B0CCA">
              <w:rPr>
                <w:noProof/>
                <w:webHidden/>
              </w:rPr>
            </w:r>
            <w:r w:rsidR="000B0CCA">
              <w:rPr>
                <w:noProof/>
                <w:webHidden/>
              </w:rPr>
              <w:fldChar w:fldCharType="separate"/>
            </w:r>
            <w:r w:rsidR="000B0CCA">
              <w:rPr>
                <w:noProof/>
                <w:webHidden/>
              </w:rPr>
              <w:t>12</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11" w:history="1">
            <w:r w:rsidR="000B0CCA" w:rsidRPr="00222BF1">
              <w:rPr>
                <w:rStyle w:val="Kpr"/>
                <w:b/>
                <w:noProof/>
              </w:rPr>
              <w:t>1.10.</w:t>
            </w:r>
            <w:r w:rsidR="000B0CCA">
              <w:rPr>
                <w:rFonts w:eastAsiaTheme="minorEastAsia"/>
                <w:noProof/>
                <w:lang w:eastAsia="tr-TR"/>
              </w:rPr>
              <w:tab/>
            </w:r>
            <w:r w:rsidR="000B0CCA" w:rsidRPr="00222BF1">
              <w:rPr>
                <w:rStyle w:val="Kpr"/>
                <w:b/>
                <w:noProof/>
              </w:rPr>
              <w:t>VTH Tablosu (Vade-Tahsilat Hareketleri)</w:t>
            </w:r>
            <w:r w:rsidR="000B0CCA">
              <w:rPr>
                <w:noProof/>
                <w:webHidden/>
              </w:rPr>
              <w:tab/>
            </w:r>
            <w:r w:rsidR="000B0CCA">
              <w:rPr>
                <w:noProof/>
                <w:webHidden/>
              </w:rPr>
              <w:fldChar w:fldCharType="begin"/>
            </w:r>
            <w:r w:rsidR="000B0CCA">
              <w:rPr>
                <w:noProof/>
                <w:webHidden/>
              </w:rPr>
              <w:instrText xml:space="preserve"> PAGEREF _Toc487464111 \h </w:instrText>
            </w:r>
            <w:r w:rsidR="000B0CCA">
              <w:rPr>
                <w:noProof/>
                <w:webHidden/>
              </w:rPr>
            </w:r>
            <w:r w:rsidR="000B0CCA">
              <w:rPr>
                <w:noProof/>
                <w:webHidden/>
              </w:rPr>
              <w:fldChar w:fldCharType="separate"/>
            </w:r>
            <w:r w:rsidR="000B0CCA">
              <w:rPr>
                <w:noProof/>
                <w:webHidden/>
              </w:rPr>
              <w:t>13</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12" w:history="1">
            <w:r w:rsidR="000B0CCA" w:rsidRPr="00222BF1">
              <w:rPr>
                <w:rStyle w:val="Kpr"/>
                <w:b/>
                <w:noProof/>
              </w:rPr>
              <w:t>1.11.</w:t>
            </w:r>
            <w:r w:rsidR="000B0CCA">
              <w:rPr>
                <w:rFonts w:eastAsiaTheme="minorEastAsia"/>
                <w:noProof/>
                <w:lang w:eastAsia="tr-TR"/>
              </w:rPr>
              <w:tab/>
            </w:r>
            <w:r w:rsidR="000B0CCA" w:rsidRPr="00222BF1">
              <w:rPr>
                <w:rStyle w:val="Kpr"/>
                <w:b/>
                <w:noProof/>
              </w:rPr>
              <w:t>VTHH Tablosu (Vade-Tahakkuk Hareketleri)</w:t>
            </w:r>
            <w:r w:rsidR="000B0CCA">
              <w:rPr>
                <w:noProof/>
                <w:webHidden/>
              </w:rPr>
              <w:tab/>
            </w:r>
            <w:r w:rsidR="000B0CCA">
              <w:rPr>
                <w:noProof/>
                <w:webHidden/>
              </w:rPr>
              <w:fldChar w:fldCharType="begin"/>
            </w:r>
            <w:r w:rsidR="000B0CCA">
              <w:rPr>
                <w:noProof/>
                <w:webHidden/>
              </w:rPr>
              <w:instrText xml:space="preserve"> PAGEREF _Toc487464112 \h </w:instrText>
            </w:r>
            <w:r w:rsidR="000B0CCA">
              <w:rPr>
                <w:noProof/>
                <w:webHidden/>
              </w:rPr>
            </w:r>
            <w:r w:rsidR="000B0CCA">
              <w:rPr>
                <w:noProof/>
                <w:webHidden/>
              </w:rPr>
              <w:fldChar w:fldCharType="separate"/>
            </w:r>
            <w:r w:rsidR="000B0CCA">
              <w:rPr>
                <w:noProof/>
                <w:webHidden/>
              </w:rPr>
              <w:t>13</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13" w:history="1">
            <w:r w:rsidR="000B0CCA" w:rsidRPr="00222BF1">
              <w:rPr>
                <w:rStyle w:val="Kpr"/>
                <w:b/>
                <w:noProof/>
              </w:rPr>
              <w:t>1.12.</w:t>
            </w:r>
            <w:r w:rsidR="000B0CCA">
              <w:rPr>
                <w:rFonts w:eastAsiaTheme="minorEastAsia"/>
                <w:noProof/>
                <w:lang w:eastAsia="tr-TR"/>
              </w:rPr>
              <w:tab/>
            </w:r>
            <w:r w:rsidR="000B0CCA" w:rsidRPr="00222BF1">
              <w:rPr>
                <w:rStyle w:val="Kpr"/>
                <w:b/>
                <w:noProof/>
              </w:rPr>
              <w:t>AKM Tablosu (Aracı Bazında Komisyon Bilgileri )</w:t>
            </w:r>
            <w:r w:rsidR="000B0CCA">
              <w:rPr>
                <w:noProof/>
                <w:webHidden/>
              </w:rPr>
              <w:tab/>
            </w:r>
            <w:r w:rsidR="000B0CCA">
              <w:rPr>
                <w:noProof/>
                <w:webHidden/>
              </w:rPr>
              <w:fldChar w:fldCharType="begin"/>
            </w:r>
            <w:r w:rsidR="000B0CCA">
              <w:rPr>
                <w:noProof/>
                <w:webHidden/>
              </w:rPr>
              <w:instrText xml:space="preserve"> PAGEREF _Toc487464113 \h </w:instrText>
            </w:r>
            <w:r w:rsidR="000B0CCA">
              <w:rPr>
                <w:noProof/>
                <w:webHidden/>
              </w:rPr>
            </w:r>
            <w:r w:rsidR="000B0CCA">
              <w:rPr>
                <w:noProof/>
                <w:webHidden/>
              </w:rPr>
              <w:fldChar w:fldCharType="separate"/>
            </w:r>
            <w:r w:rsidR="000B0CCA">
              <w:rPr>
                <w:noProof/>
                <w:webHidden/>
              </w:rPr>
              <w:t>14</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14" w:history="1">
            <w:r w:rsidR="000B0CCA" w:rsidRPr="00222BF1">
              <w:rPr>
                <w:rStyle w:val="Kpr"/>
                <w:b/>
                <w:noProof/>
              </w:rPr>
              <w:t>1.13.</w:t>
            </w:r>
            <w:r w:rsidR="000B0CCA">
              <w:rPr>
                <w:rFonts w:eastAsiaTheme="minorEastAsia"/>
                <w:noProof/>
                <w:lang w:eastAsia="tr-TR"/>
              </w:rPr>
              <w:tab/>
            </w:r>
            <w:r w:rsidR="000B0CCA" w:rsidRPr="00222BF1">
              <w:rPr>
                <w:rStyle w:val="Kpr"/>
                <w:b/>
                <w:noProof/>
              </w:rPr>
              <w:t>FKO Tablosu (Fon Karşılaştırma Ölçütü Endeks Bilgileri )</w:t>
            </w:r>
            <w:r w:rsidR="000B0CCA">
              <w:rPr>
                <w:noProof/>
                <w:webHidden/>
              </w:rPr>
              <w:tab/>
            </w:r>
            <w:r w:rsidR="000B0CCA">
              <w:rPr>
                <w:noProof/>
                <w:webHidden/>
              </w:rPr>
              <w:fldChar w:fldCharType="begin"/>
            </w:r>
            <w:r w:rsidR="000B0CCA">
              <w:rPr>
                <w:noProof/>
                <w:webHidden/>
              </w:rPr>
              <w:instrText xml:space="preserve"> PAGEREF _Toc487464114 \h </w:instrText>
            </w:r>
            <w:r w:rsidR="000B0CCA">
              <w:rPr>
                <w:noProof/>
                <w:webHidden/>
              </w:rPr>
            </w:r>
            <w:r w:rsidR="000B0CCA">
              <w:rPr>
                <w:noProof/>
                <w:webHidden/>
              </w:rPr>
              <w:fldChar w:fldCharType="separate"/>
            </w:r>
            <w:r w:rsidR="000B0CCA">
              <w:rPr>
                <w:noProof/>
                <w:webHidden/>
              </w:rPr>
              <w:t>14</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15" w:history="1">
            <w:r w:rsidR="000B0CCA" w:rsidRPr="00222BF1">
              <w:rPr>
                <w:rStyle w:val="Kpr"/>
                <w:b/>
                <w:noProof/>
              </w:rPr>
              <w:t>1.13.1.</w:t>
            </w:r>
            <w:r w:rsidR="000B0CCA">
              <w:rPr>
                <w:rFonts w:eastAsiaTheme="minorEastAsia"/>
                <w:noProof/>
                <w:lang w:eastAsia="tr-TR"/>
              </w:rPr>
              <w:tab/>
            </w:r>
            <w:r w:rsidR="000B0CCA" w:rsidRPr="00222BF1">
              <w:rPr>
                <w:rStyle w:val="Kpr"/>
                <w:b/>
                <w:noProof/>
              </w:rPr>
              <w:t>END Tablosu (Karşılaştırma Ölçütü Endeks Değerini Oluşturan Endekslerin Bilgileri) - (FKO Tablosunun Alt Nesnesi)</w:t>
            </w:r>
            <w:r w:rsidR="000B0CCA">
              <w:rPr>
                <w:noProof/>
                <w:webHidden/>
              </w:rPr>
              <w:tab/>
            </w:r>
            <w:r w:rsidR="000B0CCA">
              <w:rPr>
                <w:noProof/>
                <w:webHidden/>
              </w:rPr>
              <w:fldChar w:fldCharType="begin"/>
            </w:r>
            <w:r w:rsidR="000B0CCA">
              <w:rPr>
                <w:noProof/>
                <w:webHidden/>
              </w:rPr>
              <w:instrText xml:space="preserve"> PAGEREF _Toc487464115 \h </w:instrText>
            </w:r>
            <w:r w:rsidR="000B0CCA">
              <w:rPr>
                <w:noProof/>
                <w:webHidden/>
              </w:rPr>
            </w:r>
            <w:r w:rsidR="000B0CCA">
              <w:rPr>
                <w:noProof/>
                <w:webHidden/>
              </w:rPr>
              <w:fldChar w:fldCharType="separate"/>
            </w:r>
            <w:r w:rsidR="000B0CCA">
              <w:rPr>
                <w:noProof/>
                <w:webHidden/>
              </w:rPr>
              <w:t>14</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16" w:history="1">
            <w:r w:rsidR="000B0CCA" w:rsidRPr="00222BF1">
              <w:rPr>
                <w:rStyle w:val="Kpr"/>
                <w:b/>
                <w:noProof/>
              </w:rPr>
              <w:t>1.14.</w:t>
            </w:r>
            <w:r w:rsidR="000B0CCA">
              <w:rPr>
                <w:rFonts w:eastAsiaTheme="minorEastAsia"/>
                <w:noProof/>
                <w:lang w:eastAsia="tr-TR"/>
              </w:rPr>
              <w:tab/>
            </w:r>
            <w:r w:rsidR="000B0CCA" w:rsidRPr="00222BF1">
              <w:rPr>
                <w:rStyle w:val="Kpr"/>
                <w:b/>
                <w:noProof/>
              </w:rPr>
              <w:t>HCZ Tablosu (Haciz İşlemleri Bilgileri)</w:t>
            </w:r>
            <w:r w:rsidR="000B0CCA">
              <w:rPr>
                <w:noProof/>
                <w:webHidden/>
              </w:rPr>
              <w:tab/>
            </w:r>
            <w:r w:rsidR="000B0CCA">
              <w:rPr>
                <w:noProof/>
                <w:webHidden/>
              </w:rPr>
              <w:fldChar w:fldCharType="begin"/>
            </w:r>
            <w:r w:rsidR="000B0CCA">
              <w:rPr>
                <w:noProof/>
                <w:webHidden/>
              </w:rPr>
              <w:instrText xml:space="preserve"> PAGEREF _Toc487464116 \h </w:instrText>
            </w:r>
            <w:r w:rsidR="000B0CCA">
              <w:rPr>
                <w:noProof/>
                <w:webHidden/>
              </w:rPr>
            </w:r>
            <w:r w:rsidR="000B0CCA">
              <w:rPr>
                <w:noProof/>
                <w:webHidden/>
              </w:rPr>
              <w:fldChar w:fldCharType="separate"/>
            </w:r>
            <w:r w:rsidR="000B0CCA">
              <w:rPr>
                <w:noProof/>
                <w:webHidden/>
              </w:rPr>
              <w:t>15</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17" w:history="1">
            <w:r w:rsidR="000B0CCA" w:rsidRPr="00222BF1">
              <w:rPr>
                <w:rStyle w:val="Kpr"/>
                <w:b/>
                <w:noProof/>
              </w:rPr>
              <w:t>1.15.</w:t>
            </w:r>
            <w:r w:rsidR="000B0CCA">
              <w:rPr>
                <w:rFonts w:eastAsiaTheme="minorEastAsia"/>
                <w:noProof/>
                <w:lang w:eastAsia="tr-TR"/>
              </w:rPr>
              <w:tab/>
            </w:r>
            <w:r w:rsidR="000B0CCA" w:rsidRPr="00222BF1">
              <w:rPr>
                <w:rStyle w:val="Kpr"/>
                <w:b/>
                <w:noProof/>
              </w:rPr>
              <w:t>SKM Tablosu (Sözleşme Bazında Komisyon Bilgileri)</w:t>
            </w:r>
            <w:r w:rsidR="000B0CCA">
              <w:rPr>
                <w:noProof/>
                <w:webHidden/>
              </w:rPr>
              <w:tab/>
            </w:r>
            <w:r w:rsidR="000B0CCA">
              <w:rPr>
                <w:noProof/>
                <w:webHidden/>
              </w:rPr>
              <w:fldChar w:fldCharType="begin"/>
            </w:r>
            <w:r w:rsidR="000B0CCA">
              <w:rPr>
                <w:noProof/>
                <w:webHidden/>
              </w:rPr>
              <w:instrText xml:space="preserve"> PAGEREF _Toc487464117 \h </w:instrText>
            </w:r>
            <w:r w:rsidR="000B0CCA">
              <w:rPr>
                <w:noProof/>
                <w:webHidden/>
              </w:rPr>
            </w:r>
            <w:r w:rsidR="000B0CCA">
              <w:rPr>
                <w:noProof/>
                <w:webHidden/>
              </w:rPr>
              <w:fldChar w:fldCharType="separate"/>
            </w:r>
            <w:r w:rsidR="000B0CCA">
              <w:rPr>
                <w:noProof/>
                <w:webHidden/>
              </w:rPr>
              <w:t>15</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18" w:history="1">
            <w:r w:rsidR="000B0CCA" w:rsidRPr="00222BF1">
              <w:rPr>
                <w:rStyle w:val="Kpr"/>
                <w:b/>
                <w:noProof/>
              </w:rPr>
              <w:t>1.16.</w:t>
            </w:r>
            <w:r w:rsidR="000B0CCA">
              <w:rPr>
                <w:rFonts w:eastAsiaTheme="minorEastAsia"/>
                <w:noProof/>
                <w:lang w:eastAsia="tr-TR"/>
              </w:rPr>
              <w:tab/>
            </w:r>
            <w:r w:rsidR="000B0CCA" w:rsidRPr="00222BF1">
              <w:rPr>
                <w:rStyle w:val="Kpr"/>
                <w:b/>
                <w:noProof/>
              </w:rPr>
              <w:t>KMS Tablosu (Kesinti Muafiyeti Hesaplamasında Kullanılacak Standart Fon Karşılığı Bilgileri)</w:t>
            </w:r>
            <w:r w:rsidR="000B0CCA">
              <w:rPr>
                <w:noProof/>
                <w:webHidden/>
              </w:rPr>
              <w:tab/>
            </w:r>
            <w:r w:rsidR="000B0CCA">
              <w:rPr>
                <w:noProof/>
                <w:webHidden/>
              </w:rPr>
              <w:fldChar w:fldCharType="begin"/>
            </w:r>
            <w:r w:rsidR="000B0CCA">
              <w:rPr>
                <w:noProof/>
                <w:webHidden/>
              </w:rPr>
              <w:instrText xml:space="preserve"> PAGEREF _Toc487464118 \h </w:instrText>
            </w:r>
            <w:r w:rsidR="000B0CCA">
              <w:rPr>
                <w:noProof/>
                <w:webHidden/>
              </w:rPr>
            </w:r>
            <w:r w:rsidR="000B0CCA">
              <w:rPr>
                <w:noProof/>
                <w:webHidden/>
              </w:rPr>
              <w:fldChar w:fldCharType="separate"/>
            </w:r>
            <w:r w:rsidR="000B0CCA">
              <w:rPr>
                <w:noProof/>
                <w:webHidden/>
              </w:rPr>
              <w:t>15</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19" w:history="1">
            <w:r w:rsidR="000B0CCA" w:rsidRPr="00222BF1">
              <w:rPr>
                <w:rStyle w:val="Kpr"/>
                <w:b/>
                <w:noProof/>
              </w:rPr>
              <w:t>1.17.</w:t>
            </w:r>
            <w:r w:rsidR="000B0CCA">
              <w:rPr>
                <w:rFonts w:eastAsiaTheme="minorEastAsia"/>
                <w:noProof/>
                <w:lang w:eastAsia="tr-TR"/>
              </w:rPr>
              <w:tab/>
            </w:r>
            <w:r w:rsidR="000B0CCA" w:rsidRPr="00222BF1">
              <w:rPr>
                <w:rStyle w:val="Kpr"/>
                <w:b/>
                <w:noProof/>
              </w:rPr>
              <w:t>DKD Tablosu (Devlet Katkısı Taahhüt Tutarı Değerleme Bilgileri)</w:t>
            </w:r>
            <w:r w:rsidR="000B0CCA">
              <w:rPr>
                <w:noProof/>
                <w:webHidden/>
              </w:rPr>
              <w:tab/>
            </w:r>
            <w:r w:rsidR="000B0CCA">
              <w:rPr>
                <w:noProof/>
                <w:webHidden/>
              </w:rPr>
              <w:fldChar w:fldCharType="begin"/>
            </w:r>
            <w:r w:rsidR="000B0CCA">
              <w:rPr>
                <w:noProof/>
                <w:webHidden/>
              </w:rPr>
              <w:instrText xml:space="preserve"> PAGEREF _Toc487464119 \h </w:instrText>
            </w:r>
            <w:r w:rsidR="000B0CCA">
              <w:rPr>
                <w:noProof/>
                <w:webHidden/>
              </w:rPr>
            </w:r>
            <w:r w:rsidR="000B0CCA">
              <w:rPr>
                <w:noProof/>
                <w:webHidden/>
              </w:rPr>
              <w:fldChar w:fldCharType="separate"/>
            </w:r>
            <w:r w:rsidR="000B0CCA">
              <w:rPr>
                <w:noProof/>
                <w:webHidden/>
              </w:rPr>
              <w:t>16</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20" w:history="1">
            <w:r w:rsidR="000B0CCA" w:rsidRPr="00222BF1">
              <w:rPr>
                <w:rStyle w:val="Kpr"/>
                <w:b/>
                <w:noProof/>
              </w:rPr>
              <w:t>1.18.</w:t>
            </w:r>
            <w:r w:rsidR="000B0CCA">
              <w:rPr>
                <w:rFonts w:eastAsiaTheme="minorEastAsia"/>
                <w:noProof/>
                <w:lang w:eastAsia="tr-TR"/>
              </w:rPr>
              <w:tab/>
            </w:r>
            <w:r w:rsidR="000B0CCA" w:rsidRPr="00222BF1">
              <w:rPr>
                <w:rStyle w:val="Kpr"/>
                <w:b/>
                <w:noProof/>
              </w:rPr>
              <w:t>FTG Tablosu (Günlük Fon Toplam Gideri Kesintisi Bilgileri)</w:t>
            </w:r>
            <w:r w:rsidR="000B0CCA">
              <w:rPr>
                <w:noProof/>
                <w:webHidden/>
              </w:rPr>
              <w:tab/>
            </w:r>
            <w:r w:rsidR="000B0CCA">
              <w:rPr>
                <w:noProof/>
                <w:webHidden/>
              </w:rPr>
              <w:fldChar w:fldCharType="begin"/>
            </w:r>
            <w:r w:rsidR="000B0CCA">
              <w:rPr>
                <w:noProof/>
                <w:webHidden/>
              </w:rPr>
              <w:instrText xml:space="preserve"> PAGEREF _Toc487464120 \h </w:instrText>
            </w:r>
            <w:r w:rsidR="000B0CCA">
              <w:rPr>
                <w:noProof/>
                <w:webHidden/>
              </w:rPr>
            </w:r>
            <w:r w:rsidR="000B0CCA">
              <w:rPr>
                <w:noProof/>
                <w:webHidden/>
              </w:rPr>
              <w:fldChar w:fldCharType="separate"/>
            </w:r>
            <w:r w:rsidR="000B0CCA">
              <w:rPr>
                <w:noProof/>
                <w:webHidden/>
              </w:rPr>
              <w:t>16</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21" w:history="1">
            <w:r w:rsidR="000B0CCA" w:rsidRPr="00222BF1">
              <w:rPr>
                <w:rStyle w:val="Kpr"/>
                <w:b/>
                <w:noProof/>
              </w:rPr>
              <w:t>1.19.</w:t>
            </w:r>
            <w:r w:rsidR="000B0CCA">
              <w:rPr>
                <w:rFonts w:eastAsiaTheme="minorEastAsia"/>
                <w:noProof/>
                <w:lang w:eastAsia="tr-TR"/>
              </w:rPr>
              <w:tab/>
            </w:r>
            <w:r w:rsidR="000B0CCA" w:rsidRPr="00222BF1">
              <w:rPr>
                <w:rStyle w:val="Kpr"/>
                <w:b/>
                <w:noProof/>
              </w:rPr>
              <w:t>MTG Tablosu (Mutabakat Güncelleme Bilgileri)</w:t>
            </w:r>
            <w:r w:rsidR="000B0CCA">
              <w:rPr>
                <w:noProof/>
                <w:webHidden/>
              </w:rPr>
              <w:tab/>
            </w:r>
            <w:r w:rsidR="000B0CCA">
              <w:rPr>
                <w:noProof/>
                <w:webHidden/>
              </w:rPr>
              <w:fldChar w:fldCharType="begin"/>
            </w:r>
            <w:r w:rsidR="000B0CCA">
              <w:rPr>
                <w:noProof/>
                <w:webHidden/>
              </w:rPr>
              <w:instrText xml:space="preserve"> PAGEREF _Toc487464121 \h </w:instrText>
            </w:r>
            <w:r w:rsidR="000B0CCA">
              <w:rPr>
                <w:noProof/>
                <w:webHidden/>
              </w:rPr>
            </w:r>
            <w:r w:rsidR="000B0CCA">
              <w:rPr>
                <w:noProof/>
                <w:webHidden/>
              </w:rPr>
              <w:fldChar w:fldCharType="separate"/>
            </w:r>
            <w:r w:rsidR="000B0CCA">
              <w:rPr>
                <w:noProof/>
                <w:webHidden/>
              </w:rPr>
              <w:t>16</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22" w:history="1">
            <w:r w:rsidR="000B0CCA" w:rsidRPr="00222BF1">
              <w:rPr>
                <w:rStyle w:val="Kpr"/>
                <w:b/>
                <w:noProof/>
              </w:rPr>
              <w:t>1.20.</w:t>
            </w:r>
            <w:r w:rsidR="000B0CCA">
              <w:rPr>
                <w:rFonts w:eastAsiaTheme="minorEastAsia"/>
                <w:noProof/>
                <w:lang w:eastAsia="tr-TR"/>
              </w:rPr>
              <w:tab/>
            </w:r>
            <w:r w:rsidR="000B0CCA" w:rsidRPr="00222BF1">
              <w:rPr>
                <w:rStyle w:val="Kpr"/>
                <w:b/>
                <w:noProof/>
              </w:rPr>
              <w:t>HKO Tablosu (Hak Kazanılmayan Tutar Ödeme Bilgileri)</w:t>
            </w:r>
            <w:r w:rsidR="000B0CCA">
              <w:rPr>
                <w:noProof/>
                <w:webHidden/>
              </w:rPr>
              <w:tab/>
            </w:r>
            <w:r w:rsidR="000B0CCA">
              <w:rPr>
                <w:noProof/>
                <w:webHidden/>
              </w:rPr>
              <w:fldChar w:fldCharType="begin"/>
            </w:r>
            <w:r w:rsidR="000B0CCA">
              <w:rPr>
                <w:noProof/>
                <w:webHidden/>
              </w:rPr>
              <w:instrText xml:space="preserve"> PAGEREF _Toc487464122 \h </w:instrText>
            </w:r>
            <w:r w:rsidR="000B0CCA">
              <w:rPr>
                <w:noProof/>
                <w:webHidden/>
              </w:rPr>
            </w:r>
            <w:r w:rsidR="000B0CCA">
              <w:rPr>
                <w:noProof/>
                <w:webHidden/>
              </w:rPr>
              <w:fldChar w:fldCharType="separate"/>
            </w:r>
            <w:r w:rsidR="000B0CCA">
              <w:rPr>
                <w:noProof/>
                <w:webHidden/>
              </w:rPr>
              <w:t>17</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23" w:history="1">
            <w:r w:rsidR="000B0CCA" w:rsidRPr="00222BF1">
              <w:rPr>
                <w:rStyle w:val="Kpr"/>
                <w:b/>
                <w:noProof/>
              </w:rPr>
              <w:t>1.21.</w:t>
            </w:r>
            <w:r w:rsidR="000B0CCA">
              <w:rPr>
                <w:rFonts w:eastAsiaTheme="minorEastAsia"/>
                <w:noProof/>
                <w:lang w:eastAsia="tr-TR"/>
              </w:rPr>
              <w:tab/>
            </w:r>
            <w:r w:rsidR="000B0CCA" w:rsidRPr="00222BF1">
              <w:rPr>
                <w:rStyle w:val="Kpr"/>
                <w:b/>
                <w:noProof/>
              </w:rPr>
              <w:t>VDO Tablosu (Vergi Dairesine Ödeme Bilgileri)</w:t>
            </w:r>
            <w:r w:rsidR="000B0CCA">
              <w:rPr>
                <w:noProof/>
                <w:webHidden/>
              </w:rPr>
              <w:tab/>
            </w:r>
            <w:r w:rsidR="000B0CCA">
              <w:rPr>
                <w:noProof/>
                <w:webHidden/>
              </w:rPr>
              <w:fldChar w:fldCharType="begin"/>
            </w:r>
            <w:r w:rsidR="000B0CCA">
              <w:rPr>
                <w:noProof/>
                <w:webHidden/>
              </w:rPr>
              <w:instrText xml:space="preserve"> PAGEREF _Toc487464123 \h </w:instrText>
            </w:r>
            <w:r w:rsidR="000B0CCA">
              <w:rPr>
                <w:noProof/>
                <w:webHidden/>
              </w:rPr>
            </w:r>
            <w:r w:rsidR="000B0CCA">
              <w:rPr>
                <w:noProof/>
                <w:webHidden/>
              </w:rPr>
              <w:fldChar w:fldCharType="separate"/>
            </w:r>
            <w:r w:rsidR="000B0CCA">
              <w:rPr>
                <w:noProof/>
                <w:webHidden/>
              </w:rPr>
              <w:t>17</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24" w:history="1">
            <w:r w:rsidR="000B0CCA" w:rsidRPr="00222BF1">
              <w:rPr>
                <w:rStyle w:val="Kpr"/>
                <w:b/>
                <w:noProof/>
              </w:rPr>
              <w:t>1.22.</w:t>
            </w:r>
            <w:r w:rsidR="000B0CCA">
              <w:rPr>
                <w:rFonts w:eastAsiaTheme="minorEastAsia"/>
                <w:noProof/>
                <w:lang w:eastAsia="tr-TR"/>
              </w:rPr>
              <w:tab/>
            </w:r>
            <w:r w:rsidR="000B0CCA" w:rsidRPr="00222BF1">
              <w:rPr>
                <w:rStyle w:val="Kpr"/>
                <w:b/>
                <w:noProof/>
              </w:rPr>
              <w:t>FIT Tablosu (Müsteşarlığa Yapılan Fazla Ödeme İade Talep Bilgileri)</w:t>
            </w:r>
            <w:r w:rsidR="000B0CCA">
              <w:rPr>
                <w:noProof/>
                <w:webHidden/>
              </w:rPr>
              <w:tab/>
            </w:r>
            <w:r w:rsidR="000B0CCA">
              <w:rPr>
                <w:noProof/>
                <w:webHidden/>
              </w:rPr>
              <w:fldChar w:fldCharType="begin"/>
            </w:r>
            <w:r w:rsidR="000B0CCA">
              <w:rPr>
                <w:noProof/>
                <w:webHidden/>
              </w:rPr>
              <w:instrText xml:space="preserve"> PAGEREF _Toc487464124 \h </w:instrText>
            </w:r>
            <w:r w:rsidR="000B0CCA">
              <w:rPr>
                <w:noProof/>
                <w:webHidden/>
              </w:rPr>
            </w:r>
            <w:r w:rsidR="000B0CCA">
              <w:rPr>
                <w:noProof/>
                <w:webHidden/>
              </w:rPr>
              <w:fldChar w:fldCharType="separate"/>
            </w:r>
            <w:r w:rsidR="000B0CCA">
              <w:rPr>
                <w:noProof/>
                <w:webHidden/>
              </w:rPr>
              <w:t>17</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25" w:history="1">
            <w:r w:rsidR="000B0CCA" w:rsidRPr="00222BF1">
              <w:rPr>
                <w:rStyle w:val="Kpr"/>
                <w:b/>
                <w:noProof/>
              </w:rPr>
              <w:t>1.23.</w:t>
            </w:r>
            <w:r w:rsidR="000B0CCA">
              <w:rPr>
                <w:rFonts w:eastAsiaTheme="minorEastAsia"/>
                <w:noProof/>
                <w:lang w:eastAsia="tr-TR"/>
              </w:rPr>
              <w:tab/>
            </w:r>
            <w:r w:rsidR="000B0CCA" w:rsidRPr="00222BF1">
              <w:rPr>
                <w:rStyle w:val="Kpr"/>
                <w:b/>
                <w:noProof/>
              </w:rPr>
              <w:t>IMO Tablosu (İade Talebinde Kullanılacak Müsteşarlığa Ödeme Bilgileri )</w:t>
            </w:r>
            <w:r w:rsidR="000B0CCA">
              <w:rPr>
                <w:noProof/>
                <w:webHidden/>
              </w:rPr>
              <w:tab/>
            </w:r>
            <w:r w:rsidR="000B0CCA">
              <w:rPr>
                <w:noProof/>
                <w:webHidden/>
              </w:rPr>
              <w:fldChar w:fldCharType="begin"/>
            </w:r>
            <w:r w:rsidR="000B0CCA">
              <w:rPr>
                <w:noProof/>
                <w:webHidden/>
              </w:rPr>
              <w:instrText xml:space="preserve"> PAGEREF _Toc487464125 \h </w:instrText>
            </w:r>
            <w:r w:rsidR="000B0CCA">
              <w:rPr>
                <w:noProof/>
                <w:webHidden/>
              </w:rPr>
            </w:r>
            <w:r w:rsidR="000B0CCA">
              <w:rPr>
                <w:noProof/>
                <w:webHidden/>
              </w:rPr>
              <w:fldChar w:fldCharType="separate"/>
            </w:r>
            <w:r w:rsidR="000B0CCA">
              <w:rPr>
                <w:noProof/>
                <w:webHidden/>
              </w:rPr>
              <w:t>18</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26" w:history="1">
            <w:r w:rsidR="000B0CCA" w:rsidRPr="00222BF1">
              <w:rPr>
                <w:rStyle w:val="Kpr"/>
                <w:b/>
                <w:noProof/>
              </w:rPr>
              <w:t>1.24.</w:t>
            </w:r>
            <w:r w:rsidR="000B0CCA">
              <w:rPr>
                <w:rFonts w:eastAsiaTheme="minorEastAsia"/>
                <w:noProof/>
                <w:lang w:eastAsia="tr-TR"/>
              </w:rPr>
              <w:tab/>
            </w:r>
            <w:r w:rsidR="000B0CCA" w:rsidRPr="00222BF1">
              <w:rPr>
                <w:rStyle w:val="Kpr"/>
                <w:b/>
                <w:noProof/>
              </w:rPr>
              <w:t>IVO Tablosu (İade Talebinde Kullanılacak Vergi Dairesi Ödeme Bilgileri)</w:t>
            </w:r>
            <w:r w:rsidR="000B0CCA">
              <w:rPr>
                <w:noProof/>
                <w:webHidden/>
              </w:rPr>
              <w:tab/>
            </w:r>
            <w:r w:rsidR="000B0CCA">
              <w:rPr>
                <w:noProof/>
                <w:webHidden/>
              </w:rPr>
              <w:fldChar w:fldCharType="begin"/>
            </w:r>
            <w:r w:rsidR="000B0CCA">
              <w:rPr>
                <w:noProof/>
                <w:webHidden/>
              </w:rPr>
              <w:instrText xml:space="preserve"> PAGEREF _Toc487464126 \h </w:instrText>
            </w:r>
            <w:r w:rsidR="000B0CCA">
              <w:rPr>
                <w:noProof/>
                <w:webHidden/>
              </w:rPr>
            </w:r>
            <w:r w:rsidR="000B0CCA">
              <w:rPr>
                <w:noProof/>
                <w:webHidden/>
              </w:rPr>
              <w:fldChar w:fldCharType="separate"/>
            </w:r>
            <w:r w:rsidR="000B0CCA">
              <w:rPr>
                <w:noProof/>
                <w:webHidden/>
              </w:rPr>
              <w:t>18</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27" w:history="1">
            <w:r w:rsidR="000B0CCA" w:rsidRPr="00222BF1">
              <w:rPr>
                <w:rStyle w:val="Kpr"/>
                <w:b/>
                <w:noProof/>
              </w:rPr>
              <w:t>1.25.</w:t>
            </w:r>
            <w:r w:rsidR="000B0CCA">
              <w:rPr>
                <w:rFonts w:eastAsiaTheme="minorEastAsia"/>
                <w:noProof/>
                <w:lang w:eastAsia="tr-TR"/>
              </w:rPr>
              <w:tab/>
            </w:r>
            <w:r w:rsidR="000B0CCA" w:rsidRPr="00222BF1">
              <w:rPr>
                <w:rStyle w:val="Kpr"/>
                <w:b/>
                <w:noProof/>
              </w:rPr>
              <w:t>CAT Tablosu (Çalışan Talep Bildirim Bilgileri)</w:t>
            </w:r>
            <w:r w:rsidR="000B0CCA">
              <w:rPr>
                <w:noProof/>
                <w:webHidden/>
              </w:rPr>
              <w:tab/>
            </w:r>
            <w:r w:rsidR="000B0CCA">
              <w:rPr>
                <w:noProof/>
                <w:webHidden/>
              </w:rPr>
              <w:fldChar w:fldCharType="begin"/>
            </w:r>
            <w:r w:rsidR="000B0CCA">
              <w:rPr>
                <w:noProof/>
                <w:webHidden/>
              </w:rPr>
              <w:instrText xml:space="preserve"> PAGEREF _Toc487464127 \h </w:instrText>
            </w:r>
            <w:r w:rsidR="000B0CCA">
              <w:rPr>
                <w:noProof/>
                <w:webHidden/>
              </w:rPr>
            </w:r>
            <w:r w:rsidR="000B0CCA">
              <w:rPr>
                <w:noProof/>
                <w:webHidden/>
              </w:rPr>
              <w:fldChar w:fldCharType="separate"/>
            </w:r>
            <w:r w:rsidR="000B0CCA">
              <w:rPr>
                <w:noProof/>
                <w:webHidden/>
              </w:rPr>
              <w:t>18</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28" w:history="1">
            <w:r w:rsidR="000B0CCA" w:rsidRPr="00222BF1">
              <w:rPr>
                <w:rStyle w:val="Kpr"/>
                <w:b/>
                <w:noProof/>
              </w:rPr>
              <w:t>1.26.</w:t>
            </w:r>
            <w:r w:rsidR="000B0CCA">
              <w:rPr>
                <w:rFonts w:eastAsiaTheme="minorEastAsia"/>
                <w:noProof/>
                <w:lang w:eastAsia="tr-TR"/>
              </w:rPr>
              <w:tab/>
            </w:r>
            <w:r w:rsidR="000B0CCA" w:rsidRPr="00222BF1">
              <w:rPr>
                <w:rStyle w:val="Kpr"/>
                <w:b/>
                <w:noProof/>
              </w:rPr>
              <w:t>KAT_IPT Tablosu (Katılımcı Bilgileri İptal Verisi)</w:t>
            </w:r>
            <w:r w:rsidR="000B0CCA">
              <w:rPr>
                <w:noProof/>
                <w:webHidden/>
              </w:rPr>
              <w:tab/>
            </w:r>
            <w:r w:rsidR="000B0CCA">
              <w:rPr>
                <w:noProof/>
                <w:webHidden/>
              </w:rPr>
              <w:fldChar w:fldCharType="begin"/>
            </w:r>
            <w:r w:rsidR="000B0CCA">
              <w:rPr>
                <w:noProof/>
                <w:webHidden/>
              </w:rPr>
              <w:instrText xml:space="preserve"> PAGEREF _Toc487464128 \h </w:instrText>
            </w:r>
            <w:r w:rsidR="000B0CCA">
              <w:rPr>
                <w:noProof/>
                <w:webHidden/>
              </w:rPr>
            </w:r>
            <w:r w:rsidR="000B0CCA">
              <w:rPr>
                <w:noProof/>
                <w:webHidden/>
              </w:rPr>
              <w:fldChar w:fldCharType="separate"/>
            </w:r>
            <w:r w:rsidR="000B0CCA">
              <w:rPr>
                <w:noProof/>
                <w:webHidden/>
              </w:rPr>
              <w:t>19</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29" w:history="1">
            <w:r w:rsidR="000B0CCA" w:rsidRPr="00222BF1">
              <w:rPr>
                <w:rStyle w:val="Kpr"/>
                <w:b/>
                <w:noProof/>
              </w:rPr>
              <w:t>1.27.</w:t>
            </w:r>
            <w:r w:rsidR="000B0CCA">
              <w:rPr>
                <w:rFonts w:eastAsiaTheme="minorEastAsia"/>
                <w:noProof/>
                <w:lang w:eastAsia="tr-TR"/>
              </w:rPr>
              <w:tab/>
            </w:r>
            <w:r w:rsidR="000B0CCA" w:rsidRPr="00222BF1">
              <w:rPr>
                <w:rStyle w:val="Kpr"/>
                <w:b/>
                <w:noProof/>
              </w:rPr>
              <w:t>SOZ_IPT Tablosu (Sözleşme Hareketleri İptal Verisi)</w:t>
            </w:r>
            <w:r w:rsidR="000B0CCA">
              <w:rPr>
                <w:noProof/>
                <w:webHidden/>
              </w:rPr>
              <w:tab/>
            </w:r>
            <w:r w:rsidR="000B0CCA">
              <w:rPr>
                <w:noProof/>
                <w:webHidden/>
              </w:rPr>
              <w:fldChar w:fldCharType="begin"/>
            </w:r>
            <w:r w:rsidR="000B0CCA">
              <w:rPr>
                <w:noProof/>
                <w:webHidden/>
              </w:rPr>
              <w:instrText xml:space="preserve"> PAGEREF _Toc487464129 \h </w:instrText>
            </w:r>
            <w:r w:rsidR="000B0CCA">
              <w:rPr>
                <w:noProof/>
                <w:webHidden/>
              </w:rPr>
            </w:r>
            <w:r w:rsidR="000B0CCA">
              <w:rPr>
                <w:noProof/>
                <w:webHidden/>
              </w:rPr>
              <w:fldChar w:fldCharType="separate"/>
            </w:r>
            <w:r w:rsidR="000B0CCA">
              <w:rPr>
                <w:noProof/>
                <w:webHidden/>
              </w:rPr>
              <w:t>19</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30" w:history="1">
            <w:r w:rsidR="000B0CCA" w:rsidRPr="00222BF1">
              <w:rPr>
                <w:rStyle w:val="Kpr"/>
                <w:b/>
                <w:noProof/>
              </w:rPr>
              <w:t>1.28.</w:t>
            </w:r>
            <w:r w:rsidR="000B0CCA">
              <w:rPr>
                <w:rFonts w:eastAsiaTheme="minorEastAsia"/>
                <w:noProof/>
                <w:lang w:eastAsia="tr-TR"/>
              </w:rPr>
              <w:tab/>
            </w:r>
            <w:r w:rsidR="000B0CCA" w:rsidRPr="00222BF1">
              <w:rPr>
                <w:rStyle w:val="Kpr"/>
                <w:b/>
                <w:noProof/>
              </w:rPr>
              <w:t>HES_IPT Tablosu (Emeklilik Hesap Hareketleri İptal Verisi)</w:t>
            </w:r>
            <w:r w:rsidR="000B0CCA">
              <w:rPr>
                <w:noProof/>
                <w:webHidden/>
              </w:rPr>
              <w:tab/>
            </w:r>
            <w:r w:rsidR="000B0CCA">
              <w:rPr>
                <w:noProof/>
                <w:webHidden/>
              </w:rPr>
              <w:fldChar w:fldCharType="begin"/>
            </w:r>
            <w:r w:rsidR="000B0CCA">
              <w:rPr>
                <w:noProof/>
                <w:webHidden/>
              </w:rPr>
              <w:instrText xml:space="preserve"> PAGEREF _Toc487464130 \h </w:instrText>
            </w:r>
            <w:r w:rsidR="000B0CCA">
              <w:rPr>
                <w:noProof/>
                <w:webHidden/>
              </w:rPr>
            </w:r>
            <w:r w:rsidR="000B0CCA">
              <w:rPr>
                <w:noProof/>
                <w:webHidden/>
              </w:rPr>
              <w:fldChar w:fldCharType="separate"/>
            </w:r>
            <w:r w:rsidR="000B0CCA">
              <w:rPr>
                <w:noProof/>
                <w:webHidden/>
              </w:rPr>
              <w:t>20</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31" w:history="1">
            <w:r w:rsidR="000B0CCA" w:rsidRPr="00222BF1">
              <w:rPr>
                <w:rStyle w:val="Kpr"/>
                <w:b/>
                <w:noProof/>
              </w:rPr>
              <w:t>1.29.</w:t>
            </w:r>
            <w:r w:rsidR="000B0CCA">
              <w:rPr>
                <w:rFonts w:eastAsiaTheme="minorEastAsia"/>
                <w:noProof/>
                <w:lang w:eastAsia="tr-TR"/>
              </w:rPr>
              <w:tab/>
            </w:r>
            <w:r w:rsidR="000B0CCA" w:rsidRPr="00222BF1">
              <w:rPr>
                <w:rStyle w:val="Kpr"/>
                <w:b/>
                <w:noProof/>
              </w:rPr>
              <w:t>FNV_IPT Tablosu (Günlük Fon Verileri İptal Verisi)</w:t>
            </w:r>
            <w:r w:rsidR="000B0CCA">
              <w:rPr>
                <w:noProof/>
                <w:webHidden/>
              </w:rPr>
              <w:tab/>
            </w:r>
            <w:r w:rsidR="000B0CCA">
              <w:rPr>
                <w:noProof/>
                <w:webHidden/>
              </w:rPr>
              <w:fldChar w:fldCharType="begin"/>
            </w:r>
            <w:r w:rsidR="000B0CCA">
              <w:rPr>
                <w:noProof/>
                <w:webHidden/>
              </w:rPr>
              <w:instrText xml:space="preserve"> PAGEREF _Toc487464131 \h </w:instrText>
            </w:r>
            <w:r w:rsidR="000B0CCA">
              <w:rPr>
                <w:noProof/>
                <w:webHidden/>
              </w:rPr>
            </w:r>
            <w:r w:rsidR="000B0CCA">
              <w:rPr>
                <w:noProof/>
                <w:webHidden/>
              </w:rPr>
              <w:fldChar w:fldCharType="separate"/>
            </w:r>
            <w:r w:rsidR="000B0CCA">
              <w:rPr>
                <w:noProof/>
                <w:webHidden/>
              </w:rPr>
              <w:t>20</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32" w:history="1">
            <w:r w:rsidR="000B0CCA" w:rsidRPr="00222BF1">
              <w:rPr>
                <w:rStyle w:val="Kpr"/>
                <w:b/>
                <w:noProof/>
              </w:rPr>
              <w:t>1.30.</w:t>
            </w:r>
            <w:r w:rsidR="000B0CCA">
              <w:rPr>
                <w:rFonts w:eastAsiaTheme="minorEastAsia"/>
                <w:noProof/>
                <w:lang w:eastAsia="tr-TR"/>
              </w:rPr>
              <w:tab/>
            </w:r>
            <w:r w:rsidR="000B0CCA" w:rsidRPr="00222BF1">
              <w:rPr>
                <w:rStyle w:val="Kpr"/>
                <w:b/>
                <w:noProof/>
              </w:rPr>
              <w:t>ABT_IPT Tablosu (Aktarım-Birleştirme-Transfer Hareketleri İptal Verisi)</w:t>
            </w:r>
            <w:r w:rsidR="000B0CCA">
              <w:rPr>
                <w:noProof/>
                <w:webHidden/>
              </w:rPr>
              <w:tab/>
            </w:r>
            <w:r w:rsidR="000B0CCA">
              <w:rPr>
                <w:noProof/>
                <w:webHidden/>
              </w:rPr>
              <w:fldChar w:fldCharType="begin"/>
            </w:r>
            <w:r w:rsidR="000B0CCA">
              <w:rPr>
                <w:noProof/>
                <w:webHidden/>
              </w:rPr>
              <w:instrText xml:space="preserve"> PAGEREF _Toc487464132 \h </w:instrText>
            </w:r>
            <w:r w:rsidR="000B0CCA">
              <w:rPr>
                <w:noProof/>
                <w:webHidden/>
              </w:rPr>
            </w:r>
            <w:r w:rsidR="000B0CCA">
              <w:rPr>
                <w:noProof/>
                <w:webHidden/>
              </w:rPr>
              <w:fldChar w:fldCharType="separate"/>
            </w:r>
            <w:r w:rsidR="000B0CCA">
              <w:rPr>
                <w:noProof/>
                <w:webHidden/>
              </w:rPr>
              <w:t>20</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33" w:history="1">
            <w:r w:rsidR="000B0CCA" w:rsidRPr="00222BF1">
              <w:rPr>
                <w:rStyle w:val="Kpr"/>
                <w:b/>
                <w:noProof/>
              </w:rPr>
              <w:t>1.31.</w:t>
            </w:r>
            <w:r w:rsidR="000B0CCA">
              <w:rPr>
                <w:rFonts w:eastAsiaTheme="minorEastAsia"/>
                <w:noProof/>
                <w:lang w:eastAsia="tr-TR"/>
              </w:rPr>
              <w:tab/>
            </w:r>
            <w:r w:rsidR="000B0CCA" w:rsidRPr="00222BF1">
              <w:rPr>
                <w:rStyle w:val="Kpr"/>
                <w:b/>
                <w:noProof/>
              </w:rPr>
              <w:t>HAK_IPT Tablosu (Birikimlere Hak Kazanma Bilgileri İptal Verisi)</w:t>
            </w:r>
            <w:r w:rsidR="000B0CCA">
              <w:rPr>
                <w:noProof/>
                <w:webHidden/>
              </w:rPr>
              <w:tab/>
            </w:r>
            <w:r w:rsidR="000B0CCA">
              <w:rPr>
                <w:noProof/>
                <w:webHidden/>
              </w:rPr>
              <w:fldChar w:fldCharType="begin"/>
            </w:r>
            <w:r w:rsidR="000B0CCA">
              <w:rPr>
                <w:noProof/>
                <w:webHidden/>
              </w:rPr>
              <w:instrText xml:space="preserve"> PAGEREF _Toc487464133 \h </w:instrText>
            </w:r>
            <w:r w:rsidR="000B0CCA">
              <w:rPr>
                <w:noProof/>
                <w:webHidden/>
              </w:rPr>
            </w:r>
            <w:r w:rsidR="000B0CCA">
              <w:rPr>
                <w:noProof/>
                <w:webHidden/>
              </w:rPr>
              <w:fldChar w:fldCharType="separate"/>
            </w:r>
            <w:r w:rsidR="000B0CCA">
              <w:rPr>
                <w:noProof/>
                <w:webHidden/>
              </w:rPr>
              <w:t>21</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34" w:history="1">
            <w:r w:rsidR="000B0CCA" w:rsidRPr="00222BF1">
              <w:rPr>
                <w:rStyle w:val="Kpr"/>
                <w:b/>
                <w:noProof/>
              </w:rPr>
              <w:t>1.32.</w:t>
            </w:r>
            <w:r w:rsidR="000B0CCA">
              <w:rPr>
                <w:rFonts w:eastAsiaTheme="minorEastAsia"/>
                <w:noProof/>
                <w:lang w:eastAsia="tr-TR"/>
              </w:rPr>
              <w:tab/>
            </w:r>
            <w:r w:rsidR="000B0CCA" w:rsidRPr="00222BF1">
              <w:rPr>
                <w:rStyle w:val="Kpr"/>
                <w:b/>
                <w:noProof/>
              </w:rPr>
              <w:t>VTH_IPT Tablosu (Vade-Tahsilat Hareketleri İptal Verisi)</w:t>
            </w:r>
            <w:r w:rsidR="000B0CCA">
              <w:rPr>
                <w:noProof/>
                <w:webHidden/>
              </w:rPr>
              <w:tab/>
            </w:r>
            <w:r w:rsidR="000B0CCA">
              <w:rPr>
                <w:noProof/>
                <w:webHidden/>
              </w:rPr>
              <w:fldChar w:fldCharType="begin"/>
            </w:r>
            <w:r w:rsidR="000B0CCA">
              <w:rPr>
                <w:noProof/>
                <w:webHidden/>
              </w:rPr>
              <w:instrText xml:space="preserve"> PAGEREF _Toc487464134 \h </w:instrText>
            </w:r>
            <w:r w:rsidR="000B0CCA">
              <w:rPr>
                <w:noProof/>
                <w:webHidden/>
              </w:rPr>
            </w:r>
            <w:r w:rsidR="000B0CCA">
              <w:rPr>
                <w:noProof/>
                <w:webHidden/>
              </w:rPr>
              <w:fldChar w:fldCharType="separate"/>
            </w:r>
            <w:r w:rsidR="000B0CCA">
              <w:rPr>
                <w:noProof/>
                <w:webHidden/>
              </w:rPr>
              <w:t>21</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35" w:history="1">
            <w:r w:rsidR="000B0CCA" w:rsidRPr="00222BF1">
              <w:rPr>
                <w:rStyle w:val="Kpr"/>
                <w:b/>
                <w:noProof/>
              </w:rPr>
              <w:t>1.33.</w:t>
            </w:r>
            <w:r w:rsidR="000B0CCA">
              <w:rPr>
                <w:rFonts w:eastAsiaTheme="minorEastAsia"/>
                <w:noProof/>
                <w:lang w:eastAsia="tr-TR"/>
              </w:rPr>
              <w:tab/>
            </w:r>
            <w:r w:rsidR="000B0CCA" w:rsidRPr="00222BF1">
              <w:rPr>
                <w:rStyle w:val="Kpr"/>
                <w:b/>
                <w:noProof/>
              </w:rPr>
              <w:t>VTHH_IPT Tablosu (Vade-Tahakkuk Hareketleri İptal Verisi)</w:t>
            </w:r>
            <w:r w:rsidR="000B0CCA">
              <w:rPr>
                <w:noProof/>
                <w:webHidden/>
              </w:rPr>
              <w:tab/>
            </w:r>
            <w:r w:rsidR="000B0CCA">
              <w:rPr>
                <w:noProof/>
                <w:webHidden/>
              </w:rPr>
              <w:fldChar w:fldCharType="begin"/>
            </w:r>
            <w:r w:rsidR="000B0CCA">
              <w:rPr>
                <w:noProof/>
                <w:webHidden/>
              </w:rPr>
              <w:instrText xml:space="preserve"> PAGEREF _Toc487464135 \h </w:instrText>
            </w:r>
            <w:r w:rsidR="000B0CCA">
              <w:rPr>
                <w:noProof/>
                <w:webHidden/>
              </w:rPr>
            </w:r>
            <w:r w:rsidR="000B0CCA">
              <w:rPr>
                <w:noProof/>
                <w:webHidden/>
              </w:rPr>
              <w:fldChar w:fldCharType="separate"/>
            </w:r>
            <w:r w:rsidR="000B0CCA">
              <w:rPr>
                <w:noProof/>
                <w:webHidden/>
              </w:rPr>
              <w:t>21</w:t>
            </w:r>
            <w:r w:rsidR="000B0CCA">
              <w:rPr>
                <w:noProof/>
                <w:webHidden/>
              </w:rPr>
              <w:fldChar w:fldCharType="end"/>
            </w:r>
          </w:hyperlink>
        </w:p>
        <w:p w:rsidR="000B0CCA" w:rsidRDefault="00934CF1">
          <w:pPr>
            <w:pStyle w:val="T1"/>
            <w:tabs>
              <w:tab w:val="left" w:pos="440"/>
              <w:tab w:val="right" w:leader="dot" w:pos="10336"/>
            </w:tabs>
            <w:rPr>
              <w:rFonts w:eastAsiaTheme="minorEastAsia"/>
              <w:noProof/>
              <w:lang w:eastAsia="tr-TR"/>
            </w:rPr>
          </w:pPr>
          <w:hyperlink w:anchor="_Toc487464136" w:history="1">
            <w:r w:rsidR="000B0CCA" w:rsidRPr="00222BF1">
              <w:rPr>
                <w:rStyle w:val="Kpr"/>
                <w:b/>
                <w:noProof/>
              </w:rPr>
              <w:t>2.</w:t>
            </w:r>
            <w:r w:rsidR="000B0CCA">
              <w:rPr>
                <w:rFonts w:eastAsiaTheme="minorEastAsia"/>
                <w:noProof/>
                <w:lang w:eastAsia="tr-TR"/>
              </w:rPr>
              <w:tab/>
            </w:r>
            <w:r w:rsidR="000B0CCA" w:rsidRPr="00222BF1">
              <w:rPr>
                <w:rStyle w:val="Kpr"/>
                <w:b/>
                <w:noProof/>
              </w:rPr>
              <w:t>GEV TABLOLARI DEĞER LİSTELERİ</w:t>
            </w:r>
            <w:r w:rsidR="000B0CCA">
              <w:rPr>
                <w:noProof/>
                <w:webHidden/>
              </w:rPr>
              <w:tab/>
            </w:r>
            <w:r w:rsidR="000B0CCA">
              <w:rPr>
                <w:noProof/>
                <w:webHidden/>
              </w:rPr>
              <w:fldChar w:fldCharType="begin"/>
            </w:r>
            <w:r w:rsidR="000B0CCA">
              <w:rPr>
                <w:noProof/>
                <w:webHidden/>
              </w:rPr>
              <w:instrText xml:space="preserve"> PAGEREF _Toc487464136 \h </w:instrText>
            </w:r>
            <w:r w:rsidR="000B0CCA">
              <w:rPr>
                <w:noProof/>
                <w:webHidden/>
              </w:rPr>
            </w:r>
            <w:r w:rsidR="000B0CCA">
              <w:rPr>
                <w:noProof/>
                <w:webHidden/>
              </w:rPr>
              <w:fldChar w:fldCharType="separate"/>
            </w:r>
            <w:r w:rsidR="000B0CCA">
              <w:rPr>
                <w:noProof/>
                <w:webHidden/>
              </w:rPr>
              <w:t>22</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37" w:history="1">
            <w:r w:rsidR="000B0CCA" w:rsidRPr="00222BF1">
              <w:rPr>
                <w:rStyle w:val="Kpr"/>
                <w:b/>
                <w:noProof/>
              </w:rPr>
              <w:t>2.1.</w:t>
            </w:r>
            <w:r w:rsidR="000B0CCA">
              <w:rPr>
                <w:rFonts w:eastAsiaTheme="minorEastAsia"/>
                <w:noProof/>
                <w:lang w:eastAsia="tr-TR"/>
              </w:rPr>
              <w:tab/>
            </w:r>
            <w:r w:rsidR="000B0CCA" w:rsidRPr="00222BF1">
              <w:rPr>
                <w:rStyle w:val="Kpr"/>
                <w:b/>
                <w:noProof/>
              </w:rPr>
              <w:t>Emeklilik Şirketleri</w:t>
            </w:r>
            <w:r w:rsidR="000B0CCA">
              <w:rPr>
                <w:noProof/>
                <w:webHidden/>
              </w:rPr>
              <w:tab/>
            </w:r>
            <w:r w:rsidR="000B0CCA">
              <w:rPr>
                <w:noProof/>
                <w:webHidden/>
              </w:rPr>
              <w:fldChar w:fldCharType="begin"/>
            </w:r>
            <w:r w:rsidR="000B0CCA">
              <w:rPr>
                <w:noProof/>
                <w:webHidden/>
              </w:rPr>
              <w:instrText xml:space="preserve"> PAGEREF _Toc487464137 \h </w:instrText>
            </w:r>
            <w:r w:rsidR="000B0CCA">
              <w:rPr>
                <w:noProof/>
                <w:webHidden/>
              </w:rPr>
            </w:r>
            <w:r w:rsidR="000B0CCA">
              <w:rPr>
                <w:noProof/>
                <w:webHidden/>
              </w:rPr>
              <w:fldChar w:fldCharType="separate"/>
            </w:r>
            <w:r w:rsidR="000B0CCA">
              <w:rPr>
                <w:noProof/>
                <w:webHidden/>
              </w:rPr>
              <w:t>22</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38" w:history="1">
            <w:r w:rsidR="000B0CCA" w:rsidRPr="00222BF1">
              <w:rPr>
                <w:rStyle w:val="Kpr"/>
                <w:b/>
                <w:noProof/>
              </w:rPr>
              <w:t>2.2.</w:t>
            </w:r>
            <w:r w:rsidR="000B0CCA">
              <w:rPr>
                <w:rFonts w:eastAsiaTheme="minorEastAsia"/>
                <w:noProof/>
                <w:lang w:eastAsia="tr-TR"/>
              </w:rPr>
              <w:tab/>
            </w:r>
            <w:r w:rsidR="000B0CCA" w:rsidRPr="00222BF1">
              <w:rPr>
                <w:rStyle w:val="Kpr"/>
                <w:b/>
                <w:noProof/>
              </w:rPr>
              <w:t>Başvuru Tipleri</w:t>
            </w:r>
            <w:r w:rsidR="000B0CCA">
              <w:rPr>
                <w:noProof/>
                <w:webHidden/>
              </w:rPr>
              <w:tab/>
            </w:r>
            <w:r w:rsidR="000B0CCA">
              <w:rPr>
                <w:noProof/>
                <w:webHidden/>
              </w:rPr>
              <w:fldChar w:fldCharType="begin"/>
            </w:r>
            <w:r w:rsidR="000B0CCA">
              <w:rPr>
                <w:noProof/>
                <w:webHidden/>
              </w:rPr>
              <w:instrText xml:space="preserve"> PAGEREF _Toc487464138 \h </w:instrText>
            </w:r>
            <w:r w:rsidR="000B0CCA">
              <w:rPr>
                <w:noProof/>
                <w:webHidden/>
              </w:rPr>
            </w:r>
            <w:r w:rsidR="000B0CCA">
              <w:rPr>
                <w:noProof/>
                <w:webHidden/>
              </w:rPr>
              <w:fldChar w:fldCharType="separate"/>
            </w:r>
            <w:r w:rsidR="000B0CCA">
              <w:rPr>
                <w:noProof/>
                <w:webHidden/>
              </w:rPr>
              <w:t>23</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39" w:history="1">
            <w:r w:rsidR="000B0CCA" w:rsidRPr="00222BF1">
              <w:rPr>
                <w:rStyle w:val="Kpr"/>
                <w:b/>
                <w:noProof/>
              </w:rPr>
              <w:t>2.3.</w:t>
            </w:r>
            <w:r w:rsidR="000B0CCA">
              <w:rPr>
                <w:rFonts w:eastAsiaTheme="minorEastAsia"/>
                <w:noProof/>
                <w:lang w:eastAsia="tr-TR"/>
              </w:rPr>
              <w:tab/>
            </w:r>
            <w:r w:rsidR="000B0CCA" w:rsidRPr="00222BF1">
              <w:rPr>
                <w:rStyle w:val="Kpr"/>
                <w:b/>
                <w:noProof/>
              </w:rPr>
              <w:t>Sözleşme Hareket Tipleri</w:t>
            </w:r>
            <w:r w:rsidR="000B0CCA">
              <w:rPr>
                <w:noProof/>
                <w:webHidden/>
              </w:rPr>
              <w:tab/>
            </w:r>
            <w:r w:rsidR="000B0CCA">
              <w:rPr>
                <w:noProof/>
                <w:webHidden/>
              </w:rPr>
              <w:fldChar w:fldCharType="begin"/>
            </w:r>
            <w:r w:rsidR="000B0CCA">
              <w:rPr>
                <w:noProof/>
                <w:webHidden/>
              </w:rPr>
              <w:instrText xml:space="preserve"> PAGEREF _Toc487464139 \h </w:instrText>
            </w:r>
            <w:r w:rsidR="000B0CCA">
              <w:rPr>
                <w:noProof/>
                <w:webHidden/>
              </w:rPr>
            </w:r>
            <w:r w:rsidR="000B0CCA">
              <w:rPr>
                <w:noProof/>
                <w:webHidden/>
              </w:rPr>
              <w:fldChar w:fldCharType="separate"/>
            </w:r>
            <w:r w:rsidR="000B0CCA">
              <w:rPr>
                <w:noProof/>
                <w:webHidden/>
              </w:rPr>
              <w:t>23</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40" w:history="1">
            <w:r w:rsidR="000B0CCA" w:rsidRPr="00222BF1">
              <w:rPr>
                <w:rStyle w:val="Kpr"/>
                <w:b/>
                <w:noProof/>
              </w:rPr>
              <w:t>2.4.</w:t>
            </w:r>
            <w:r w:rsidR="000B0CCA">
              <w:rPr>
                <w:rFonts w:eastAsiaTheme="minorEastAsia"/>
                <w:noProof/>
                <w:lang w:eastAsia="tr-TR"/>
              </w:rPr>
              <w:tab/>
            </w:r>
            <w:r w:rsidR="000B0CCA" w:rsidRPr="00222BF1">
              <w:rPr>
                <w:rStyle w:val="Kpr"/>
                <w:b/>
                <w:noProof/>
              </w:rPr>
              <w:t>Sözleşme Cinsleri</w:t>
            </w:r>
            <w:r w:rsidR="000B0CCA">
              <w:rPr>
                <w:noProof/>
                <w:webHidden/>
              </w:rPr>
              <w:tab/>
            </w:r>
            <w:r w:rsidR="000B0CCA">
              <w:rPr>
                <w:noProof/>
                <w:webHidden/>
              </w:rPr>
              <w:fldChar w:fldCharType="begin"/>
            </w:r>
            <w:r w:rsidR="000B0CCA">
              <w:rPr>
                <w:noProof/>
                <w:webHidden/>
              </w:rPr>
              <w:instrText xml:space="preserve"> PAGEREF _Toc487464140 \h </w:instrText>
            </w:r>
            <w:r w:rsidR="000B0CCA">
              <w:rPr>
                <w:noProof/>
                <w:webHidden/>
              </w:rPr>
            </w:r>
            <w:r w:rsidR="000B0CCA">
              <w:rPr>
                <w:noProof/>
                <w:webHidden/>
              </w:rPr>
              <w:fldChar w:fldCharType="separate"/>
            </w:r>
            <w:r w:rsidR="000B0CCA">
              <w:rPr>
                <w:noProof/>
                <w:webHidden/>
              </w:rPr>
              <w:t>25</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41" w:history="1">
            <w:r w:rsidR="000B0CCA" w:rsidRPr="00222BF1">
              <w:rPr>
                <w:rStyle w:val="Kpr"/>
                <w:b/>
                <w:noProof/>
              </w:rPr>
              <w:t>2.5.</w:t>
            </w:r>
            <w:r w:rsidR="000B0CCA">
              <w:rPr>
                <w:rFonts w:eastAsiaTheme="minorEastAsia"/>
                <w:noProof/>
                <w:lang w:eastAsia="tr-TR"/>
              </w:rPr>
              <w:tab/>
            </w:r>
            <w:r w:rsidR="000B0CCA" w:rsidRPr="00222BF1">
              <w:rPr>
                <w:rStyle w:val="Kpr"/>
                <w:b/>
                <w:noProof/>
              </w:rPr>
              <w:t>Ödeyen Tipleri</w:t>
            </w:r>
            <w:r w:rsidR="000B0CCA">
              <w:rPr>
                <w:noProof/>
                <w:webHidden/>
              </w:rPr>
              <w:tab/>
            </w:r>
            <w:r w:rsidR="000B0CCA">
              <w:rPr>
                <w:noProof/>
                <w:webHidden/>
              </w:rPr>
              <w:fldChar w:fldCharType="begin"/>
            </w:r>
            <w:r w:rsidR="000B0CCA">
              <w:rPr>
                <w:noProof/>
                <w:webHidden/>
              </w:rPr>
              <w:instrText xml:space="preserve"> PAGEREF _Toc487464141 \h </w:instrText>
            </w:r>
            <w:r w:rsidR="000B0CCA">
              <w:rPr>
                <w:noProof/>
                <w:webHidden/>
              </w:rPr>
            </w:r>
            <w:r w:rsidR="000B0CCA">
              <w:rPr>
                <w:noProof/>
                <w:webHidden/>
              </w:rPr>
              <w:fldChar w:fldCharType="separate"/>
            </w:r>
            <w:r w:rsidR="000B0CCA">
              <w:rPr>
                <w:noProof/>
                <w:webHidden/>
              </w:rPr>
              <w:t>26</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42" w:history="1">
            <w:r w:rsidR="000B0CCA" w:rsidRPr="00222BF1">
              <w:rPr>
                <w:rStyle w:val="Kpr"/>
                <w:b/>
                <w:noProof/>
              </w:rPr>
              <w:t>2.6.</w:t>
            </w:r>
            <w:r w:rsidR="000B0CCA">
              <w:rPr>
                <w:rFonts w:eastAsiaTheme="minorEastAsia"/>
                <w:noProof/>
                <w:lang w:eastAsia="tr-TR"/>
              </w:rPr>
              <w:tab/>
            </w:r>
            <w:r w:rsidR="000B0CCA" w:rsidRPr="00222BF1">
              <w:rPr>
                <w:rStyle w:val="Kpr"/>
                <w:b/>
                <w:noProof/>
              </w:rPr>
              <w:t>Para Birimi</w:t>
            </w:r>
            <w:r w:rsidR="000B0CCA">
              <w:rPr>
                <w:noProof/>
                <w:webHidden/>
              </w:rPr>
              <w:tab/>
            </w:r>
            <w:r w:rsidR="000B0CCA">
              <w:rPr>
                <w:noProof/>
                <w:webHidden/>
              </w:rPr>
              <w:fldChar w:fldCharType="begin"/>
            </w:r>
            <w:r w:rsidR="000B0CCA">
              <w:rPr>
                <w:noProof/>
                <w:webHidden/>
              </w:rPr>
              <w:instrText xml:space="preserve"> PAGEREF _Toc487464142 \h </w:instrText>
            </w:r>
            <w:r w:rsidR="000B0CCA">
              <w:rPr>
                <w:noProof/>
                <w:webHidden/>
              </w:rPr>
            </w:r>
            <w:r w:rsidR="000B0CCA">
              <w:rPr>
                <w:noProof/>
                <w:webHidden/>
              </w:rPr>
              <w:fldChar w:fldCharType="separate"/>
            </w:r>
            <w:r w:rsidR="000B0CCA">
              <w:rPr>
                <w:noProof/>
                <w:webHidden/>
              </w:rPr>
              <w:t>26</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43" w:history="1">
            <w:r w:rsidR="000B0CCA" w:rsidRPr="00222BF1">
              <w:rPr>
                <w:rStyle w:val="Kpr"/>
                <w:b/>
                <w:noProof/>
              </w:rPr>
              <w:t>2.7.</w:t>
            </w:r>
            <w:r w:rsidR="000B0CCA">
              <w:rPr>
                <w:rFonts w:eastAsiaTheme="minorEastAsia"/>
                <w:noProof/>
                <w:lang w:eastAsia="tr-TR"/>
              </w:rPr>
              <w:tab/>
            </w:r>
            <w:r w:rsidR="000B0CCA" w:rsidRPr="00222BF1">
              <w:rPr>
                <w:rStyle w:val="Kpr"/>
                <w:b/>
                <w:noProof/>
              </w:rPr>
              <w:t>Ödeme Periyodu</w:t>
            </w:r>
            <w:r w:rsidR="000B0CCA">
              <w:rPr>
                <w:noProof/>
                <w:webHidden/>
              </w:rPr>
              <w:tab/>
            </w:r>
            <w:r w:rsidR="000B0CCA">
              <w:rPr>
                <w:noProof/>
                <w:webHidden/>
              </w:rPr>
              <w:fldChar w:fldCharType="begin"/>
            </w:r>
            <w:r w:rsidR="000B0CCA">
              <w:rPr>
                <w:noProof/>
                <w:webHidden/>
              </w:rPr>
              <w:instrText xml:space="preserve"> PAGEREF _Toc487464143 \h </w:instrText>
            </w:r>
            <w:r w:rsidR="000B0CCA">
              <w:rPr>
                <w:noProof/>
                <w:webHidden/>
              </w:rPr>
            </w:r>
            <w:r w:rsidR="000B0CCA">
              <w:rPr>
                <w:noProof/>
                <w:webHidden/>
              </w:rPr>
              <w:fldChar w:fldCharType="separate"/>
            </w:r>
            <w:r w:rsidR="000B0CCA">
              <w:rPr>
                <w:noProof/>
                <w:webHidden/>
              </w:rPr>
              <w:t>26</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44" w:history="1">
            <w:r w:rsidR="000B0CCA" w:rsidRPr="00222BF1">
              <w:rPr>
                <w:rStyle w:val="Kpr"/>
                <w:b/>
                <w:noProof/>
              </w:rPr>
              <w:t>2.8.</w:t>
            </w:r>
            <w:r w:rsidR="000B0CCA">
              <w:rPr>
                <w:rFonts w:eastAsiaTheme="minorEastAsia"/>
                <w:noProof/>
                <w:lang w:eastAsia="tr-TR"/>
              </w:rPr>
              <w:tab/>
            </w:r>
            <w:r w:rsidR="000B0CCA" w:rsidRPr="00222BF1">
              <w:rPr>
                <w:rStyle w:val="Kpr"/>
                <w:b/>
                <w:noProof/>
              </w:rPr>
              <w:t>İl Kodu</w:t>
            </w:r>
            <w:r w:rsidR="000B0CCA">
              <w:rPr>
                <w:noProof/>
                <w:webHidden/>
              </w:rPr>
              <w:tab/>
            </w:r>
            <w:r w:rsidR="000B0CCA">
              <w:rPr>
                <w:noProof/>
                <w:webHidden/>
              </w:rPr>
              <w:fldChar w:fldCharType="begin"/>
            </w:r>
            <w:r w:rsidR="000B0CCA">
              <w:rPr>
                <w:noProof/>
                <w:webHidden/>
              </w:rPr>
              <w:instrText xml:space="preserve"> PAGEREF _Toc487464144 \h </w:instrText>
            </w:r>
            <w:r w:rsidR="000B0CCA">
              <w:rPr>
                <w:noProof/>
                <w:webHidden/>
              </w:rPr>
            </w:r>
            <w:r w:rsidR="000B0CCA">
              <w:rPr>
                <w:noProof/>
                <w:webHidden/>
              </w:rPr>
              <w:fldChar w:fldCharType="separate"/>
            </w:r>
            <w:r w:rsidR="000B0CCA">
              <w:rPr>
                <w:noProof/>
                <w:webHidden/>
              </w:rPr>
              <w:t>27</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45" w:history="1">
            <w:r w:rsidR="000B0CCA" w:rsidRPr="00222BF1">
              <w:rPr>
                <w:rStyle w:val="Kpr"/>
                <w:b/>
                <w:noProof/>
              </w:rPr>
              <w:t>2.9.</w:t>
            </w:r>
            <w:r w:rsidR="000B0CCA">
              <w:rPr>
                <w:rFonts w:eastAsiaTheme="minorEastAsia"/>
                <w:noProof/>
                <w:lang w:eastAsia="tr-TR"/>
              </w:rPr>
              <w:tab/>
            </w:r>
            <w:r w:rsidR="000B0CCA" w:rsidRPr="00222BF1">
              <w:rPr>
                <w:rStyle w:val="Kpr"/>
                <w:b/>
                <w:noProof/>
              </w:rPr>
              <w:t>Cinsiyet</w:t>
            </w:r>
            <w:r w:rsidR="000B0CCA">
              <w:rPr>
                <w:noProof/>
                <w:webHidden/>
              </w:rPr>
              <w:tab/>
            </w:r>
            <w:r w:rsidR="000B0CCA">
              <w:rPr>
                <w:noProof/>
                <w:webHidden/>
              </w:rPr>
              <w:fldChar w:fldCharType="begin"/>
            </w:r>
            <w:r w:rsidR="000B0CCA">
              <w:rPr>
                <w:noProof/>
                <w:webHidden/>
              </w:rPr>
              <w:instrText xml:space="preserve"> PAGEREF _Toc487464145 \h </w:instrText>
            </w:r>
            <w:r w:rsidR="000B0CCA">
              <w:rPr>
                <w:noProof/>
                <w:webHidden/>
              </w:rPr>
            </w:r>
            <w:r w:rsidR="000B0CCA">
              <w:rPr>
                <w:noProof/>
                <w:webHidden/>
              </w:rPr>
              <w:fldChar w:fldCharType="separate"/>
            </w:r>
            <w:r w:rsidR="000B0CCA">
              <w:rPr>
                <w:noProof/>
                <w:webHidden/>
              </w:rPr>
              <w:t>28</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46" w:history="1">
            <w:r w:rsidR="000B0CCA" w:rsidRPr="00222BF1">
              <w:rPr>
                <w:rStyle w:val="Kpr"/>
                <w:b/>
                <w:noProof/>
              </w:rPr>
              <w:t>2.10.</w:t>
            </w:r>
            <w:r w:rsidR="000B0CCA">
              <w:rPr>
                <w:rFonts w:eastAsiaTheme="minorEastAsia"/>
                <w:noProof/>
                <w:lang w:eastAsia="tr-TR"/>
              </w:rPr>
              <w:tab/>
            </w:r>
            <w:r w:rsidR="000B0CCA" w:rsidRPr="00222BF1">
              <w:rPr>
                <w:rStyle w:val="Kpr"/>
                <w:b/>
                <w:noProof/>
              </w:rPr>
              <w:t>Medeni Durum</w:t>
            </w:r>
            <w:r w:rsidR="000B0CCA">
              <w:rPr>
                <w:noProof/>
                <w:webHidden/>
              </w:rPr>
              <w:tab/>
            </w:r>
            <w:r w:rsidR="000B0CCA">
              <w:rPr>
                <w:noProof/>
                <w:webHidden/>
              </w:rPr>
              <w:fldChar w:fldCharType="begin"/>
            </w:r>
            <w:r w:rsidR="000B0CCA">
              <w:rPr>
                <w:noProof/>
                <w:webHidden/>
              </w:rPr>
              <w:instrText xml:space="preserve"> PAGEREF _Toc487464146 \h </w:instrText>
            </w:r>
            <w:r w:rsidR="000B0CCA">
              <w:rPr>
                <w:noProof/>
                <w:webHidden/>
              </w:rPr>
            </w:r>
            <w:r w:rsidR="000B0CCA">
              <w:rPr>
                <w:noProof/>
                <w:webHidden/>
              </w:rPr>
              <w:fldChar w:fldCharType="separate"/>
            </w:r>
            <w:r w:rsidR="000B0CCA">
              <w:rPr>
                <w:noProof/>
                <w:webHidden/>
              </w:rPr>
              <w:t>28</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47" w:history="1">
            <w:r w:rsidR="000B0CCA" w:rsidRPr="00222BF1">
              <w:rPr>
                <w:rStyle w:val="Kpr"/>
                <w:b/>
                <w:noProof/>
              </w:rPr>
              <w:t>2.11.</w:t>
            </w:r>
            <w:r w:rsidR="000B0CCA">
              <w:rPr>
                <w:rFonts w:eastAsiaTheme="minorEastAsia"/>
                <w:noProof/>
                <w:lang w:eastAsia="tr-TR"/>
              </w:rPr>
              <w:tab/>
            </w:r>
            <w:r w:rsidR="000B0CCA" w:rsidRPr="00222BF1">
              <w:rPr>
                <w:rStyle w:val="Kpr"/>
                <w:b/>
                <w:noProof/>
              </w:rPr>
              <w:t>Gelir Aralığı</w:t>
            </w:r>
            <w:r w:rsidR="000B0CCA">
              <w:rPr>
                <w:noProof/>
                <w:webHidden/>
              </w:rPr>
              <w:tab/>
            </w:r>
            <w:r w:rsidR="000B0CCA">
              <w:rPr>
                <w:noProof/>
                <w:webHidden/>
              </w:rPr>
              <w:fldChar w:fldCharType="begin"/>
            </w:r>
            <w:r w:rsidR="000B0CCA">
              <w:rPr>
                <w:noProof/>
                <w:webHidden/>
              </w:rPr>
              <w:instrText xml:space="preserve"> PAGEREF _Toc487464147 \h </w:instrText>
            </w:r>
            <w:r w:rsidR="000B0CCA">
              <w:rPr>
                <w:noProof/>
                <w:webHidden/>
              </w:rPr>
            </w:r>
            <w:r w:rsidR="000B0CCA">
              <w:rPr>
                <w:noProof/>
                <w:webHidden/>
              </w:rPr>
              <w:fldChar w:fldCharType="separate"/>
            </w:r>
            <w:r w:rsidR="000B0CCA">
              <w:rPr>
                <w:noProof/>
                <w:webHidden/>
              </w:rPr>
              <w:t>28</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48" w:history="1">
            <w:r w:rsidR="000B0CCA" w:rsidRPr="00222BF1">
              <w:rPr>
                <w:rStyle w:val="Kpr"/>
                <w:b/>
                <w:noProof/>
              </w:rPr>
              <w:t>2.12.</w:t>
            </w:r>
            <w:r w:rsidR="000B0CCA">
              <w:rPr>
                <w:rFonts w:eastAsiaTheme="minorEastAsia"/>
                <w:noProof/>
                <w:lang w:eastAsia="tr-TR"/>
              </w:rPr>
              <w:tab/>
            </w:r>
            <w:r w:rsidR="000B0CCA" w:rsidRPr="00222BF1">
              <w:rPr>
                <w:rStyle w:val="Kpr"/>
                <w:b/>
                <w:noProof/>
              </w:rPr>
              <w:t>Meslek</w:t>
            </w:r>
            <w:r w:rsidR="000B0CCA">
              <w:rPr>
                <w:noProof/>
                <w:webHidden/>
              </w:rPr>
              <w:tab/>
            </w:r>
            <w:r w:rsidR="000B0CCA">
              <w:rPr>
                <w:noProof/>
                <w:webHidden/>
              </w:rPr>
              <w:fldChar w:fldCharType="begin"/>
            </w:r>
            <w:r w:rsidR="000B0CCA">
              <w:rPr>
                <w:noProof/>
                <w:webHidden/>
              </w:rPr>
              <w:instrText xml:space="preserve"> PAGEREF _Toc487464148 \h </w:instrText>
            </w:r>
            <w:r w:rsidR="000B0CCA">
              <w:rPr>
                <w:noProof/>
                <w:webHidden/>
              </w:rPr>
            </w:r>
            <w:r w:rsidR="000B0CCA">
              <w:rPr>
                <w:noProof/>
                <w:webHidden/>
              </w:rPr>
              <w:fldChar w:fldCharType="separate"/>
            </w:r>
            <w:r w:rsidR="000B0CCA">
              <w:rPr>
                <w:noProof/>
                <w:webHidden/>
              </w:rPr>
              <w:t>29</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49" w:history="1">
            <w:r w:rsidR="000B0CCA" w:rsidRPr="00222BF1">
              <w:rPr>
                <w:rStyle w:val="Kpr"/>
                <w:b/>
                <w:noProof/>
              </w:rPr>
              <w:t>2.13.</w:t>
            </w:r>
            <w:r w:rsidR="000B0CCA">
              <w:rPr>
                <w:rFonts w:eastAsiaTheme="minorEastAsia"/>
                <w:noProof/>
                <w:lang w:eastAsia="tr-TR"/>
              </w:rPr>
              <w:tab/>
            </w:r>
            <w:r w:rsidR="000B0CCA" w:rsidRPr="00222BF1">
              <w:rPr>
                <w:rStyle w:val="Kpr"/>
                <w:b/>
                <w:noProof/>
              </w:rPr>
              <w:t>Eğitim Durumu</w:t>
            </w:r>
            <w:r w:rsidR="000B0CCA">
              <w:rPr>
                <w:noProof/>
                <w:webHidden/>
              </w:rPr>
              <w:tab/>
            </w:r>
            <w:r w:rsidR="000B0CCA">
              <w:rPr>
                <w:noProof/>
                <w:webHidden/>
              </w:rPr>
              <w:fldChar w:fldCharType="begin"/>
            </w:r>
            <w:r w:rsidR="000B0CCA">
              <w:rPr>
                <w:noProof/>
                <w:webHidden/>
              </w:rPr>
              <w:instrText xml:space="preserve"> PAGEREF _Toc487464149 \h </w:instrText>
            </w:r>
            <w:r w:rsidR="000B0CCA">
              <w:rPr>
                <w:noProof/>
                <w:webHidden/>
              </w:rPr>
            </w:r>
            <w:r w:rsidR="000B0CCA">
              <w:rPr>
                <w:noProof/>
                <w:webHidden/>
              </w:rPr>
              <w:fldChar w:fldCharType="separate"/>
            </w:r>
            <w:r w:rsidR="000B0CCA">
              <w:rPr>
                <w:noProof/>
                <w:webHidden/>
              </w:rPr>
              <w:t>29</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50" w:history="1">
            <w:r w:rsidR="000B0CCA" w:rsidRPr="00222BF1">
              <w:rPr>
                <w:rStyle w:val="Kpr"/>
                <w:b/>
                <w:noProof/>
              </w:rPr>
              <w:t>2.14.</w:t>
            </w:r>
            <w:r w:rsidR="000B0CCA">
              <w:rPr>
                <w:rFonts w:eastAsiaTheme="minorEastAsia"/>
                <w:noProof/>
                <w:lang w:eastAsia="tr-TR"/>
              </w:rPr>
              <w:tab/>
            </w:r>
            <w:r w:rsidR="000B0CCA" w:rsidRPr="00222BF1">
              <w:rPr>
                <w:rStyle w:val="Kpr"/>
                <w:b/>
                <w:noProof/>
              </w:rPr>
              <w:t>Yazışma Adres Tipi</w:t>
            </w:r>
            <w:r w:rsidR="000B0CCA">
              <w:rPr>
                <w:noProof/>
                <w:webHidden/>
              </w:rPr>
              <w:tab/>
            </w:r>
            <w:r w:rsidR="000B0CCA">
              <w:rPr>
                <w:noProof/>
                <w:webHidden/>
              </w:rPr>
              <w:fldChar w:fldCharType="begin"/>
            </w:r>
            <w:r w:rsidR="000B0CCA">
              <w:rPr>
                <w:noProof/>
                <w:webHidden/>
              </w:rPr>
              <w:instrText xml:space="preserve"> PAGEREF _Toc487464150 \h </w:instrText>
            </w:r>
            <w:r w:rsidR="000B0CCA">
              <w:rPr>
                <w:noProof/>
                <w:webHidden/>
              </w:rPr>
            </w:r>
            <w:r w:rsidR="000B0CCA">
              <w:rPr>
                <w:noProof/>
                <w:webHidden/>
              </w:rPr>
              <w:fldChar w:fldCharType="separate"/>
            </w:r>
            <w:r w:rsidR="000B0CCA">
              <w:rPr>
                <w:noProof/>
                <w:webHidden/>
              </w:rPr>
              <w:t>30</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51" w:history="1">
            <w:r w:rsidR="000B0CCA" w:rsidRPr="00222BF1">
              <w:rPr>
                <w:rStyle w:val="Kpr"/>
                <w:b/>
                <w:noProof/>
              </w:rPr>
              <w:t>2.15.</w:t>
            </w:r>
            <w:r w:rsidR="000B0CCA">
              <w:rPr>
                <w:rFonts w:eastAsiaTheme="minorEastAsia"/>
                <w:noProof/>
                <w:lang w:eastAsia="tr-TR"/>
              </w:rPr>
              <w:tab/>
            </w:r>
            <w:r w:rsidR="000B0CCA" w:rsidRPr="00222BF1">
              <w:rPr>
                <w:rStyle w:val="Kpr"/>
                <w:b/>
                <w:noProof/>
              </w:rPr>
              <w:t>Ülke Kodu</w:t>
            </w:r>
            <w:r w:rsidR="000B0CCA">
              <w:rPr>
                <w:noProof/>
                <w:webHidden/>
              </w:rPr>
              <w:tab/>
            </w:r>
            <w:r w:rsidR="000B0CCA">
              <w:rPr>
                <w:noProof/>
                <w:webHidden/>
              </w:rPr>
              <w:fldChar w:fldCharType="begin"/>
            </w:r>
            <w:r w:rsidR="000B0CCA">
              <w:rPr>
                <w:noProof/>
                <w:webHidden/>
              </w:rPr>
              <w:instrText xml:space="preserve"> PAGEREF _Toc487464151 \h </w:instrText>
            </w:r>
            <w:r w:rsidR="000B0CCA">
              <w:rPr>
                <w:noProof/>
                <w:webHidden/>
              </w:rPr>
            </w:r>
            <w:r w:rsidR="000B0CCA">
              <w:rPr>
                <w:noProof/>
                <w:webHidden/>
              </w:rPr>
              <w:fldChar w:fldCharType="separate"/>
            </w:r>
            <w:r w:rsidR="000B0CCA">
              <w:rPr>
                <w:noProof/>
                <w:webHidden/>
              </w:rPr>
              <w:t>30</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52" w:history="1">
            <w:r w:rsidR="000B0CCA" w:rsidRPr="00222BF1">
              <w:rPr>
                <w:rStyle w:val="Kpr"/>
                <w:b/>
                <w:noProof/>
              </w:rPr>
              <w:t>2.16.</w:t>
            </w:r>
            <w:r w:rsidR="000B0CCA">
              <w:rPr>
                <w:rFonts w:eastAsiaTheme="minorEastAsia"/>
                <w:noProof/>
                <w:lang w:eastAsia="tr-TR"/>
              </w:rPr>
              <w:tab/>
            </w:r>
            <w:r w:rsidR="000B0CCA" w:rsidRPr="00222BF1">
              <w:rPr>
                <w:rStyle w:val="Kpr"/>
                <w:b/>
                <w:noProof/>
              </w:rPr>
              <w:t>Emeklilik Hesap Hareket Tipleri</w:t>
            </w:r>
            <w:r w:rsidR="000B0CCA">
              <w:rPr>
                <w:noProof/>
                <w:webHidden/>
              </w:rPr>
              <w:tab/>
            </w:r>
            <w:r w:rsidR="000B0CCA">
              <w:rPr>
                <w:noProof/>
                <w:webHidden/>
              </w:rPr>
              <w:fldChar w:fldCharType="begin"/>
            </w:r>
            <w:r w:rsidR="000B0CCA">
              <w:rPr>
                <w:noProof/>
                <w:webHidden/>
              </w:rPr>
              <w:instrText xml:space="preserve"> PAGEREF _Toc487464152 \h </w:instrText>
            </w:r>
            <w:r w:rsidR="000B0CCA">
              <w:rPr>
                <w:noProof/>
                <w:webHidden/>
              </w:rPr>
            </w:r>
            <w:r w:rsidR="000B0CCA">
              <w:rPr>
                <w:noProof/>
                <w:webHidden/>
              </w:rPr>
              <w:fldChar w:fldCharType="separate"/>
            </w:r>
            <w:r w:rsidR="000B0CCA">
              <w:rPr>
                <w:noProof/>
                <w:webHidden/>
              </w:rPr>
              <w:t>31</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53" w:history="1">
            <w:r w:rsidR="000B0CCA" w:rsidRPr="00222BF1">
              <w:rPr>
                <w:rStyle w:val="Kpr"/>
                <w:b/>
                <w:noProof/>
              </w:rPr>
              <w:t>2.17.</w:t>
            </w:r>
            <w:r w:rsidR="000B0CCA">
              <w:rPr>
                <w:rFonts w:eastAsiaTheme="minorEastAsia"/>
                <w:noProof/>
                <w:lang w:eastAsia="tr-TR"/>
              </w:rPr>
              <w:tab/>
            </w:r>
            <w:r w:rsidR="000B0CCA" w:rsidRPr="00222BF1">
              <w:rPr>
                <w:rStyle w:val="Kpr"/>
                <w:b/>
                <w:noProof/>
              </w:rPr>
              <w:t>Ödeme Aracı</w:t>
            </w:r>
            <w:r w:rsidR="000B0CCA">
              <w:rPr>
                <w:noProof/>
                <w:webHidden/>
              </w:rPr>
              <w:tab/>
            </w:r>
            <w:r w:rsidR="000B0CCA">
              <w:rPr>
                <w:noProof/>
                <w:webHidden/>
              </w:rPr>
              <w:fldChar w:fldCharType="begin"/>
            </w:r>
            <w:r w:rsidR="000B0CCA">
              <w:rPr>
                <w:noProof/>
                <w:webHidden/>
              </w:rPr>
              <w:instrText xml:space="preserve"> PAGEREF _Toc487464153 \h </w:instrText>
            </w:r>
            <w:r w:rsidR="000B0CCA">
              <w:rPr>
                <w:noProof/>
                <w:webHidden/>
              </w:rPr>
            </w:r>
            <w:r w:rsidR="000B0CCA">
              <w:rPr>
                <w:noProof/>
                <w:webHidden/>
              </w:rPr>
              <w:fldChar w:fldCharType="separate"/>
            </w:r>
            <w:r w:rsidR="000B0CCA">
              <w:rPr>
                <w:noProof/>
                <w:webHidden/>
              </w:rPr>
              <w:t>35</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54" w:history="1">
            <w:r w:rsidR="000B0CCA" w:rsidRPr="00222BF1">
              <w:rPr>
                <w:rStyle w:val="Kpr"/>
                <w:b/>
                <w:noProof/>
              </w:rPr>
              <w:t>2.18.</w:t>
            </w:r>
            <w:r w:rsidR="000B0CCA">
              <w:rPr>
                <w:rFonts w:eastAsiaTheme="minorEastAsia"/>
                <w:noProof/>
                <w:lang w:eastAsia="tr-TR"/>
              </w:rPr>
              <w:tab/>
            </w:r>
            <w:r w:rsidR="000B0CCA" w:rsidRPr="00222BF1">
              <w:rPr>
                <w:rStyle w:val="Kpr"/>
                <w:b/>
                <w:noProof/>
              </w:rPr>
              <w:t>Aktarım-Birleştirme-Transfer Hareket Tipleri</w:t>
            </w:r>
            <w:r w:rsidR="000B0CCA">
              <w:rPr>
                <w:noProof/>
                <w:webHidden/>
              </w:rPr>
              <w:tab/>
            </w:r>
            <w:r w:rsidR="000B0CCA">
              <w:rPr>
                <w:noProof/>
                <w:webHidden/>
              </w:rPr>
              <w:fldChar w:fldCharType="begin"/>
            </w:r>
            <w:r w:rsidR="000B0CCA">
              <w:rPr>
                <w:noProof/>
                <w:webHidden/>
              </w:rPr>
              <w:instrText xml:space="preserve"> PAGEREF _Toc487464154 \h </w:instrText>
            </w:r>
            <w:r w:rsidR="000B0CCA">
              <w:rPr>
                <w:noProof/>
                <w:webHidden/>
              </w:rPr>
            </w:r>
            <w:r w:rsidR="000B0CCA">
              <w:rPr>
                <w:noProof/>
                <w:webHidden/>
              </w:rPr>
              <w:fldChar w:fldCharType="separate"/>
            </w:r>
            <w:r w:rsidR="000B0CCA">
              <w:rPr>
                <w:noProof/>
                <w:webHidden/>
              </w:rPr>
              <w:t>35</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55" w:history="1">
            <w:r w:rsidR="000B0CCA" w:rsidRPr="00222BF1">
              <w:rPr>
                <w:rStyle w:val="Kpr"/>
                <w:b/>
                <w:noProof/>
              </w:rPr>
              <w:t>2.19.</w:t>
            </w:r>
            <w:r w:rsidR="000B0CCA">
              <w:rPr>
                <w:rFonts w:eastAsiaTheme="minorEastAsia"/>
                <w:noProof/>
                <w:lang w:eastAsia="tr-TR"/>
              </w:rPr>
              <w:tab/>
            </w:r>
            <w:r w:rsidR="000B0CCA" w:rsidRPr="00222BF1">
              <w:rPr>
                <w:rStyle w:val="Kpr"/>
                <w:b/>
                <w:noProof/>
              </w:rPr>
              <w:t>Hesap Özeti Talep Nedeni</w:t>
            </w:r>
            <w:r w:rsidR="000B0CCA">
              <w:rPr>
                <w:noProof/>
                <w:webHidden/>
              </w:rPr>
              <w:tab/>
            </w:r>
            <w:r w:rsidR="000B0CCA">
              <w:rPr>
                <w:noProof/>
                <w:webHidden/>
              </w:rPr>
              <w:fldChar w:fldCharType="begin"/>
            </w:r>
            <w:r w:rsidR="000B0CCA">
              <w:rPr>
                <w:noProof/>
                <w:webHidden/>
              </w:rPr>
              <w:instrText xml:space="preserve"> PAGEREF _Toc487464155 \h </w:instrText>
            </w:r>
            <w:r w:rsidR="000B0CCA">
              <w:rPr>
                <w:noProof/>
                <w:webHidden/>
              </w:rPr>
            </w:r>
            <w:r w:rsidR="000B0CCA">
              <w:rPr>
                <w:noProof/>
                <w:webHidden/>
              </w:rPr>
              <w:fldChar w:fldCharType="separate"/>
            </w:r>
            <w:r w:rsidR="000B0CCA">
              <w:rPr>
                <w:noProof/>
                <w:webHidden/>
              </w:rPr>
              <w:t>36</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56" w:history="1">
            <w:r w:rsidR="000B0CCA" w:rsidRPr="00222BF1">
              <w:rPr>
                <w:rStyle w:val="Kpr"/>
                <w:b/>
                <w:noProof/>
              </w:rPr>
              <w:t>2.20.</w:t>
            </w:r>
            <w:r w:rsidR="000B0CCA">
              <w:rPr>
                <w:rFonts w:eastAsiaTheme="minorEastAsia"/>
                <w:noProof/>
                <w:lang w:eastAsia="tr-TR"/>
              </w:rPr>
              <w:tab/>
            </w:r>
            <w:r w:rsidR="000B0CCA" w:rsidRPr="00222BF1">
              <w:rPr>
                <w:rStyle w:val="Kpr"/>
                <w:b/>
                <w:noProof/>
              </w:rPr>
              <w:t>Fon Hareket Tipleri</w:t>
            </w:r>
            <w:r w:rsidR="000B0CCA">
              <w:rPr>
                <w:noProof/>
                <w:webHidden/>
              </w:rPr>
              <w:tab/>
            </w:r>
            <w:r w:rsidR="000B0CCA">
              <w:rPr>
                <w:noProof/>
                <w:webHidden/>
              </w:rPr>
              <w:fldChar w:fldCharType="begin"/>
            </w:r>
            <w:r w:rsidR="000B0CCA">
              <w:rPr>
                <w:noProof/>
                <w:webHidden/>
              </w:rPr>
              <w:instrText xml:space="preserve"> PAGEREF _Toc487464156 \h </w:instrText>
            </w:r>
            <w:r w:rsidR="000B0CCA">
              <w:rPr>
                <w:noProof/>
                <w:webHidden/>
              </w:rPr>
            </w:r>
            <w:r w:rsidR="000B0CCA">
              <w:rPr>
                <w:noProof/>
                <w:webHidden/>
              </w:rPr>
              <w:fldChar w:fldCharType="separate"/>
            </w:r>
            <w:r w:rsidR="000B0CCA">
              <w:rPr>
                <w:noProof/>
                <w:webHidden/>
              </w:rPr>
              <w:t>36</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57" w:history="1">
            <w:r w:rsidR="000B0CCA" w:rsidRPr="00222BF1">
              <w:rPr>
                <w:rStyle w:val="Kpr"/>
                <w:b/>
                <w:noProof/>
              </w:rPr>
              <w:t>2.21.</w:t>
            </w:r>
            <w:r w:rsidR="000B0CCA">
              <w:rPr>
                <w:rFonts w:eastAsiaTheme="minorEastAsia"/>
                <w:noProof/>
                <w:lang w:eastAsia="tr-TR"/>
              </w:rPr>
              <w:tab/>
            </w:r>
            <w:r w:rsidR="000B0CCA" w:rsidRPr="00222BF1">
              <w:rPr>
                <w:rStyle w:val="Kpr"/>
                <w:b/>
                <w:noProof/>
              </w:rPr>
              <w:t>Fon Türü</w:t>
            </w:r>
            <w:r w:rsidR="000B0CCA">
              <w:rPr>
                <w:noProof/>
                <w:webHidden/>
              </w:rPr>
              <w:tab/>
            </w:r>
            <w:r w:rsidR="000B0CCA">
              <w:rPr>
                <w:noProof/>
                <w:webHidden/>
              </w:rPr>
              <w:fldChar w:fldCharType="begin"/>
            </w:r>
            <w:r w:rsidR="000B0CCA">
              <w:rPr>
                <w:noProof/>
                <w:webHidden/>
              </w:rPr>
              <w:instrText xml:space="preserve"> PAGEREF _Toc487464157 \h </w:instrText>
            </w:r>
            <w:r w:rsidR="000B0CCA">
              <w:rPr>
                <w:noProof/>
                <w:webHidden/>
              </w:rPr>
            </w:r>
            <w:r w:rsidR="000B0CCA">
              <w:rPr>
                <w:noProof/>
                <w:webHidden/>
              </w:rPr>
              <w:fldChar w:fldCharType="separate"/>
            </w:r>
            <w:r w:rsidR="000B0CCA">
              <w:rPr>
                <w:noProof/>
                <w:webHidden/>
              </w:rPr>
              <w:t>36</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58" w:history="1">
            <w:r w:rsidR="000B0CCA" w:rsidRPr="00222BF1">
              <w:rPr>
                <w:rStyle w:val="Kpr"/>
                <w:b/>
                <w:noProof/>
              </w:rPr>
              <w:t>2.22.</w:t>
            </w:r>
            <w:r w:rsidR="000B0CCA">
              <w:rPr>
                <w:rFonts w:eastAsiaTheme="minorEastAsia"/>
                <w:noProof/>
                <w:lang w:eastAsia="tr-TR"/>
              </w:rPr>
              <w:tab/>
            </w:r>
            <w:r w:rsidR="000B0CCA" w:rsidRPr="00222BF1">
              <w:rPr>
                <w:rStyle w:val="Kpr"/>
                <w:b/>
                <w:noProof/>
              </w:rPr>
              <w:t>Fon Grubu</w:t>
            </w:r>
            <w:r w:rsidR="000B0CCA">
              <w:rPr>
                <w:noProof/>
                <w:webHidden/>
              </w:rPr>
              <w:tab/>
            </w:r>
            <w:r w:rsidR="000B0CCA">
              <w:rPr>
                <w:noProof/>
                <w:webHidden/>
              </w:rPr>
              <w:fldChar w:fldCharType="begin"/>
            </w:r>
            <w:r w:rsidR="000B0CCA">
              <w:rPr>
                <w:noProof/>
                <w:webHidden/>
              </w:rPr>
              <w:instrText xml:space="preserve"> PAGEREF _Toc487464158 \h </w:instrText>
            </w:r>
            <w:r w:rsidR="000B0CCA">
              <w:rPr>
                <w:noProof/>
                <w:webHidden/>
              </w:rPr>
            </w:r>
            <w:r w:rsidR="000B0CCA">
              <w:rPr>
                <w:noProof/>
                <w:webHidden/>
              </w:rPr>
              <w:fldChar w:fldCharType="separate"/>
            </w:r>
            <w:r w:rsidR="000B0CCA">
              <w:rPr>
                <w:noProof/>
                <w:webHidden/>
              </w:rPr>
              <w:t>37</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59" w:history="1">
            <w:r w:rsidR="000B0CCA" w:rsidRPr="00222BF1">
              <w:rPr>
                <w:rStyle w:val="Kpr"/>
                <w:b/>
                <w:noProof/>
              </w:rPr>
              <w:t>2.23.</w:t>
            </w:r>
            <w:r w:rsidR="000B0CCA">
              <w:rPr>
                <w:rFonts w:eastAsiaTheme="minorEastAsia"/>
                <w:noProof/>
                <w:lang w:eastAsia="tr-TR"/>
              </w:rPr>
              <w:tab/>
            </w:r>
            <w:r w:rsidR="000B0CCA" w:rsidRPr="00222BF1">
              <w:rPr>
                <w:rStyle w:val="Kpr"/>
                <w:b/>
                <w:noProof/>
              </w:rPr>
              <w:t>Valor Değeri</w:t>
            </w:r>
            <w:r w:rsidR="000B0CCA">
              <w:rPr>
                <w:noProof/>
                <w:webHidden/>
              </w:rPr>
              <w:tab/>
            </w:r>
            <w:r w:rsidR="000B0CCA">
              <w:rPr>
                <w:noProof/>
                <w:webHidden/>
              </w:rPr>
              <w:fldChar w:fldCharType="begin"/>
            </w:r>
            <w:r w:rsidR="000B0CCA">
              <w:rPr>
                <w:noProof/>
                <w:webHidden/>
              </w:rPr>
              <w:instrText xml:space="preserve"> PAGEREF _Toc487464159 \h </w:instrText>
            </w:r>
            <w:r w:rsidR="000B0CCA">
              <w:rPr>
                <w:noProof/>
                <w:webHidden/>
              </w:rPr>
            </w:r>
            <w:r w:rsidR="000B0CCA">
              <w:rPr>
                <w:noProof/>
                <w:webHidden/>
              </w:rPr>
              <w:fldChar w:fldCharType="separate"/>
            </w:r>
            <w:r w:rsidR="000B0CCA">
              <w:rPr>
                <w:noProof/>
                <w:webHidden/>
              </w:rPr>
              <w:t>37</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60" w:history="1">
            <w:r w:rsidR="000B0CCA" w:rsidRPr="00222BF1">
              <w:rPr>
                <w:rStyle w:val="Kpr"/>
                <w:b/>
                <w:noProof/>
              </w:rPr>
              <w:t>2.24.</w:t>
            </w:r>
            <w:r w:rsidR="000B0CCA">
              <w:rPr>
                <w:rFonts w:eastAsiaTheme="minorEastAsia"/>
                <w:noProof/>
                <w:lang w:eastAsia="tr-TR"/>
              </w:rPr>
              <w:tab/>
            </w:r>
            <w:r w:rsidR="000B0CCA" w:rsidRPr="00222BF1">
              <w:rPr>
                <w:rStyle w:val="Kpr"/>
                <w:b/>
                <w:noProof/>
              </w:rPr>
              <w:t>Menkul Kıymet Tipleri</w:t>
            </w:r>
            <w:r w:rsidR="000B0CCA">
              <w:rPr>
                <w:noProof/>
                <w:webHidden/>
              </w:rPr>
              <w:tab/>
            </w:r>
            <w:r w:rsidR="000B0CCA">
              <w:rPr>
                <w:noProof/>
                <w:webHidden/>
              </w:rPr>
              <w:fldChar w:fldCharType="begin"/>
            </w:r>
            <w:r w:rsidR="000B0CCA">
              <w:rPr>
                <w:noProof/>
                <w:webHidden/>
              </w:rPr>
              <w:instrText xml:space="preserve"> PAGEREF _Toc487464160 \h </w:instrText>
            </w:r>
            <w:r w:rsidR="000B0CCA">
              <w:rPr>
                <w:noProof/>
                <w:webHidden/>
              </w:rPr>
            </w:r>
            <w:r w:rsidR="000B0CCA">
              <w:rPr>
                <w:noProof/>
                <w:webHidden/>
              </w:rPr>
              <w:fldChar w:fldCharType="separate"/>
            </w:r>
            <w:r w:rsidR="000B0CCA">
              <w:rPr>
                <w:noProof/>
                <w:webHidden/>
              </w:rPr>
              <w:t>38</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61" w:history="1">
            <w:r w:rsidR="000B0CCA" w:rsidRPr="00222BF1">
              <w:rPr>
                <w:rStyle w:val="Kpr"/>
                <w:b/>
                <w:noProof/>
              </w:rPr>
              <w:t>2.25.</w:t>
            </w:r>
            <w:r w:rsidR="000B0CCA">
              <w:rPr>
                <w:rFonts w:eastAsiaTheme="minorEastAsia"/>
                <w:noProof/>
                <w:lang w:eastAsia="tr-TR"/>
              </w:rPr>
              <w:tab/>
            </w:r>
            <w:r w:rsidR="000B0CCA" w:rsidRPr="00222BF1">
              <w:rPr>
                <w:rStyle w:val="Kpr"/>
                <w:b/>
                <w:noProof/>
              </w:rPr>
              <w:t>Endeks Kodları</w:t>
            </w:r>
            <w:r w:rsidR="000B0CCA">
              <w:rPr>
                <w:noProof/>
                <w:webHidden/>
              </w:rPr>
              <w:tab/>
            </w:r>
            <w:r w:rsidR="000B0CCA">
              <w:rPr>
                <w:noProof/>
                <w:webHidden/>
              </w:rPr>
              <w:fldChar w:fldCharType="begin"/>
            </w:r>
            <w:r w:rsidR="000B0CCA">
              <w:rPr>
                <w:noProof/>
                <w:webHidden/>
              </w:rPr>
              <w:instrText xml:space="preserve"> PAGEREF _Toc487464161 \h </w:instrText>
            </w:r>
            <w:r w:rsidR="000B0CCA">
              <w:rPr>
                <w:noProof/>
                <w:webHidden/>
              </w:rPr>
            </w:r>
            <w:r w:rsidR="000B0CCA">
              <w:rPr>
                <w:noProof/>
                <w:webHidden/>
              </w:rPr>
              <w:fldChar w:fldCharType="separate"/>
            </w:r>
            <w:r w:rsidR="000B0CCA">
              <w:rPr>
                <w:noProof/>
                <w:webHidden/>
              </w:rPr>
              <w:t>38</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62" w:history="1">
            <w:r w:rsidR="000B0CCA" w:rsidRPr="00222BF1">
              <w:rPr>
                <w:rStyle w:val="Kpr"/>
                <w:b/>
                <w:noProof/>
              </w:rPr>
              <w:t>2.26.</w:t>
            </w:r>
            <w:r w:rsidR="000B0CCA">
              <w:rPr>
                <w:rFonts w:eastAsiaTheme="minorEastAsia"/>
                <w:noProof/>
                <w:lang w:eastAsia="tr-TR"/>
              </w:rPr>
              <w:tab/>
            </w:r>
            <w:r w:rsidR="000B0CCA" w:rsidRPr="00222BF1">
              <w:rPr>
                <w:rStyle w:val="Kpr"/>
                <w:b/>
                <w:noProof/>
              </w:rPr>
              <w:t>Devlet Katkısı Durum Kodları</w:t>
            </w:r>
            <w:r w:rsidR="000B0CCA">
              <w:rPr>
                <w:noProof/>
                <w:webHidden/>
              </w:rPr>
              <w:tab/>
            </w:r>
            <w:r w:rsidR="000B0CCA">
              <w:rPr>
                <w:noProof/>
                <w:webHidden/>
              </w:rPr>
              <w:fldChar w:fldCharType="begin"/>
            </w:r>
            <w:r w:rsidR="000B0CCA">
              <w:rPr>
                <w:noProof/>
                <w:webHidden/>
              </w:rPr>
              <w:instrText xml:space="preserve"> PAGEREF _Toc487464162 \h </w:instrText>
            </w:r>
            <w:r w:rsidR="000B0CCA">
              <w:rPr>
                <w:noProof/>
                <w:webHidden/>
              </w:rPr>
            </w:r>
            <w:r w:rsidR="000B0CCA">
              <w:rPr>
                <w:noProof/>
                <w:webHidden/>
              </w:rPr>
              <w:fldChar w:fldCharType="separate"/>
            </w:r>
            <w:r w:rsidR="000B0CCA">
              <w:rPr>
                <w:noProof/>
                <w:webHidden/>
              </w:rPr>
              <w:t>40</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63" w:history="1">
            <w:r w:rsidR="000B0CCA" w:rsidRPr="00222BF1">
              <w:rPr>
                <w:rStyle w:val="Kpr"/>
                <w:b/>
                <w:noProof/>
              </w:rPr>
              <w:t>2.27.</w:t>
            </w:r>
            <w:r w:rsidR="000B0CCA">
              <w:rPr>
                <w:rFonts w:eastAsiaTheme="minorEastAsia"/>
                <w:noProof/>
                <w:lang w:eastAsia="tr-TR"/>
              </w:rPr>
              <w:tab/>
            </w:r>
            <w:r w:rsidR="000B0CCA" w:rsidRPr="00222BF1">
              <w:rPr>
                <w:rStyle w:val="Kpr"/>
                <w:b/>
                <w:noProof/>
              </w:rPr>
              <w:t>Pazarlama ve İletişim Kanal Kodları</w:t>
            </w:r>
            <w:r w:rsidR="000B0CCA">
              <w:rPr>
                <w:noProof/>
                <w:webHidden/>
              </w:rPr>
              <w:tab/>
            </w:r>
            <w:r w:rsidR="000B0CCA">
              <w:rPr>
                <w:noProof/>
                <w:webHidden/>
              </w:rPr>
              <w:fldChar w:fldCharType="begin"/>
            </w:r>
            <w:r w:rsidR="000B0CCA">
              <w:rPr>
                <w:noProof/>
                <w:webHidden/>
              </w:rPr>
              <w:instrText xml:space="preserve"> PAGEREF _Toc487464163 \h </w:instrText>
            </w:r>
            <w:r w:rsidR="000B0CCA">
              <w:rPr>
                <w:noProof/>
                <w:webHidden/>
              </w:rPr>
            </w:r>
            <w:r w:rsidR="000B0CCA">
              <w:rPr>
                <w:noProof/>
                <w:webHidden/>
              </w:rPr>
              <w:fldChar w:fldCharType="separate"/>
            </w:r>
            <w:r w:rsidR="000B0CCA">
              <w:rPr>
                <w:noProof/>
                <w:webHidden/>
              </w:rPr>
              <w:t>41</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64" w:history="1">
            <w:r w:rsidR="000B0CCA" w:rsidRPr="00222BF1">
              <w:rPr>
                <w:rStyle w:val="Kpr"/>
                <w:b/>
                <w:noProof/>
              </w:rPr>
              <w:t>2.28.</w:t>
            </w:r>
            <w:r w:rsidR="000B0CCA">
              <w:rPr>
                <w:rFonts w:eastAsiaTheme="minorEastAsia"/>
                <w:noProof/>
                <w:lang w:eastAsia="tr-TR"/>
              </w:rPr>
              <w:tab/>
            </w:r>
            <w:r w:rsidR="000B0CCA" w:rsidRPr="00222BF1">
              <w:rPr>
                <w:rStyle w:val="Kpr"/>
                <w:b/>
                <w:noProof/>
              </w:rPr>
              <w:t>Azami Fon Toplam Gider Kesintisi Fon Grupları</w:t>
            </w:r>
            <w:r w:rsidR="000B0CCA">
              <w:rPr>
                <w:noProof/>
                <w:webHidden/>
              </w:rPr>
              <w:tab/>
            </w:r>
            <w:r w:rsidR="000B0CCA">
              <w:rPr>
                <w:noProof/>
                <w:webHidden/>
              </w:rPr>
              <w:fldChar w:fldCharType="begin"/>
            </w:r>
            <w:r w:rsidR="000B0CCA">
              <w:rPr>
                <w:noProof/>
                <w:webHidden/>
              </w:rPr>
              <w:instrText xml:space="preserve"> PAGEREF _Toc487464164 \h </w:instrText>
            </w:r>
            <w:r w:rsidR="000B0CCA">
              <w:rPr>
                <w:noProof/>
                <w:webHidden/>
              </w:rPr>
            </w:r>
            <w:r w:rsidR="000B0CCA">
              <w:rPr>
                <w:noProof/>
                <w:webHidden/>
              </w:rPr>
              <w:fldChar w:fldCharType="separate"/>
            </w:r>
            <w:r w:rsidR="000B0CCA">
              <w:rPr>
                <w:noProof/>
                <w:webHidden/>
              </w:rPr>
              <w:t>42</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65" w:history="1">
            <w:r w:rsidR="000B0CCA" w:rsidRPr="00222BF1">
              <w:rPr>
                <w:rStyle w:val="Kpr"/>
                <w:b/>
                <w:noProof/>
              </w:rPr>
              <w:t>2.29.</w:t>
            </w:r>
            <w:r w:rsidR="000B0CCA">
              <w:rPr>
                <w:rFonts w:eastAsiaTheme="minorEastAsia"/>
                <w:noProof/>
                <w:lang w:eastAsia="tr-TR"/>
              </w:rPr>
              <w:tab/>
            </w:r>
            <w:r w:rsidR="000B0CCA" w:rsidRPr="00222BF1">
              <w:rPr>
                <w:rStyle w:val="Kpr"/>
                <w:b/>
                <w:noProof/>
              </w:rPr>
              <w:t>SPK Ana Fon Türleri</w:t>
            </w:r>
            <w:r w:rsidR="000B0CCA">
              <w:rPr>
                <w:noProof/>
                <w:webHidden/>
              </w:rPr>
              <w:tab/>
            </w:r>
            <w:r w:rsidR="000B0CCA">
              <w:rPr>
                <w:noProof/>
                <w:webHidden/>
              </w:rPr>
              <w:fldChar w:fldCharType="begin"/>
            </w:r>
            <w:r w:rsidR="000B0CCA">
              <w:rPr>
                <w:noProof/>
                <w:webHidden/>
              </w:rPr>
              <w:instrText xml:space="preserve"> PAGEREF _Toc487464165 \h </w:instrText>
            </w:r>
            <w:r w:rsidR="000B0CCA">
              <w:rPr>
                <w:noProof/>
                <w:webHidden/>
              </w:rPr>
            </w:r>
            <w:r w:rsidR="000B0CCA">
              <w:rPr>
                <w:noProof/>
                <w:webHidden/>
              </w:rPr>
              <w:fldChar w:fldCharType="separate"/>
            </w:r>
            <w:r w:rsidR="000B0CCA">
              <w:rPr>
                <w:noProof/>
                <w:webHidden/>
              </w:rPr>
              <w:t>42</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66" w:history="1">
            <w:r w:rsidR="000B0CCA" w:rsidRPr="00222BF1">
              <w:rPr>
                <w:rStyle w:val="Kpr"/>
                <w:b/>
                <w:noProof/>
              </w:rPr>
              <w:t>2.30.</w:t>
            </w:r>
            <w:r w:rsidR="000B0CCA">
              <w:rPr>
                <w:rFonts w:eastAsiaTheme="minorEastAsia"/>
                <w:noProof/>
                <w:lang w:eastAsia="tr-TR"/>
              </w:rPr>
              <w:tab/>
            </w:r>
            <w:r w:rsidR="000B0CCA" w:rsidRPr="00222BF1">
              <w:rPr>
                <w:rStyle w:val="Kpr"/>
                <w:b/>
                <w:noProof/>
              </w:rPr>
              <w:t>SPK Alt Fon Türleri</w:t>
            </w:r>
            <w:r w:rsidR="000B0CCA">
              <w:rPr>
                <w:noProof/>
                <w:webHidden/>
              </w:rPr>
              <w:tab/>
            </w:r>
            <w:r w:rsidR="000B0CCA">
              <w:rPr>
                <w:noProof/>
                <w:webHidden/>
              </w:rPr>
              <w:fldChar w:fldCharType="begin"/>
            </w:r>
            <w:r w:rsidR="000B0CCA">
              <w:rPr>
                <w:noProof/>
                <w:webHidden/>
              </w:rPr>
              <w:instrText xml:space="preserve"> PAGEREF _Toc487464166 \h </w:instrText>
            </w:r>
            <w:r w:rsidR="000B0CCA">
              <w:rPr>
                <w:noProof/>
                <w:webHidden/>
              </w:rPr>
            </w:r>
            <w:r w:rsidR="000B0CCA">
              <w:rPr>
                <w:noProof/>
                <w:webHidden/>
              </w:rPr>
              <w:fldChar w:fldCharType="separate"/>
            </w:r>
            <w:r w:rsidR="000B0CCA">
              <w:rPr>
                <w:noProof/>
                <w:webHidden/>
              </w:rPr>
              <w:t>42</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67" w:history="1">
            <w:r w:rsidR="000B0CCA" w:rsidRPr="00222BF1">
              <w:rPr>
                <w:rStyle w:val="Kpr"/>
                <w:b/>
                <w:noProof/>
              </w:rPr>
              <w:t>2.31.</w:t>
            </w:r>
            <w:r w:rsidR="000B0CCA">
              <w:rPr>
                <w:rFonts w:eastAsiaTheme="minorEastAsia"/>
                <w:noProof/>
                <w:lang w:eastAsia="tr-TR"/>
              </w:rPr>
              <w:tab/>
            </w:r>
            <w:r w:rsidR="000B0CCA" w:rsidRPr="00222BF1">
              <w:rPr>
                <w:rStyle w:val="Kpr"/>
                <w:b/>
                <w:noProof/>
              </w:rPr>
              <w:t>Uyruk</w:t>
            </w:r>
            <w:r w:rsidR="000B0CCA">
              <w:rPr>
                <w:noProof/>
                <w:webHidden/>
              </w:rPr>
              <w:tab/>
            </w:r>
            <w:r w:rsidR="000B0CCA">
              <w:rPr>
                <w:noProof/>
                <w:webHidden/>
              </w:rPr>
              <w:fldChar w:fldCharType="begin"/>
            </w:r>
            <w:r w:rsidR="000B0CCA">
              <w:rPr>
                <w:noProof/>
                <w:webHidden/>
              </w:rPr>
              <w:instrText xml:space="preserve"> PAGEREF _Toc487464167 \h </w:instrText>
            </w:r>
            <w:r w:rsidR="000B0CCA">
              <w:rPr>
                <w:noProof/>
                <w:webHidden/>
              </w:rPr>
            </w:r>
            <w:r w:rsidR="000B0CCA">
              <w:rPr>
                <w:noProof/>
                <w:webHidden/>
              </w:rPr>
              <w:fldChar w:fldCharType="separate"/>
            </w:r>
            <w:r w:rsidR="000B0CCA">
              <w:rPr>
                <w:noProof/>
                <w:webHidden/>
              </w:rPr>
              <w:t>42</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68" w:history="1">
            <w:r w:rsidR="000B0CCA" w:rsidRPr="00222BF1">
              <w:rPr>
                <w:rStyle w:val="Kpr"/>
                <w:b/>
                <w:noProof/>
              </w:rPr>
              <w:t>2.32.</w:t>
            </w:r>
            <w:r w:rsidR="000B0CCA">
              <w:rPr>
                <w:rFonts w:eastAsiaTheme="minorEastAsia"/>
                <w:noProof/>
                <w:lang w:eastAsia="tr-TR"/>
              </w:rPr>
              <w:tab/>
            </w:r>
            <w:r w:rsidR="000B0CCA" w:rsidRPr="00222BF1">
              <w:rPr>
                <w:rStyle w:val="Kpr"/>
                <w:b/>
                <w:noProof/>
              </w:rPr>
              <w:t>Fon İşleminin Gerekçesi</w:t>
            </w:r>
            <w:r w:rsidR="000B0CCA">
              <w:rPr>
                <w:noProof/>
                <w:webHidden/>
              </w:rPr>
              <w:tab/>
            </w:r>
            <w:r w:rsidR="000B0CCA">
              <w:rPr>
                <w:noProof/>
                <w:webHidden/>
              </w:rPr>
              <w:fldChar w:fldCharType="begin"/>
            </w:r>
            <w:r w:rsidR="000B0CCA">
              <w:rPr>
                <w:noProof/>
                <w:webHidden/>
              </w:rPr>
              <w:instrText xml:space="preserve"> PAGEREF _Toc487464168 \h </w:instrText>
            </w:r>
            <w:r w:rsidR="000B0CCA">
              <w:rPr>
                <w:noProof/>
                <w:webHidden/>
              </w:rPr>
            </w:r>
            <w:r w:rsidR="000B0CCA">
              <w:rPr>
                <w:noProof/>
                <w:webHidden/>
              </w:rPr>
              <w:fldChar w:fldCharType="separate"/>
            </w:r>
            <w:r w:rsidR="000B0CCA">
              <w:rPr>
                <w:noProof/>
                <w:webHidden/>
              </w:rPr>
              <w:t>43</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69" w:history="1">
            <w:r w:rsidR="000B0CCA" w:rsidRPr="00222BF1">
              <w:rPr>
                <w:rStyle w:val="Kpr"/>
                <w:b/>
                <w:noProof/>
              </w:rPr>
              <w:t>2.33.</w:t>
            </w:r>
            <w:r w:rsidR="000B0CCA">
              <w:rPr>
                <w:rFonts w:eastAsiaTheme="minorEastAsia"/>
                <w:noProof/>
                <w:lang w:eastAsia="tr-TR"/>
              </w:rPr>
              <w:tab/>
            </w:r>
            <w:r w:rsidR="000B0CCA" w:rsidRPr="00222BF1">
              <w:rPr>
                <w:rStyle w:val="Kpr"/>
                <w:b/>
                <w:noProof/>
              </w:rPr>
              <w:t>İade Alt Kodu</w:t>
            </w:r>
            <w:r w:rsidR="000B0CCA">
              <w:rPr>
                <w:noProof/>
                <w:webHidden/>
              </w:rPr>
              <w:tab/>
            </w:r>
            <w:r w:rsidR="000B0CCA">
              <w:rPr>
                <w:noProof/>
                <w:webHidden/>
              </w:rPr>
              <w:fldChar w:fldCharType="begin"/>
            </w:r>
            <w:r w:rsidR="000B0CCA">
              <w:rPr>
                <w:noProof/>
                <w:webHidden/>
              </w:rPr>
              <w:instrText xml:space="preserve"> PAGEREF _Toc487464169 \h </w:instrText>
            </w:r>
            <w:r w:rsidR="000B0CCA">
              <w:rPr>
                <w:noProof/>
                <w:webHidden/>
              </w:rPr>
            </w:r>
            <w:r w:rsidR="000B0CCA">
              <w:rPr>
                <w:noProof/>
                <w:webHidden/>
              </w:rPr>
              <w:fldChar w:fldCharType="separate"/>
            </w:r>
            <w:r w:rsidR="000B0CCA">
              <w:rPr>
                <w:noProof/>
                <w:webHidden/>
              </w:rPr>
              <w:t>43</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70" w:history="1">
            <w:r w:rsidR="000B0CCA" w:rsidRPr="00222BF1">
              <w:rPr>
                <w:rStyle w:val="Kpr"/>
                <w:b/>
                <w:noProof/>
              </w:rPr>
              <w:t>2.34.</w:t>
            </w:r>
            <w:r w:rsidR="000B0CCA">
              <w:rPr>
                <w:rFonts w:eastAsiaTheme="minorEastAsia"/>
                <w:noProof/>
                <w:lang w:eastAsia="tr-TR"/>
              </w:rPr>
              <w:tab/>
            </w:r>
            <w:r w:rsidR="000B0CCA" w:rsidRPr="00222BF1">
              <w:rPr>
                <w:rStyle w:val="Kpr"/>
                <w:b/>
                <w:noProof/>
              </w:rPr>
              <w:t>Cayma Durum Kodu</w:t>
            </w:r>
            <w:r w:rsidR="000B0CCA">
              <w:rPr>
                <w:noProof/>
                <w:webHidden/>
              </w:rPr>
              <w:tab/>
            </w:r>
            <w:r w:rsidR="000B0CCA">
              <w:rPr>
                <w:noProof/>
                <w:webHidden/>
              </w:rPr>
              <w:fldChar w:fldCharType="begin"/>
            </w:r>
            <w:r w:rsidR="000B0CCA">
              <w:rPr>
                <w:noProof/>
                <w:webHidden/>
              </w:rPr>
              <w:instrText xml:space="preserve"> PAGEREF _Toc487464170 \h </w:instrText>
            </w:r>
            <w:r w:rsidR="000B0CCA">
              <w:rPr>
                <w:noProof/>
                <w:webHidden/>
              </w:rPr>
            </w:r>
            <w:r w:rsidR="000B0CCA">
              <w:rPr>
                <w:noProof/>
                <w:webHidden/>
              </w:rPr>
              <w:fldChar w:fldCharType="separate"/>
            </w:r>
            <w:r w:rsidR="000B0CCA">
              <w:rPr>
                <w:noProof/>
                <w:webHidden/>
              </w:rPr>
              <w:t>43</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71" w:history="1">
            <w:r w:rsidR="000B0CCA" w:rsidRPr="00222BF1">
              <w:rPr>
                <w:rStyle w:val="Kpr"/>
                <w:b/>
                <w:noProof/>
              </w:rPr>
              <w:t>2.35.</w:t>
            </w:r>
            <w:r w:rsidR="000B0CCA">
              <w:rPr>
                <w:rFonts w:eastAsiaTheme="minorEastAsia"/>
                <w:noProof/>
                <w:lang w:eastAsia="tr-TR"/>
              </w:rPr>
              <w:tab/>
            </w:r>
            <w:r w:rsidR="000B0CCA" w:rsidRPr="00222BF1">
              <w:rPr>
                <w:rStyle w:val="Kpr"/>
                <w:b/>
                <w:noProof/>
              </w:rPr>
              <w:t>İade Talebine Sebebiyet Veren Durum</w:t>
            </w:r>
            <w:r w:rsidR="000B0CCA">
              <w:rPr>
                <w:noProof/>
                <w:webHidden/>
              </w:rPr>
              <w:tab/>
            </w:r>
            <w:r w:rsidR="000B0CCA">
              <w:rPr>
                <w:noProof/>
                <w:webHidden/>
              </w:rPr>
              <w:fldChar w:fldCharType="begin"/>
            </w:r>
            <w:r w:rsidR="000B0CCA">
              <w:rPr>
                <w:noProof/>
                <w:webHidden/>
              </w:rPr>
              <w:instrText xml:space="preserve"> PAGEREF _Toc487464171 \h </w:instrText>
            </w:r>
            <w:r w:rsidR="000B0CCA">
              <w:rPr>
                <w:noProof/>
                <w:webHidden/>
              </w:rPr>
            </w:r>
            <w:r w:rsidR="000B0CCA">
              <w:rPr>
                <w:noProof/>
                <w:webHidden/>
              </w:rPr>
              <w:fldChar w:fldCharType="separate"/>
            </w:r>
            <w:r w:rsidR="000B0CCA">
              <w:rPr>
                <w:noProof/>
                <w:webHidden/>
              </w:rPr>
              <w:t>44</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72" w:history="1">
            <w:r w:rsidR="000B0CCA" w:rsidRPr="00222BF1">
              <w:rPr>
                <w:rStyle w:val="Kpr"/>
                <w:b/>
                <w:noProof/>
              </w:rPr>
              <w:t>2.36.</w:t>
            </w:r>
            <w:r w:rsidR="000B0CCA">
              <w:rPr>
                <w:rFonts w:eastAsiaTheme="minorEastAsia"/>
                <w:noProof/>
                <w:lang w:eastAsia="tr-TR"/>
              </w:rPr>
              <w:tab/>
            </w:r>
            <w:r w:rsidR="000B0CCA" w:rsidRPr="00222BF1">
              <w:rPr>
                <w:rStyle w:val="Kpr"/>
                <w:b/>
                <w:noProof/>
              </w:rPr>
              <w:t>Ceza İşleminin Gerekçesi</w:t>
            </w:r>
            <w:r w:rsidR="000B0CCA">
              <w:rPr>
                <w:noProof/>
                <w:webHidden/>
              </w:rPr>
              <w:tab/>
            </w:r>
            <w:r w:rsidR="000B0CCA">
              <w:rPr>
                <w:noProof/>
                <w:webHidden/>
              </w:rPr>
              <w:fldChar w:fldCharType="begin"/>
            </w:r>
            <w:r w:rsidR="000B0CCA">
              <w:rPr>
                <w:noProof/>
                <w:webHidden/>
              </w:rPr>
              <w:instrText xml:space="preserve"> PAGEREF _Toc487464172 \h </w:instrText>
            </w:r>
            <w:r w:rsidR="000B0CCA">
              <w:rPr>
                <w:noProof/>
                <w:webHidden/>
              </w:rPr>
            </w:r>
            <w:r w:rsidR="000B0CCA">
              <w:rPr>
                <w:noProof/>
                <w:webHidden/>
              </w:rPr>
              <w:fldChar w:fldCharType="separate"/>
            </w:r>
            <w:r w:rsidR="000B0CCA">
              <w:rPr>
                <w:noProof/>
                <w:webHidden/>
              </w:rPr>
              <w:t>44</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73" w:history="1">
            <w:r w:rsidR="000B0CCA" w:rsidRPr="00222BF1">
              <w:rPr>
                <w:rStyle w:val="Kpr"/>
                <w:b/>
                <w:noProof/>
              </w:rPr>
              <w:t>2.37.</w:t>
            </w:r>
            <w:r w:rsidR="000B0CCA">
              <w:rPr>
                <w:rFonts w:eastAsiaTheme="minorEastAsia"/>
                <w:noProof/>
                <w:lang w:eastAsia="tr-TR"/>
              </w:rPr>
              <w:tab/>
            </w:r>
            <w:r w:rsidR="000B0CCA" w:rsidRPr="00222BF1">
              <w:rPr>
                <w:rStyle w:val="Kpr"/>
                <w:b/>
                <w:noProof/>
              </w:rPr>
              <w:t>Talebi Kullanan Taraf</w:t>
            </w:r>
            <w:r w:rsidR="000B0CCA">
              <w:rPr>
                <w:noProof/>
                <w:webHidden/>
              </w:rPr>
              <w:tab/>
            </w:r>
            <w:r w:rsidR="000B0CCA">
              <w:rPr>
                <w:noProof/>
                <w:webHidden/>
              </w:rPr>
              <w:fldChar w:fldCharType="begin"/>
            </w:r>
            <w:r w:rsidR="000B0CCA">
              <w:rPr>
                <w:noProof/>
                <w:webHidden/>
              </w:rPr>
              <w:instrText xml:space="preserve"> PAGEREF _Toc487464173 \h </w:instrText>
            </w:r>
            <w:r w:rsidR="000B0CCA">
              <w:rPr>
                <w:noProof/>
                <w:webHidden/>
              </w:rPr>
            </w:r>
            <w:r w:rsidR="000B0CCA">
              <w:rPr>
                <w:noProof/>
                <w:webHidden/>
              </w:rPr>
              <w:fldChar w:fldCharType="separate"/>
            </w:r>
            <w:r w:rsidR="000B0CCA">
              <w:rPr>
                <w:noProof/>
                <w:webHidden/>
              </w:rPr>
              <w:t>44</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74" w:history="1">
            <w:r w:rsidR="000B0CCA" w:rsidRPr="00222BF1">
              <w:rPr>
                <w:rStyle w:val="Kpr"/>
                <w:b/>
                <w:noProof/>
              </w:rPr>
              <w:t>2.38.</w:t>
            </w:r>
            <w:r w:rsidR="000B0CCA">
              <w:rPr>
                <w:rFonts w:eastAsiaTheme="minorEastAsia"/>
                <w:noProof/>
                <w:lang w:eastAsia="tr-TR"/>
              </w:rPr>
              <w:tab/>
            </w:r>
            <w:r w:rsidR="000B0CCA" w:rsidRPr="00222BF1">
              <w:rPr>
                <w:rStyle w:val="Kpr"/>
                <w:b/>
                <w:noProof/>
              </w:rPr>
              <w:t>Çalışan Talep Tipi</w:t>
            </w:r>
            <w:r w:rsidR="000B0CCA">
              <w:rPr>
                <w:noProof/>
                <w:webHidden/>
              </w:rPr>
              <w:tab/>
            </w:r>
            <w:r w:rsidR="000B0CCA">
              <w:rPr>
                <w:noProof/>
                <w:webHidden/>
              </w:rPr>
              <w:fldChar w:fldCharType="begin"/>
            </w:r>
            <w:r w:rsidR="000B0CCA">
              <w:rPr>
                <w:noProof/>
                <w:webHidden/>
              </w:rPr>
              <w:instrText xml:space="preserve"> PAGEREF _Toc487464174 \h </w:instrText>
            </w:r>
            <w:r w:rsidR="000B0CCA">
              <w:rPr>
                <w:noProof/>
                <w:webHidden/>
              </w:rPr>
            </w:r>
            <w:r w:rsidR="000B0CCA">
              <w:rPr>
                <w:noProof/>
                <w:webHidden/>
              </w:rPr>
              <w:fldChar w:fldCharType="separate"/>
            </w:r>
            <w:r w:rsidR="000B0CCA">
              <w:rPr>
                <w:noProof/>
                <w:webHidden/>
              </w:rPr>
              <w:t>44</w:t>
            </w:r>
            <w:r w:rsidR="000B0CCA">
              <w:rPr>
                <w:noProof/>
                <w:webHidden/>
              </w:rPr>
              <w:fldChar w:fldCharType="end"/>
            </w:r>
          </w:hyperlink>
        </w:p>
        <w:p w:rsidR="000B0CCA" w:rsidRDefault="00934CF1">
          <w:pPr>
            <w:pStyle w:val="T2"/>
            <w:tabs>
              <w:tab w:val="left" w:pos="1100"/>
              <w:tab w:val="right" w:leader="dot" w:pos="10336"/>
            </w:tabs>
            <w:rPr>
              <w:rFonts w:eastAsiaTheme="minorEastAsia"/>
              <w:noProof/>
              <w:lang w:eastAsia="tr-TR"/>
            </w:rPr>
          </w:pPr>
          <w:hyperlink w:anchor="_Toc487464175" w:history="1">
            <w:r w:rsidR="000B0CCA" w:rsidRPr="00222BF1">
              <w:rPr>
                <w:rStyle w:val="Kpr"/>
                <w:b/>
                <w:noProof/>
              </w:rPr>
              <w:t>2.39.</w:t>
            </w:r>
            <w:r w:rsidR="000B0CCA">
              <w:rPr>
                <w:rFonts w:eastAsiaTheme="minorEastAsia"/>
                <w:noProof/>
                <w:lang w:eastAsia="tr-TR"/>
              </w:rPr>
              <w:tab/>
            </w:r>
            <w:r w:rsidR="000B0CCA" w:rsidRPr="00222BF1">
              <w:rPr>
                <w:rStyle w:val="Kpr"/>
                <w:b/>
                <w:noProof/>
              </w:rPr>
              <w:t>Otomatik Katılımda Hak Kazanılan Tutar Durum Kodları</w:t>
            </w:r>
            <w:r w:rsidR="000B0CCA">
              <w:rPr>
                <w:noProof/>
                <w:webHidden/>
              </w:rPr>
              <w:tab/>
            </w:r>
            <w:r w:rsidR="000B0CCA">
              <w:rPr>
                <w:noProof/>
                <w:webHidden/>
              </w:rPr>
              <w:fldChar w:fldCharType="begin"/>
            </w:r>
            <w:r w:rsidR="000B0CCA">
              <w:rPr>
                <w:noProof/>
                <w:webHidden/>
              </w:rPr>
              <w:instrText xml:space="preserve"> PAGEREF _Toc487464175 \h </w:instrText>
            </w:r>
            <w:r w:rsidR="000B0CCA">
              <w:rPr>
                <w:noProof/>
                <w:webHidden/>
              </w:rPr>
            </w:r>
            <w:r w:rsidR="000B0CCA">
              <w:rPr>
                <w:noProof/>
                <w:webHidden/>
              </w:rPr>
              <w:fldChar w:fldCharType="separate"/>
            </w:r>
            <w:r w:rsidR="000B0CCA">
              <w:rPr>
                <w:noProof/>
                <w:webHidden/>
              </w:rPr>
              <w:t>45</w:t>
            </w:r>
            <w:r w:rsidR="000B0CCA">
              <w:rPr>
                <w:noProof/>
                <w:webHidden/>
              </w:rPr>
              <w:fldChar w:fldCharType="end"/>
            </w:r>
          </w:hyperlink>
        </w:p>
        <w:p w:rsidR="000B0CCA" w:rsidRDefault="00934CF1">
          <w:pPr>
            <w:pStyle w:val="T1"/>
            <w:tabs>
              <w:tab w:val="left" w:pos="440"/>
              <w:tab w:val="right" w:leader="dot" w:pos="10336"/>
            </w:tabs>
            <w:rPr>
              <w:rFonts w:eastAsiaTheme="minorEastAsia"/>
              <w:noProof/>
              <w:lang w:eastAsia="tr-TR"/>
            </w:rPr>
          </w:pPr>
          <w:hyperlink w:anchor="_Toc487464176" w:history="1">
            <w:r w:rsidR="000B0CCA" w:rsidRPr="00222BF1">
              <w:rPr>
                <w:rStyle w:val="Kpr"/>
                <w:b/>
                <w:noProof/>
              </w:rPr>
              <w:t>3.</w:t>
            </w:r>
            <w:r w:rsidR="000B0CCA">
              <w:rPr>
                <w:rFonts w:eastAsiaTheme="minorEastAsia"/>
                <w:noProof/>
                <w:lang w:eastAsia="tr-TR"/>
              </w:rPr>
              <w:tab/>
            </w:r>
            <w:r w:rsidR="000B0CCA" w:rsidRPr="00222BF1">
              <w:rPr>
                <w:rStyle w:val="Kpr"/>
                <w:b/>
                <w:noProof/>
              </w:rPr>
              <w:t>FİNANSAL YATIRIM ENSTRÜMANLARINA İLİŞKİN VERİ YAPISI</w:t>
            </w:r>
            <w:r w:rsidR="000B0CCA">
              <w:rPr>
                <w:noProof/>
                <w:webHidden/>
              </w:rPr>
              <w:tab/>
            </w:r>
            <w:r w:rsidR="000B0CCA">
              <w:rPr>
                <w:noProof/>
                <w:webHidden/>
              </w:rPr>
              <w:fldChar w:fldCharType="begin"/>
            </w:r>
            <w:r w:rsidR="000B0CCA">
              <w:rPr>
                <w:noProof/>
                <w:webHidden/>
              </w:rPr>
              <w:instrText xml:space="preserve"> PAGEREF _Toc487464176 \h </w:instrText>
            </w:r>
            <w:r w:rsidR="000B0CCA">
              <w:rPr>
                <w:noProof/>
                <w:webHidden/>
              </w:rPr>
            </w:r>
            <w:r w:rsidR="000B0CCA">
              <w:rPr>
                <w:noProof/>
                <w:webHidden/>
              </w:rPr>
              <w:fldChar w:fldCharType="separate"/>
            </w:r>
            <w:r w:rsidR="000B0CCA">
              <w:rPr>
                <w:noProof/>
                <w:webHidden/>
              </w:rPr>
              <w:t>45</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77" w:history="1">
            <w:r w:rsidR="000B0CCA" w:rsidRPr="00222BF1">
              <w:rPr>
                <w:rStyle w:val="Kpr"/>
                <w:b/>
                <w:noProof/>
              </w:rPr>
              <w:t>3.1.</w:t>
            </w:r>
            <w:r w:rsidR="000B0CCA">
              <w:rPr>
                <w:rFonts w:eastAsiaTheme="minorEastAsia"/>
                <w:noProof/>
                <w:lang w:eastAsia="tr-TR"/>
              </w:rPr>
              <w:tab/>
            </w:r>
            <w:r w:rsidR="000B0CCA" w:rsidRPr="00222BF1">
              <w:rPr>
                <w:rStyle w:val="Kpr"/>
                <w:b/>
                <w:noProof/>
              </w:rPr>
              <w:t>TABLOLAR</w:t>
            </w:r>
            <w:r w:rsidR="000B0CCA">
              <w:rPr>
                <w:noProof/>
                <w:webHidden/>
              </w:rPr>
              <w:tab/>
            </w:r>
            <w:r w:rsidR="000B0CCA">
              <w:rPr>
                <w:noProof/>
                <w:webHidden/>
              </w:rPr>
              <w:fldChar w:fldCharType="begin"/>
            </w:r>
            <w:r w:rsidR="000B0CCA">
              <w:rPr>
                <w:noProof/>
                <w:webHidden/>
              </w:rPr>
              <w:instrText xml:space="preserve"> PAGEREF _Toc487464177 \h </w:instrText>
            </w:r>
            <w:r w:rsidR="000B0CCA">
              <w:rPr>
                <w:noProof/>
                <w:webHidden/>
              </w:rPr>
            </w:r>
            <w:r w:rsidR="000B0CCA">
              <w:rPr>
                <w:noProof/>
                <w:webHidden/>
              </w:rPr>
              <w:fldChar w:fldCharType="separate"/>
            </w:r>
            <w:r w:rsidR="000B0CCA">
              <w:rPr>
                <w:noProof/>
                <w:webHidden/>
              </w:rPr>
              <w:t>45</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78" w:history="1">
            <w:r w:rsidR="000B0CCA" w:rsidRPr="00222BF1">
              <w:rPr>
                <w:rStyle w:val="Kpr"/>
                <w:b/>
                <w:noProof/>
              </w:rPr>
              <w:t>3.1.1.</w:t>
            </w:r>
            <w:r w:rsidR="000B0CCA">
              <w:rPr>
                <w:rFonts w:eastAsiaTheme="minorEastAsia"/>
                <w:noProof/>
                <w:lang w:eastAsia="tr-TR"/>
              </w:rPr>
              <w:tab/>
            </w:r>
            <w:r w:rsidR="000B0CCA" w:rsidRPr="00222BF1">
              <w:rPr>
                <w:rStyle w:val="Kpr"/>
                <w:b/>
                <w:noProof/>
              </w:rPr>
              <w:t>EYF Verileri Tablosu</w:t>
            </w:r>
            <w:r w:rsidR="000B0CCA">
              <w:rPr>
                <w:noProof/>
                <w:webHidden/>
              </w:rPr>
              <w:tab/>
            </w:r>
            <w:r w:rsidR="000B0CCA">
              <w:rPr>
                <w:noProof/>
                <w:webHidden/>
              </w:rPr>
              <w:fldChar w:fldCharType="begin"/>
            </w:r>
            <w:r w:rsidR="000B0CCA">
              <w:rPr>
                <w:noProof/>
                <w:webHidden/>
              </w:rPr>
              <w:instrText xml:space="preserve"> PAGEREF _Toc487464178 \h </w:instrText>
            </w:r>
            <w:r w:rsidR="000B0CCA">
              <w:rPr>
                <w:noProof/>
                <w:webHidden/>
              </w:rPr>
            </w:r>
            <w:r w:rsidR="000B0CCA">
              <w:rPr>
                <w:noProof/>
                <w:webHidden/>
              </w:rPr>
              <w:fldChar w:fldCharType="separate"/>
            </w:r>
            <w:r w:rsidR="000B0CCA">
              <w:rPr>
                <w:noProof/>
                <w:webHidden/>
              </w:rPr>
              <w:t>45</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79" w:history="1">
            <w:r w:rsidR="000B0CCA" w:rsidRPr="00222BF1">
              <w:rPr>
                <w:rStyle w:val="Kpr"/>
                <w:b/>
                <w:noProof/>
              </w:rPr>
              <w:t>3.1.2.</w:t>
            </w:r>
            <w:r w:rsidR="000B0CCA">
              <w:rPr>
                <w:rFonts w:eastAsiaTheme="minorEastAsia"/>
                <w:noProof/>
                <w:lang w:eastAsia="tr-TR"/>
              </w:rPr>
              <w:tab/>
            </w:r>
            <w:r w:rsidR="000B0CCA" w:rsidRPr="00222BF1">
              <w:rPr>
                <w:rStyle w:val="Kpr"/>
                <w:b/>
                <w:noProof/>
              </w:rPr>
              <w:t>Mevduat Faizi Verileri</w:t>
            </w:r>
            <w:r w:rsidR="000B0CCA">
              <w:rPr>
                <w:noProof/>
                <w:webHidden/>
              </w:rPr>
              <w:tab/>
            </w:r>
            <w:r w:rsidR="000B0CCA">
              <w:rPr>
                <w:noProof/>
                <w:webHidden/>
              </w:rPr>
              <w:fldChar w:fldCharType="begin"/>
            </w:r>
            <w:r w:rsidR="000B0CCA">
              <w:rPr>
                <w:noProof/>
                <w:webHidden/>
              </w:rPr>
              <w:instrText xml:space="preserve"> PAGEREF _Toc487464179 \h </w:instrText>
            </w:r>
            <w:r w:rsidR="000B0CCA">
              <w:rPr>
                <w:noProof/>
                <w:webHidden/>
              </w:rPr>
            </w:r>
            <w:r w:rsidR="000B0CCA">
              <w:rPr>
                <w:noProof/>
                <w:webHidden/>
              </w:rPr>
              <w:fldChar w:fldCharType="separate"/>
            </w:r>
            <w:r w:rsidR="000B0CCA">
              <w:rPr>
                <w:noProof/>
                <w:webHidden/>
              </w:rPr>
              <w:t>46</w:t>
            </w:r>
            <w:r w:rsidR="000B0CCA">
              <w:rPr>
                <w:noProof/>
                <w:webHidden/>
              </w:rPr>
              <w:fldChar w:fldCharType="end"/>
            </w:r>
          </w:hyperlink>
        </w:p>
        <w:p w:rsidR="000B0CCA" w:rsidRDefault="00934CF1">
          <w:pPr>
            <w:pStyle w:val="T3"/>
            <w:tabs>
              <w:tab w:val="left" w:pos="1540"/>
              <w:tab w:val="right" w:leader="dot" w:pos="10336"/>
            </w:tabs>
            <w:rPr>
              <w:rFonts w:eastAsiaTheme="minorEastAsia"/>
              <w:noProof/>
              <w:lang w:eastAsia="tr-TR"/>
            </w:rPr>
          </w:pPr>
          <w:hyperlink w:anchor="_Toc487464180" w:history="1">
            <w:r w:rsidR="000B0CCA" w:rsidRPr="00222BF1">
              <w:rPr>
                <w:rStyle w:val="Kpr"/>
                <w:b/>
                <w:noProof/>
              </w:rPr>
              <w:t>3.1.2.1.</w:t>
            </w:r>
            <w:r w:rsidR="000B0CCA">
              <w:rPr>
                <w:rFonts w:eastAsiaTheme="minorEastAsia"/>
                <w:noProof/>
                <w:lang w:eastAsia="tr-TR"/>
              </w:rPr>
              <w:tab/>
            </w:r>
            <w:r w:rsidR="000B0CCA" w:rsidRPr="00222BF1">
              <w:rPr>
                <w:rStyle w:val="Kpr"/>
                <w:b/>
                <w:noProof/>
              </w:rPr>
              <w:t>Mevduat Kodları Açıklama Tablosu</w:t>
            </w:r>
            <w:r w:rsidR="000B0CCA">
              <w:rPr>
                <w:noProof/>
                <w:webHidden/>
              </w:rPr>
              <w:tab/>
            </w:r>
            <w:r w:rsidR="000B0CCA">
              <w:rPr>
                <w:noProof/>
                <w:webHidden/>
              </w:rPr>
              <w:fldChar w:fldCharType="begin"/>
            </w:r>
            <w:r w:rsidR="000B0CCA">
              <w:rPr>
                <w:noProof/>
                <w:webHidden/>
              </w:rPr>
              <w:instrText xml:space="preserve"> PAGEREF _Toc487464180 \h </w:instrText>
            </w:r>
            <w:r w:rsidR="000B0CCA">
              <w:rPr>
                <w:noProof/>
                <w:webHidden/>
              </w:rPr>
            </w:r>
            <w:r w:rsidR="000B0CCA">
              <w:rPr>
                <w:noProof/>
                <w:webHidden/>
              </w:rPr>
              <w:fldChar w:fldCharType="separate"/>
            </w:r>
            <w:r w:rsidR="000B0CCA">
              <w:rPr>
                <w:noProof/>
                <w:webHidden/>
              </w:rPr>
              <w:t>46</w:t>
            </w:r>
            <w:r w:rsidR="000B0CCA">
              <w:rPr>
                <w:noProof/>
                <w:webHidden/>
              </w:rPr>
              <w:fldChar w:fldCharType="end"/>
            </w:r>
          </w:hyperlink>
        </w:p>
        <w:p w:rsidR="000B0CCA" w:rsidRDefault="00934CF1">
          <w:pPr>
            <w:pStyle w:val="T3"/>
            <w:tabs>
              <w:tab w:val="left" w:pos="1540"/>
              <w:tab w:val="right" w:leader="dot" w:pos="10336"/>
            </w:tabs>
            <w:rPr>
              <w:rFonts w:eastAsiaTheme="minorEastAsia"/>
              <w:noProof/>
              <w:lang w:eastAsia="tr-TR"/>
            </w:rPr>
          </w:pPr>
          <w:hyperlink w:anchor="_Toc487464181" w:history="1">
            <w:r w:rsidR="000B0CCA" w:rsidRPr="00222BF1">
              <w:rPr>
                <w:rStyle w:val="Kpr"/>
                <w:b/>
                <w:noProof/>
              </w:rPr>
              <w:t>3.1.2.2.</w:t>
            </w:r>
            <w:r w:rsidR="000B0CCA">
              <w:rPr>
                <w:rFonts w:eastAsiaTheme="minorEastAsia"/>
                <w:noProof/>
                <w:lang w:eastAsia="tr-TR"/>
              </w:rPr>
              <w:tab/>
            </w:r>
            <w:r w:rsidR="000B0CCA" w:rsidRPr="00222BF1">
              <w:rPr>
                <w:rStyle w:val="Kpr"/>
                <w:b/>
                <w:noProof/>
              </w:rPr>
              <w:t>Mevduat Faizi Verileri Tablosu</w:t>
            </w:r>
            <w:r w:rsidR="000B0CCA">
              <w:rPr>
                <w:noProof/>
                <w:webHidden/>
              </w:rPr>
              <w:tab/>
            </w:r>
            <w:r w:rsidR="000B0CCA">
              <w:rPr>
                <w:noProof/>
                <w:webHidden/>
              </w:rPr>
              <w:fldChar w:fldCharType="begin"/>
            </w:r>
            <w:r w:rsidR="000B0CCA">
              <w:rPr>
                <w:noProof/>
                <w:webHidden/>
              </w:rPr>
              <w:instrText xml:space="preserve"> PAGEREF _Toc487464181 \h </w:instrText>
            </w:r>
            <w:r w:rsidR="000B0CCA">
              <w:rPr>
                <w:noProof/>
                <w:webHidden/>
              </w:rPr>
            </w:r>
            <w:r w:rsidR="000B0CCA">
              <w:rPr>
                <w:noProof/>
                <w:webHidden/>
              </w:rPr>
              <w:fldChar w:fldCharType="separate"/>
            </w:r>
            <w:r w:rsidR="000B0CCA">
              <w:rPr>
                <w:noProof/>
                <w:webHidden/>
              </w:rPr>
              <w:t>47</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82" w:history="1">
            <w:r w:rsidR="000B0CCA" w:rsidRPr="00222BF1">
              <w:rPr>
                <w:rStyle w:val="Kpr"/>
                <w:b/>
                <w:noProof/>
              </w:rPr>
              <w:t>3.1.3.</w:t>
            </w:r>
            <w:r w:rsidR="000B0CCA">
              <w:rPr>
                <w:rFonts w:eastAsiaTheme="minorEastAsia"/>
                <w:noProof/>
                <w:lang w:eastAsia="tr-TR"/>
              </w:rPr>
              <w:tab/>
            </w:r>
            <w:r w:rsidR="000B0CCA" w:rsidRPr="00222BF1">
              <w:rPr>
                <w:rStyle w:val="Kpr"/>
                <w:b/>
                <w:noProof/>
              </w:rPr>
              <w:t>Emeklilik Yatırım Fonları Tablosu</w:t>
            </w:r>
            <w:r w:rsidR="000B0CCA">
              <w:rPr>
                <w:noProof/>
                <w:webHidden/>
              </w:rPr>
              <w:tab/>
            </w:r>
            <w:r w:rsidR="000B0CCA">
              <w:rPr>
                <w:noProof/>
                <w:webHidden/>
              </w:rPr>
              <w:fldChar w:fldCharType="begin"/>
            </w:r>
            <w:r w:rsidR="000B0CCA">
              <w:rPr>
                <w:noProof/>
                <w:webHidden/>
              </w:rPr>
              <w:instrText xml:space="preserve"> PAGEREF _Toc487464182 \h </w:instrText>
            </w:r>
            <w:r w:rsidR="000B0CCA">
              <w:rPr>
                <w:noProof/>
                <w:webHidden/>
              </w:rPr>
            </w:r>
            <w:r w:rsidR="000B0CCA">
              <w:rPr>
                <w:noProof/>
                <w:webHidden/>
              </w:rPr>
              <w:fldChar w:fldCharType="separate"/>
            </w:r>
            <w:r w:rsidR="000B0CCA">
              <w:rPr>
                <w:noProof/>
                <w:webHidden/>
              </w:rPr>
              <w:t>47</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83" w:history="1">
            <w:r w:rsidR="000B0CCA" w:rsidRPr="00222BF1">
              <w:rPr>
                <w:rStyle w:val="Kpr"/>
                <w:b/>
                <w:noProof/>
              </w:rPr>
              <w:t>3.1.4.</w:t>
            </w:r>
            <w:r w:rsidR="000B0CCA">
              <w:rPr>
                <w:rFonts w:eastAsiaTheme="minorEastAsia"/>
                <w:noProof/>
                <w:lang w:eastAsia="tr-TR"/>
              </w:rPr>
              <w:tab/>
            </w:r>
            <w:r w:rsidR="000B0CCA" w:rsidRPr="00222BF1">
              <w:rPr>
                <w:rStyle w:val="Kpr"/>
                <w:b/>
                <w:noProof/>
              </w:rPr>
              <w:t>Altın Tablosu</w:t>
            </w:r>
            <w:r w:rsidR="000B0CCA">
              <w:rPr>
                <w:noProof/>
                <w:webHidden/>
              </w:rPr>
              <w:tab/>
            </w:r>
            <w:r w:rsidR="000B0CCA">
              <w:rPr>
                <w:noProof/>
                <w:webHidden/>
              </w:rPr>
              <w:fldChar w:fldCharType="begin"/>
            </w:r>
            <w:r w:rsidR="000B0CCA">
              <w:rPr>
                <w:noProof/>
                <w:webHidden/>
              </w:rPr>
              <w:instrText xml:space="preserve"> PAGEREF _Toc487464183 \h </w:instrText>
            </w:r>
            <w:r w:rsidR="000B0CCA">
              <w:rPr>
                <w:noProof/>
                <w:webHidden/>
              </w:rPr>
            </w:r>
            <w:r w:rsidR="000B0CCA">
              <w:rPr>
                <w:noProof/>
                <w:webHidden/>
              </w:rPr>
              <w:fldChar w:fldCharType="separate"/>
            </w:r>
            <w:r w:rsidR="000B0CCA">
              <w:rPr>
                <w:noProof/>
                <w:webHidden/>
              </w:rPr>
              <w:t>48</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84" w:history="1">
            <w:r w:rsidR="000B0CCA" w:rsidRPr="00222BF1">
              <w:rPr>
                <w:rStyle w:val="Kpr"/>
                <w:b/>
                <w:noProof/>
              </w:rPr>
              <w:t>3.1.5.</w:t>
            </w:r>
            <w:r w:rsidR="000B0CCA">
              <w:rPr>
                <w:rFonts w:eastAsiaTheme="minorEastAsia"/>
                <w:noProof/>
                <w:lang w:eastAsia="tr-TR"/>
              </w:rPr>
              <w:tab/>
            </w:r>
            <w:r w:rsidR="000B0CCA" w:rsidRPr="00222BF1">
              <w:rPr>
                <w:rStyle w:val="Kpr"/>
                <w:b/>
                <w:noProof/>
              </w:rPr>
              <w:t>BIST Endeks Verileri</w:t>
            </w:r>
            <w:r w:rsidR="000B0CCA">
              <w:rPr>
                <w:noProof/>
                <w:webHidden/>
              </w:rPr>
              <w:tab/>
            </w:r>
            <w:r w:rsidR="000B0CCA">
              <w:rPr>
                <w:noProof/>
                <w:webHidden/>
              </w:rPr>
              <w:fldChar w:fldCharType="begin"/>
            </w:r>
            <w:r w:rsidR="000B0CCA">
              <w:rPr>
                <w:noProof/>
                <w:webHidden/>
              </w:rPr>
              <w:instrText xml:space="preserve"> PAGEREF _Toc487464184 \h </w:instrText>
            </w:r>
            <w:r w:rsidR="000B0CCA">
              <w:rPr>
                <w:noProof/>
                <w:webHidden/>
              </w:rPr>
            </w:r>
            <w:r w:rsidR="000B0CCA">
              <w:rPr>
                <w:noProof/>
                <w:webHidden/>
              </w:rPr>
              <w:fldChar w:fldCharType="separate"/>
            </w:r>
            <w:r w:rsidR="000B0CCA">
              <w:rPr>
                <w:noProof/>
                <w:webHidden/>
              </w:rPr>
              <w:t>48</w:t>
            </w:r>
            <w:r w:rsidR="000B0CCA">
              <w:rPr>
                <w:noProof/>
                <w:webHidden/>
              </w:rPr>
              <w:fldChar w:fldCharType="end"/>
            </w:r>
          </w:hyperlink>
        </w:p>
        <w:p w:rsidR="000B0CCA" w:rsidRDefault="00934CF1">
          <w:pPr>
            <w:pStyle w:val="T3"/>
            <w:tabs>
              <w:tab w:val="left" w:pos="1540"/>
              <w:tab w:val="right" w:leader="dot" w:pos="10336"/>
            </w:tabs>
            <w:rPr>
              <w:rFonts w:eastAsiaTheme="minorEastAsia"/>
              <w:noProof/>
              <w:lang w:eastAsia="tr-TR"/>
            </w:rPr>
          </w:pPr>
          <w:hyperlink w:anchor="_Toc487464185" w:history="1">
            <w:r w:rsidR="000B0CCA" w:rsidRPr="00222BF1">
              <w:rPr>
                <w:rStyle w:val="Kpr"/>
                <w:b/>
                <w:noProof/>
              </w:rPr>
              <w:t>3.1.5.1.</w:t>
            </w:r>
            <w:r w:rsidR="000B0CCA">
              <w:rPr>
                <w:rFonts w:eastAsiaTheme="minorEastAsia"/>
                <w:noProof/>
                <w:lang w:eastAsia="tr-TR"/>
              </w:rPr>
              <w:tab/>
            </w:r>
            <w:r w:rsidR="000B0CCA" w:rsidRPr="00222BF1">
              <w:rPr>
                <w:rStyle w:val="Kpr"/>
                <w:b/>
                <w:noProof/>
              </w:rPr>
              <w:t>BIST Endeks Kodları Açıklama Tablosu</w:t>
            </w:r>
            <w:r w:rsidR="000B0CCA">
              <w:rPr>
                <w:noProof/>
                <w:webHidden/>
              </w:rPr>
              <w:tab/>
            </w:r>
            <w:r w:rsidR="000B0CCA">
              <w:rPr>
                <w:noProof/>
                <w:webHidden/>
              </w:rPr>
              <w:fldChar w:fldCharType="begin"/>
            </w:r>
            <w:r w:rsidR="000B0CCA">
              <w:rPr>
                <w:noProof/>
                <w:webHidden/>
              </w:rPr>
              <w:instrText xml:space="preserve"> PAGEREF _Toc487464185 \h </w:instrText>
            </w:r>
            <w:r w:rsidR="000B0CCA">
              <w:rPr>
                <w:noProof/>
                <w:webHidden/>
              </w:rPr>
            </w:r>
            <w:r w:rsidR="000B0CCA">
              <w:rPr>
                <w:noProof/>
                <w:webHidden/>
              </w:rPr>
              <w:fldChar w:fldCharType="separate"/>
            </w:r>
            <w:r w:rsidR="000B0CCA">
              <w:rPr>
                <w:noProof/>
                <w:webHidden/>
              </w:rPr>
              <w:t>48</w:t>
            </w:r>
            <w:r w:rsidR="000B0CCA">
              <w:rPr>
                <w:noProof/>
                <w:webHidden/>
              </w:rPr>
              <w:fldChar w:fldCharType="end"/>
            </w:r>
          </w:hyperlink>
        </w:p>
        <w:p w:rsidR="000B0CCA" w:rsidRDefault="00934CF1">
          <w:pPr>
            <w:pStyle w:val="T3"/>
            <w:tabs>
              <w:tab w:val="left" w:pos="1540"/>
              <w:tab w:val="right" w:leader="dot" w:pos="10336"/>
            </w:tabs>
            <w:rPr>
              <w:rFonts w:eastAsiaTheme="minorEastAsia"/>
              <w:noProof/>
              <w:lang w:eastAsia="tr-TR"/>
            </w:rPr>
          </w:pPr>
          <w:hyperlink w:anchor="_Toc487464186" w:history="1">
            <w:r w:rsidR="000B0CCA" w:rsidRPr="00222BF1">
              <w:rPr>
                <w:rStyle w:val="Kpr"/>
                <w:b/>
                <w:noProof/>
              </w:rPr>
              <w:t>3.1.5.2.</w:t>
            </w:r>
            <w:r w:rsidR="000B0CCA">
              <w:rPr>
                <w:rFonts w:eastAsiaTheme="minorEastAsia"/>
                <w:noProof/>
                <w:lang w:eastAsia="tr-TR"/>
              </w:rPr>
              <w:tab/>
            </w:r>
            <w:r w:rsidR="000B0CCA" w:rsidRPr="00222BF1">
              <w:rPr>
                <w:rStyle w:val="Kpr"/>
                <w:b/>
                <w:noProof/>
              </w:rPr>
              <w:t>BIST Endeks Verileri Tablosu</w:t>
            </w:r>
            <w:r w:rsidR="000B0CCA">
              <w:rPr>
                <w:noProof/>
                <w:webHidden/>
              </w:rPr>
              <w:tab/>
            </w:r>
            <w:r w:rsidR="000B0CCA">
              <w:rPr>
                <w:noProof/>
                <w:webHidden/>
              </w:rPr>
              <w:fldChar w:fldCharType="begin"/>
            </w:r>
            <w:r w:rsidR="000B0CCA">
              <w:rPr>
                <w:noProof/>
                <w:webHidden/>
              </w:rPr>
              <w:instrText xml:space="preserve"> PAGEREF _Toc487464186 \h </w:instrText>
            </w:r>
            <w:r w:rsidR="000B0CCA">
              <w:rPr>
                <w:noProof/>
                <w:webHidden/>
              </w:rPr>
            </w:r>
            <w:r w:rsidR="000B0CCA">
              <w:rPr>
                <w:noProof/>
                <w:webHidden/>
              </w:rPr>
              <w:fldChar w:fldCharType="separate"/>
            </w:r>
            <w:r w:rsidR="000B0CCA">
              <w:rPr>
                <w:noProof/>
                <w:webHidden/>
              </w:rPr>
              <w:t>49</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87" w:history="1">
            <w:r w:rsidR="000B0CCA" w:rsidRPr="00222BF1">
              <w:rPr>
                <w:rStyle w:val="Kpr"/>
                <w:b/>
                <w:noProof/>
              </w:rPr>
              <w:t>3.1.6.</w:t>
            </w:r>
            <w:r w:rsidR="000B0CCA">
              <w:rPr>
                <w:rFonts w:eastAsiaTheme="minorEastAsia"/>
                <w:noProof/>
                <w:lang w:eastAsia="tr-TR"/>
              </w:rPr>
              <w:tab/>
            </w:r>
            <w:r w:rsidR="000B0CCA" w:rsidRPr="00222BF1">
              <w:rPr>
                <w:rStyle w:val="Kpr"/>
                <w:b/>
                <w:noProof/>
              </w:rPr>
              <w:t>Döviz Kuru Verileri</w:t>
            </w:r>
            <w:r w:rsidR="000B0CCA">
              <w:rPr>
                <w:noProof/>
                <w:webHidden/>
              </w:rPr>
              <w:tab/>
            </w:r>
            <w:r w:rsidR="000B0CCA">
              <w:rPr>
                <w:noProof/>
                <w:webHidden/>
              </w:rPr>
              <w:fldChar w:fldCharType="begin"/>
            </w:r>
            <w:r w:rsidR="000B0CCA">
              <w:rPr>
                <w:noProof/>
                <w:webHidden/>
              </w:rPr>
              <w:instrText xml:space="preserve"> PAGEREF _Toc487464187 \h </w:instrText>
            </w:r>
            <w:r w:rsidR="000B0CCA">
              <w:rPr>
                <w:noProof/>
                <w:webHidden/>
              </w:rPr>
            </w:r>
            <w:r w:rsidR="000B0CCA">
              <w:rPr>
                <w:noProof/>
                <w:webHidden/>
              </w:rPr>
              <w:fldChar w:fldCharType="separate"/>
            </w:r>
            <w:r w:rsidR="000B0CCA">
              <w:rPr>
                <w:noProof/>
                <w:webHidden/>
              </w:rPr>
              <w:t>49</w:t>
            </w:r>
            <w:r w:rsidR="000B0CCA">
              <w:rPr>
                <w:noProof/>
                <w:webHidden/>
              </w:rPr>
              <w:fldChar w:fldCharType="end"/>
            </w:r>
          </w:hyperlink>
        </w:p>
        <w:p w:rsidR="000B0CCA" w:rsidRDefault="00934CF1">
          <w:pPr>
            <w:pStyle w:val="T3"/>
            <w:tabs>
              <w:tab w:val="left" w:pos="1540"/>
              <w:tab w:val="right" w:leader="dot" w:pos="10336"/>
            </w:tabs>
            <w:rPr>
              <w:rFonts w:eastAsiaTheme="minorEastAsia"/>
              <w:noProof/>
              <w:lang w:eastAsia="tr-TR"/>
            </w:rPr>
          </w:pPr>
          <w:hyperlink w:anchor="_Toc487464188" w:history="1">
            <w:r w:rsidR="000B0CCA" w:rsidRPr="00222BF1">
              <w:rPr>
                <w:rStyle w:val="Kpr"/>
                <w:b/>
                <w:noProof/>
              </w:rPr>
              <w:t>3.1.6.1.</w:t>
            </w:r>
            <w:r w:rsidR="000B0CCA">
              <w:rPr>
                <w:rFonts w:eastAsiaTheme="minorEastAsia"/>
                <w:noProof/>
                <w:lang w:eastAsia="tr-TR"/>
              </w:rPr>
              <w:tab/>
            </w:r>
            <w:r w:rsidR="000B0CCA" w:rsidRPr="00222BF1">
              <w:rPr>
                <w:rStyle w:val="Kpr"/>
                <w:b/>
                <w:noProof/>
              </w:rPr>
              <w:t>Döviz Kodları Açıklama Tablosu</w:t>
            </w:r>
            <w:r w:rsidR="000B0CCA">
              <w:rPr>
                <w:noProof/>
                <w:webHidden/>
              </w:rPr>
              <w:tab/>
            </w:r>
            <w:r w:rsidR="000B0CCA">
              <w:rPr>
                <w:noProof/>
                <w:webHidden/>
              </w:rPr>
              <w:fldChar w:fldCharType="begin"/>
            </w:r>
            <w:r w:rsidR="000B0CCA">
              <w:rPr>
                <w:noProof/>
                <w:webHidden/>
              </w:rPr>
              <w:instrText xml:space="preserve"> PAGEREF _Toc487464188 \h </w:instrText>
            </w:r>
            <w:r w:rsidR="000B0CCA">
              <w:rPr>
                <w:noProof/>
                <w:webHidden/>
              </w:rPr>
            </w:r>
            <w:r w:rsidR="000B0CCA">
              <w:rPr>
                <w:noProof/>
                <w:webHidden/>
              </w:rPr>
              <w:fldChar w:fldCharType="separate"/>
            </w:r>
            <w:r w:rsidR="000B0CCA">
              <w:rPr>
                <w:noProof/>
                <w:webHidden/>
              </w:rPr>
              <w:t>49</w:t>
            </w:r>
            <w:r w:rsidR="000B0CCA">
              <w:rPr>
                <w:noProof/>
                <w:webHidden/>
              </w:rPr>
              <w:fldChar w:fldCharType="end"/>
            </w:r>
          </w:hyperlink>
        </w:p>
        <w:p w:rsidR="000B0CCA" w:rsidRDefault="00934CF1">
          <w:pPr>
            <w:pStyle w:val="T3"/>
            <w:tabs>
              <w:tab w:val="left" w:pos="1540"/>
              <w:tab w:val="right" w:leader="dot" w:pos="10336"/>
            </w:tabs>
            <w:rPr>
              <w:rFonts w:eastAsiaTheme="minorEastAsia"/>
              <w:noProof/>
              <w:lang w:eastAsia="tr-TR"/>
            </w:rPr>
          </w:pPr>
          <w:hyperlink w:anchor="_Toc487464189" w:history="1">
            <w:r w:rsidR="000B0CCA" w:rsidRPr="00222BF1">
              <w:rPr>
                <w:rStyle w:val="Kpr"/>
                <w:b/>
                <w:noProof/>
              </w:rPr>
              <w:t>3.1.6.2.</w:t>
            </w:r>
            <w:r w:rsidR="000B0CCA">
              <w:rPr>
                <w:rFonts w:eastAsiaTheme="minorEastAsia"/>
                <w:noProof/>
                <w:lang w:eastAsia="tr-TR"/>
              </w:rPr>
              <w:tab/>
            </w:r>
            <w:r w:rsidR="000B0CCA" w:rsidRPr="00222BF1">
              <w:rPr>
                <w:rStyle w:val="Kpr"/>
                <w:b/>
                <w:noProof/>
              </w:rPr>
              <w:t>Döviz Kuru Verileri Tablosu</w:t>
            </w:r>
            <w:r w:rsidR="000B0CCA">
              <w:rPr>
                <w:noProof/>
                <w:webHidden/>
              </w:rPr>
              <w:tab/>
            </w:r>
            <w:r w:rsidR="000B0CCA">
              <w:rPr>
                <w:noProof/>
                <w:webHidden/>
              </w:rPr>
              <w:fldChar w:fldCharType="begin"/>
            </w:r>
            <w:r w:rsidR="000B0CCA">
              <w:rPr>
                <w:noProof/>
                <w:webHidden/>
              </w:rPr>
              <w:instrText xml:space="preserve"> PAGEREF _Toc487464189 \h </w:instrText>
            </w:r>
            <w:r w:rsidR="000B0CCA">
              <w:rPr>
                <w:noProof/>
                <w:webHidden/>
              </w:rPr>
            </w:r>
            <w:r w:rsidR="000B0CCA">
              <w:rPr>
                <w:noProof/>
                <w:webHidden/>
              </w:rPr>
              <w:fldChar w:fldCharType="separate"/>
            </w:r>
            <w:r w:rsidR="000B0CCA">
              <w:rPr>
                <w:noProof/>
                <w:webHidden/>
              </w:rPr>
              <w:t>50</w:t>
            </w:r>
            <w:r w:rsidR="000B0CCA">
              <w:rPr>
                <w:noProof/>
                <w:webHidden/>
              </w:rPr>
              <w:fldChar w:fldCharType="end"/>
            </w:r>
          </w:hyperlink>
        </w:p>
        <w:p w:rsidR="000B0CCA" w:rsidRDefault="00934CF1">
          <w:pPr>
            <w:pStyle w:val="T3"/>
            <w:tabs>
              <w:tab w:val="left" w:pos="1540"/>
              <w:tab w:val="right" w:leader="dot" w:pos="10336"/>
            </w:tabs>
            <w:rPr>
              <w:rFonts w:eastAsiaTheme="minorEastAsia"/>
              <w:noProof/>
              <w:lang w:eastAsia="tr-TR"/>
            </w:rPr>
          </w:pPr>
          <w:hyperlink w:anchor="_Toc487464190" w:history="1">
            <w:r w:rsidR="000B0CCA" w:rsidRPr="00222BF1">
              <w:rPr>
                <w:rStyle w:val="Kpr"/>
                <w:b/>
                <w:noProof/>
              </w:rPr>
              <w:t>3.1.6.3.</w:t>
            </w:r>
            <w:r w:rsidR="000B0CCA">
              <w:rPr>
                <w:rFonts w:eastAsiaTheme="minorEastAsia"/>
                <w:noProof/>
                <w:lang w:eastAsia="tr-TR"/>
              </w:rPr>
              <w:tab/>
            </w:r>
            <w:r w:rsidR="000B0CCA" w:rsidRPr="00222BF1">
              <w:rPr>
                <w:rStyle w:val="Kpr"/>
                <w:b/>
                <w:noProof/>
              </w:rPr>
              <w:t>Döviz Sepeti Verileri Tablosu</w:t>
            </w:r>
            <w:r w:rsidR="000B0CCA">
              <w:rPr>
                <w:noProof/>
                <w:webHidden/>
              </w:rPr>
              <w:tab/>
            </w:r>
            <w:r w:rsidR="000B0CCA">
              <w:rPr>
                <w:noProof/>
                <w:webHidden/>
              </w:rPr>
              <w:fldChar w:fldCharType="begin"/>
            </w:r>
            <w:r w:rsidR="000B0CCA">
              <w:rPr>
                <w:noProof/>
                <w:webHidden/>
              </w:rPr>
              <w:instrText xml:space="preserve"> PAGEREF _Toc487464190 \h </w:instrText>
            </w:r>
            <w:r w:rsidR="000B0CCA">
              <w:rPr>
                <w:noProof/>
                <w:webHidden/>
              </w:rPr>
            </w:r>
            <w:r w:rsidR="000B0CCA">
              <w:rPr>
                <w:noProof/>
                <w:webHidden/>
              </w:rPr>
              <w:fldChar w:fldCharType="separate"/>
            </w:r>
            <w:r w:rsidR="000B0CCA">
              <w:rPr>
                <w:noProof/>
                <w:webHidden/>
              </w:rPr>
              <w:t>50</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91" w:history="1">
            <w:r w:rsidR="000B0CCA" w:rsidRPr="00222BF1">
              <w:rPr>
                <w:rStyle w:val="Kpr"/>
                <w:b/>
                <w:noProof/>
              </w:rPr>
              <w:t>3.1.7.</w:t>
            </w:r>
            <w:r w:rsidR="000B0CCA">
              <w:rPr>
                <w:rFonts w:eastAsiaTheme="minorEastAsia"/>
                <w:noProof/>
                <w:lang w:eastAsia="tr-TR"/>
              </w:rPr>
              <w:tab/>
            </w:r>
            <w:r w:rsidR="000B0CCA" w:rsidRPr="00222BF1">
              <w:rPr>
                <w:rStyle w:val="Kpr"/>
                <w:b/>
                <w:noProof/>
              </w:rPr>
              <w:t>EYF Endeks Verileri</w:t>
            </w:r>
            <w:r w:rsidR="000B0CCA">
              <w:rPr>
                <w:noProof/>
                <w:webHidden/>
              </w:rPr>
              <w:tab/>
            </w:r>
            <w:r w:rsidR="000B0CCA">
              <w:rPr>
                <w:noProof/>
                <w:webHidden/>
              </w:rPr>
              <w:fldChar w:fldCharType="begin"/>
            </w:r>
            <w:r w:rsidR="000B0CCA">
              <w:rPr>
                <w:noProof/>
                <w:webHidden/>
              </w:rPr>
              <w:instrText xml:space="preserve"> PAGEREF _Toc487464191 \h </w:instrText>
            </w:r>
            <w:r w:rsidR="000B0CCA">
              <w:rPr>
                <w:noProof/>
                <w:webHidden/>
              </w:rPr>
            </w:r>
            <w:r w:rsidR="000B0CCA">
              <w:rPr>
                <w:noProof/>
                <w:webHidden/>
              </w:rPr>
              <w:fldChar w:fldCharType="separate"/>
            </w:r>
            <w:r w:rsidR="000B0CCA">
              <w:rPr>
                <w:noProof/>
                <w:webHidden/>
              </w:rPr>
              <w:t>50</w:t>
            </w:r>
            <w:r w:rsidR="000B0CCA">
              <w:rPr>
                <w:noProof/>
                <w:webHidden/>
              </w:rPr>
              <w:fldChar w:fldCharType="end"/>
            </w:r>
          </w:hyperlink>
        </w:p>
        <w:p w:rsidR="000B0CCA" w:rsidRDefault="00934CF1">
          <w:pPr>
            <w:pStyle w:val="T3"/>
            <w:tabs>
              <w:tab w:val="left" w:pos="1540"/>
              <w:tab w:val="right" w:leader="dot" w:pos="10336"/>
            </w:tabs>
            <w:rPr>
              <w:rFonts w:eastAsiaTheme="minorEastAsia"/>
              <w:noProof/>
              <w:lang w:eastAsia="tr-TR"/>
            </w:rPr>
          </w:pPr>
          <w:hyperlink w:anchor="_Toc487464192" w:history="1">
            <w:r w:rsidR="000B0CCA" w:rsidRPr="00222BF1">
              <w:rPr>
                <w:rStyle w:val="Kpr"/>
                <w:b/>
                <w:noProof/>
              </w:rPr>
              <w:t>3.1.7.1.</w:t>
            </w:r>
            <w:r w:rsidR="000B0CCA">
              <w:rPr>
                <w:rFonts w:eastAsiaTheme="minorEastAsia"/>
                <w:noProof/>
                <w:lang w:eastAsia="tr-TR"/>
              </w:rPr>
              <w:tab/>
            </w:r>
            <w:r w:rsidR="000B0CCA" w:rsidRPr="00222BF1">
              <w:rPr>
                <w:rStyle w:val="Kpr"/>
                <w:b/>
                <w:noProof/>
              </w:rPr>
              <w:t>EYF Endeks Verileri Açıklama Tablosu</w:t>
            </w:r>
            <w:r w:rsidR="000B0CCA">
              <w:rPr>
                <w:noProof/>
                <w:webHidden/>
              </w:rPr>
              <w:tab/>
            </w:r>
            <w:r w:rsidR="000B0CCA">
              <w:rPr>
                <w:noProof/>
                <w:webHidden/>
              </w:rPr>
              <w:fldChar w:fldCharType="begin"/>
            </w:r>
            <w:r w:rsidR="000B0CCA">
              <w:rPr>
                <w:noProof/>
                <w:webHidden/>
              </w:rPr>
              <w:instrText xml:space="preserve"> PAGEREF _Toc487464192 \h </w:instrText>
            </w:r>
            <w:r w:rsidR="000B0CCA">
              <w:rPr>
                <w:noProof/>
                <w:webHidden/>
              </w:rPr>
            </w:r>
            <w:r w:rsidR="000B0CCA">
              <w:rPr>
                <w:noProof/>
                <w:webHidden/>
              </w:rPr>
              <w:fldChar w:fldCharType="separate"/>
            </w:r>
            <w:r w:rsidR="000B0CCA">
              <w:rPr>
                <w:noProof/>
                <w:webHidden/>
              </w:rPr>
              <w:t>50</w:t>
            </w:r>
            <w:r w:rsidR="000B0CCA">
              <w:rPr>
                <w:noProof/>
                <w:webHidden/>
              </w:rPr>
              <w:fldChar w:fldCharType="end"/>
            </w:r>
          </w:hyperlink>
        </w:p>
        <w:p w:rsidR="000B0CCA" w:rsidRDefault="00934CF1">
          <w:pPr>
            <w:pStyle w:val="T3"/>
            <w:tabs>
              <w:tab w:val="left" w:pos="1540"/>
              <w:tab w:val="right" w:leader="dot" w:pos="10336"/>
            </w:tabs>
            <w:rPr>
              <w:rFonts w:eastAsiaTheme="minorEastAsia"/>
              <w:noProof/>
              <w:lang w:eastAsia="tr-TR"/>
            </w:rPr>
          </w:pPr>
          <w:hyperlink w:anchor="_Toc487464193" w:history="1">
            <w:r w:rsidR="000B0CCA" w:rsidRPr="00222BF1">
              <w:rPr>
                <w:rStyle w:val="Kpr"/>
                <w:b/>
                <w:noProof/>
              </w:rPr>
              <w:t>3.1.7.2.</w:t>
            </w:r>
            <w:r w:rsidR="000B0CCA">
              <w:rPr>
                <w:rFonts w:eastAsiaTheme="minorEastAsia"/>
                <w:noProof/>
                <w:lang w:eastAsia="tr-TR"/>
              </w:rPr>
              <w:tab/>
            </w:r>
            <w:r w:rsidR="000B0CCA" w:rsidRPr="00222BF1">
              <w:rPr>
                <w:rStyle w:val="Kpr"/>
                <w:b/>
                <w:noProof/>
              </w:rPr>
              <w:t>EYF Endeks Verileri Tablosu</w:t>
            </w:r>
            <w:r w:rsidR="000B0CCA">
              <w:rPr>
                <w:noProof/>
                <w:webHidden/>
              </w:rPr>
              <w:tab/>
            </w:r>
            <w:r w:rsidR="000B0CCA">
              <w:rPr>
                <w:noProof/>
                <w:webHidden/>
              </w:rPr>
              <w:fldChar w:fldCharType="begin"/>
            </w:r>
            <w:r w:rsidR="000B0CCA">
              <w:rPr>
                <w:noProof/>
                <w:webHidden/>
              </w:rPr>
              <w:instrText xml:space="preserve"> PAGEREF _Toc487464193 \h </w:instrText>
            </w:r>
            <w:r w:rsidR="000B0CCA">
              <w:rPr>
                <w:noProof/>
                <w:webHidden/>
              </w:rPr>
            </w:r>
            <w:r w:rsidR="000B0CCA">
              <w:rPr>
                <w:noProof/>
                <w:webHidden/>
              </w:rPr>
              <w:fldChar w:fldCharType="separate"/>
            </w:r>
            <w:r w:rsidR="000B0CCA">
              <w:rPr>
                <w:noProof/>
                <w:webHidden/>
              </w:rPr>
              <w:t>51</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94" w:history="1">
            <w:r w:rsidR="000B0CCA" w:rsidRPr="00222BF1">
              <w:rPr>
                <w:rStyle w:val="Kpr"/>
                <w:b/>
                <w:noProof/>
              </w:rPr>
              <w:t>3.1.8.</w:t>
            </w:r>
            <w:r w:rsidR="000B0CCA">
              <w:rPr>
                <w:rFonts w:eastAsiaTheme="minorEastAsia"/>
                <w:noProof/>
                <w:lang w:eastAsia="tr-TR"/>
              </w:rPr>
              <w:tab/>
            </w:r>
            <w:r w:rsidR="000B0CCA" w:rsidRPr="00222BF1">
              <w:rPr>
                <w:rStyle w:val="Kpr"/>
                <w:b/>
                <w:noProof/>
              </w:rPr>
              <w:t>BesEndex Tablosu</w:t>
            </w:r>
            <w:r w:rsidR="000B0CCA">
              <w:rPr>
                <w:noProof/>
                <w:webHidden/>
              </w:rPr>
              <w:tab/>
            </w:r>
            <w:r w:rsidR="000B0CCA">
              <w:rPr>
                <w:noProof/>
                <w:webHidden/>
              </w:rPr>
              <w:fldChar w:fldCharType="begin"/>
            </w:r>
            <w:r w:rsidR="000B0CCA">
              <w:rPr>
                <w:noProof/>
                <w:webHidden/>
              </w:rPr>
              <w:instrText xml:space="preserve"> PAGEREF _Toc487464194 \h </w:instrText>
            </w:r>
            <w:r w:rsidR="000B0CCA">
              <w:rPr>
                <w:noProof/>
                <w:webHidden/>
              </w:rPr>
            </w:r>
            <w:r w:rsidR="000B0CCA">
              <w:rPr>
                <w:noProof/>
                <w:webHidden/>
              </w:rPr>
              <w:fldChar w:fldCharType="separate"/>
            </w:r>
            <w:r w:rsidR="000B0CCA">
              <w:rPr>
                <w:noProof/>
                <w:webHidden/>
              </w:rPr>
              <w:t>51</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95" w:history="1">
            <w:r w:rsidR="000B0CCA" w:rsidRPr="00222BF1">
              <w:rPr>
                <w:rStyle w:val="Kpr"/>
                <w:b/>
                <w:noProof/>
              </w:rPr>
              <w:t>3.1.9.</w:t>
            </w:r>
            <w:r w:rsidR="000B0CCA">
              <w:rPr>
                <w:rFonts w:eastAsiaTheme="minorEastAsia"/>
                <w:noProof/>
                <w:lang w:eastAsia="tr-TR"/>
              </w:rPr>
              <w:tab/>
            </w:r>
            <w:r w:rsidR="000B0CCA" w:rsidRPr="00222BF1">
              <w:rPr>
                <w:rStyle w:val="Kpr"/>
                <w:b/>
                <w:noProof/>
              </w:rPr>
              <w:t>FonTuruEndex Tablosu</w:t>
            </w:r>
            <w:r w:rsidR="000B0CCA">
              <w:rPr>
                <w:noProof/>
                <w:webHidden/>
              </w:rPr>
              <w:tab/>
            </w:r>
            <w:r w:rsidR="000B0CCA">
              <w:rPr>
                <w:noProof/>
                <w:webHidden/>
              </w:rPr>
              <w:fldChar w:fldCharType="begin"/>
            </w:r>
            <w:r w:rsidR="000B0CCA">
              <w:rPr>
                <w:noProof/>
                <w:webHidden/>
              </w:rPr>
              <w:instrText xml:space="preserve"> PAGEREF _Toc487464195 \h </w:instrText>
            </w:r>
            <w:r w:rsidR="000B0CCA">
              <w:rPr>
                <w:noProof/>
                <w:webHidden/>
              </w:rPr>
            </w:r>
            <w:r w:rsidR="000B0CCA">
              <w:rPr>
                <w:noProof/>
                <w:webHidden/>
              </w:rPr>
              <w:fldChar w:fldCharType="separate"/>
            </w:r>
            <w:r w:rsidR="000B0CCA">
              <w:rPr>
                <w:noProof/>
                <w:webHidden/>
              </w:rPr>
              <w:t>52</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196" w:history="1">
            <w:r w:rsidR="000B0CCA" w:rsidRPr="00222BF1">
              <w:rPr>
                <w:rStyle w:val="Kpr"/>
                <w:b/>
                <w:noProof/>
              </w:rPr>
              <w:t>3.2.</w:t>
            </w:r>
            <w:r w:rsidR="000B0CCA">
              <w:rPr>
                <w:rFonts w:eastAsiaTheme="minorEastAsia"/>
                <w:noProof/>
                <w:lang w:eastAsia="tr-TR"/>
              </w:rPr>
              <w:tab/>
            </w:r>
            <w:r w:rsidR="000B0CCA" w:rsidRPr="00222BF1">
              <w:rPr>
                <w:rStyle w:val="Kpr"/>
                <w:b/>
                <w:noProof/>
              </w:rPr>
              <w:t>VIEW’lar</w:t>
            </w:r>
            <w:r w:rsidR="000B0CCA">
              <w:rPr>
                <w:noProof/>
                <w:webHidden/>
              </w:rPr>
              <w:tab/>
            </w:r>
            <w:r w:rsidR="000B0CCA">
              <w:rPr>
                <w:noProof/>
                <w:webHidden/>
              </w:rPr>
              <w:fldChar w:fldCharType="begin"/>
            </w:r>
            <w:r w:rsidR="000B0CCA">
              <w:rPr>
                <w:noProof/>
                <w:webHidden/>
              </w:rPr>
              <w:instrText xml:space="preserve"> PAGEREF _Toc487464196 \h </w:instrText>
            </w:r>
            <w:r w:rsidR="000B0CCA">
              <w:rPr>
                <w:noProof/>
                <w:webHidden/>
              </w:rPr>
            </w:r>
            <w:r w:rsidR="000B0CCA">
              <w:rPr>
                <w:noProof/>
                <w:webHidden/>
              </w:rPr>
              <w:fldChar w:fldCharType="separate"/>
            </w:r>
            <w:r w:rsidR="000B0CCA">
              <w:rPr>
                <w:noProof/>
                <w:webHidden/>
              </w:rPr>
              <w:t>53</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97" w:history="1">
            <w:r w:rsidR="000B0CCA" w:rsidRPr="00222BF1">
              <w:rPr>
                <w:rStyle w:val="Kpr"/>
                <w:b/>
                <w:noProof/>
              </w:rPr>
              <w:t>3.2.1.</w:t>
            </w:r>
            <w:r w:rsidR="000B0CCA">
              <w:rPr>
                <w:rFonts w:eastAsiaTheme="minorEastAsia"/>
                <w:noProof/>
                <w:lang w:eastAsia="tr-TR"/>
              </w:rPr>
              <w:tab/>
            </w:r>
            <w:r w:rsidR="000B0CCA" w:rsidRPr="00222BF1">
              <w:rPr>
                <w:rStyle w:val="Kpr"/>
                <w:b/>
                <w:noProof/>
              </w:rPr>
              <w:t>BES Ağırlıklı Getiri Oranı</w:t>
            </w:r>
            <w:r w:rsidR="000B0CCA">
              <w:rPr>
                <w:noProof/>
                <w:webHidden/>
              </w:rPr>
              <w:tab/>
            </w:r>
            <w:r w:rsidR="000B0CCA">
              <w:rPr>
                <w:noProof/>
                <w:webHidden/>
              </w:rPr>
              <w:fldChar w:fldCharType="begin"/>
            </w:r>
            <w:r w:rsidR="000B0CCA">
              <w:rPr>
                <w:noProof/>
                <w:webHidden/>
              </w:rPr>
              <w:instrText xml:space="preserve"> PAGEREF _Toc487464197 \h </w:instrText>
            </w:r>
            <w:r w:rsidR="000B0CCA">
              <w:rPr>
                <w:noProof/>
                <w:webHidden/>
              </w:rPr>
            </w:r>
            <w:r w:rsidR="000B0CCA">
              <w:rPr>
                <w:noProof/>
                <w:webHidden/>
              </w:rPr>
              <w:fldChar w:fldCharType="separate"/>
            </w:r>
            <w:r w:rsidR="000B0CCA">
              <w:rPr>
                <w:noProof/>
                <w:webHidden/>
              </w:rPr>
              <w:t>53</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98" w:history="1">
            <w:r w:rsidR="000B0CCA" w:rsidRPr="00222BF1">
              <w:rPr>
                <w:rStyle w:val="Kpr"/>
                <w:b/>
                <w:noProof/>
              </w:rPr>
              <w:t>3.2.2.</w:t>
            </w:r>
            <w:r w:rsidR="000B0CCA">
              <w:rPr>
                <w:rFonts w:eastAsiaTheme="minorEastAsia"/>
                <w:noProof/>
                <w:lang w:eastAsia="tr-TR"/>
              </w:rPr>
              <w:tab/>
            </w:r>
            <w:r w:rsidR="000B0CCA" w:rsidRPr="00222BF1">
              <w:rPr>
                <w:rStyle w:val="Kpr"/>
                <w:b/>
                <w:noProof/>
              </w:rPr>
              <w:t>BES Ağırlıklı Getiri Hesaplaması</w:t>
            </w:r>
            <w:r w:rsidR="000B0CCA">
              <w:rPr>
                <w:noProof/>
                <w:webHidden/>
              </w:rPr>
              <w:tab/>
            </w:r>
            <w:r w:rsidR="000B0CCA">
              <w:rPr>
                <w:noProof/>
                <w:webHidden/>
              </w:rPr>
              <w:fldChar w:fldCharType="begin"/>
            </w:r>
            <w:r w:rsidR="000B0CCA">
              <w:rPr>
                <w:noProof/>
                <w:webHidden/>
              </w:rPr>
              <w:instrText xml:space="preserve"> PAGEREF _Toc487464198 \h </w:instrText>
            </w:r>
            <w:r w:rsidR="000B0CCA">
              <w:rPr>
                <w:noProof/>
                <w:webHidden/>
              </w:rPr>
            </w:r>
            <w:r w:rsidR="000B0CCA">
              <w:rPr>
                <w:noProof/>
                <w:webHidden/>
              </w:rPr>
              <w:fldChar w:fldCharType="separate"/>
            </w:r>
            <w:r w:rsidR="000B0CCA">
              <w:rPr>
                <w:noProof/>
                <w:webHidden/>
              </w:rPr>
              <w:t>53</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199" w:history="1">
            <w:r w:rsidR="000B0CCA" w:rsidRPr="00222BF1">
              <w:rPr>
                <w:rStyle w:val="Kpr"/>
                <w:b/>
                <w:noProof/>
              </w:rPr>
              <w:t>3.2.3.</w:t>
            </w:r>
            <w:r w:rsidR="000B0CCA">
              <w:rPr>
                <w:rFonts w:eastAsiaTheme="minorEastAsia"/>
                <w:noProof/>
                <w:lang w:eastAsia="tr-TR"/>
              </w:rPr>
              <w:tab/>
            </w:r>
            <w:r w:rsidR="000B0CCA" w:rsidRPr="00222BF1">
              <w:rPr>
                <w:rStyle w:val="Kpr"/>
                <w:b/>
                <w:noProof/>
              </w:rPr>
              <w:t>Fon Türü Bazında Ağırlıklı Getiri Oranı</w:t>
            </w:r>
            <w:r w:rsidR="000B0CCA">
              <w:rPr>
                <w:noProof/>
                <w:webHidden/>
              </w:rPr>
              <w:tab/>
            </w:r>
            <w:r w:rsidR="000B0CCA">
              <w:rPr>
                <w:noProof/>
                <w:webHidden/>
              </w:rPr>
              <w:fldChar w:fldCharType="begin"/>
            </w:r>
            <w:r w:rsidR="000B0CCA">
              <w:rPr>
                <w:noProof/>
                <w:webHidden/>
              </w:rPr>
              <w:instrText xml:space="preserve"> PAGEREF _Toc487464199 \h </w:instrText>
            </w:r>
            <w:r w:rsidR="000B0CCA">
              <w:rPr>
                <w:noProof/>
                <w:webHidden/>
              </w:rPr>
            </w:r>
            <w:r w:rsidR="000B0CCA">
              <w:rPr>
                <w:noProof/>
                <w:webHidden/>
              </w:rPr>
              <w:fldChar w:fldCharType="separate"/>
            </w:r>
            <w:r w:rsidR="000B0CCA">
              <w:rPr>
                <w:noProof/>
                <w:webHidden/>
              </w:rPr>
              <w:t>54</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200" w:history="1">
            <w:r w:rsidR="000B0CCA" w:rsidRPr="00222BF1">
              <w:rPr>
                <w:rStyle w:val="Kpr"/>
                <w:b/>
                <w:noProof/>
              </w:rPr>
              <w:t>3.2.4.</w:t>
            </w:r>
            <w:r w:rsidR="000B0CCA">
              <w:rPr>
                <w:rFonts w:eastAsiaTheme="minorEastAsia"/>
                <w:noProof/>
                <w:lang w:eastAsia="tr-TR"/>
              </w:rPr>
              <w:tab/>
            </w:r>
            <w:r w:rsidR="000B0CCA" w:rsidRPr="00222BF1">
              <w:rPr>
                <w:rStyle w:val="Kpr"/>
                <w:b/>
                <w:noProof/>
              </w:rPr>
              <w:t>Fon Türü Bazında Ağırlıklı Getiri Hesaplaması</w:t>
            </w:r>
            <w:r w:rsidR="000B0CCA">
              <w:rPr>
                <w:noProof/>
                <w:webHidden/>
              </w:rPr>
              <w:tab/>
            </w:r>
            <w:r w:rsidR="000B0CCA">
              <w:rPr>
                <w:noProof/>
                <w:webHidden/>
              </w:rPr>
              <w:fldChar w:fldCharType="begin"/>
            </w:r>
            <w:r w:rsidR="000B0CCA">
              <w:rPr>
                <w:noProof/>
                <w:webHidden/>
              </w:rPr>
              <w:instrText xml:space="preserve"> PAGEREF _Toc487464200 \h </w:instrText>
            </w:r>
            <w:r w:rsidR="000B0CCA">
              <w:rPr>
                <w:noProof/>
                <w:webHidden/>
              </w:rPr>
            </w:r>
            <w:r w:rsidR="000B0CCA">
              <w:rPr>
                <w:noProof/>
                <w:webHidden/>
              </w:rPr>
              <w:fldChar w:fldCharType="separate"/>
            </w:r>
            <w:r w:rsidR="000B0CCA">
              <w:rPr>
                <w:noProof/>
                <w:webHidden/>
              </w:rPr>
              <w:t>55</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201" w:history="1">
            <w:r w:rsidR="000B0CCA" w:rsidRPr="00222BF1">
              <w:rPr>
                <w:rStyle w:val="Kpr"/>
                <w:b/>
                <w:noProof/>
              </w:rPr>
              <w:t>3.3.</w:t>
            </w:r>
            <w:r w:rsidR="000B0CCA">
              <w:rPr>
                <w:rFonts w:eastAsiaTheme="minorEastAsia"/>
                <w:noProof/>
                <w:lang w:eastAsia="tr-TR"/>
              </w:rPr>
              <w:tab/>
            </w:r>
            <w:r w:rsidR="000B0CCA" w:rsidRPr="00222BF1">
              <w:rPr>
                <w:rStyle w:val="Kpr"/>
                <w:b/>
                <w:noProof/>
              </w:rPr>
              <w:t>STORED PROCEDURE’lar</w:t>
            </w:r>
            <w:r w:rsidR="000B0CCA">
              <w:rPr>
                <w:noProof/>
                <w:webHidden/>
              </w:rPr>
              <w:tab/>
            </w:r>
            <w:r w:rsidR="000B0CCA">
              <w:rPr>
                <w:noProof/>
                <w:webHidden/>
              </w:rPr>
              <w:fldChar w:fldCharType="begin"/>
            </w:r>
            <w:r w:rsidR="000B0CCA">
              <w:rPr>
                <w:noProof/>
                <w:webHidden/>
              </w:rPr>
              <w:instrText xml:space="preserve"> PAGEREF _Toc487464201 \h </w:instrText>
            </w:r>
            <w:r w:rsidR="000B0CCA">
              <w:rPr>
                <w:noProof/>
                <w:webHidden/>
              </w:rPr>
            </w:r>
            <w:r w:rsidR="000B0CCA">
              <w:rPr>
                <w:noProof/>
                <w:webHidden/>
              </w:rPr>
              <w:fldChar w:fldCharType="separate"/>
            </w:r>
            <w:r w:rsidR="000B0CCA">
              <w:rPr>
                <w:noProof/>
                <w:webHidden/>
              </w:rPr>
              <w:t>56</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202" w:history="1">
            <w:r w:rsidR="000B0CCA" w:rsidRPr="00222BF1">
              <w:rPr>
                <w:rStyle w:val="Kpr"/>
                <w:b/>
                <w:noProof/>
              </w:rPr>
              <w:t>3.3.1.</w:t>
            </w:r>
            <w:r w:rsidR="000B0CCA">
              <w:rPr>
                <w:rFonts w:eastAsiaTheme="minorEastAsia"/>
                <w:noProof/>
                <w:lang w:eastAsia="tr-TR"/>
              </w:rPr>
              <w:tab/>
            </w:r>
            <w:r w:rsidR="000B0CCA" w:rsidRPr="00222BF1">
              <w:rPr>
                <w:rStyle w:val="Kpr"/>
                <w:b/>
                <w:noProof/>
              </w:rPr>
              <w:t>BESENDEX_Guncelle</w:t>
            </w:r>
            <w:r w:rsidR="000B0CCA">
              <w:rPr>
                <w:noProof/>
                <w:webHidden/>
              </w:rPr>
              <w:tab/>
            </w:r>
            <w:r w:rsidR="000B0CCA">
              <w:rPr>
                <w:noProof/>
                <w:webHidden/>
              </w:rPr>
              <w:fldChar w:fldCharType="begin"/>
            </w:r>
            <w:r w:rsidR="000B0CCA">
              <w:rPr>
                <w:noProof/>
                <w:webHidden/>
              </w:rPr>
              <w:instrText xml:space="preserve"> PAGEREF _Toc487464202 \h </w:instrText>
            </w:r>
            <w:r w:rsidR="000B0CCA">
              <w:rPr>
                <w:noProof/>
                <w:webHidden/>
              </w:rPr>
            </w:r>
            <w:r w:rsidR="000B0CCA">
              <w:rPr>
                <w:noProof/>
                <w:webHidden/>
              </w:rPr>
              <w:fldChar w:fldCharType="separate"/>
            </w:r>
            <w:r w:rsidR="000B0CCA">
              <w:rPr>
                <w:noProof/>
                <w:webHidden/>
              </w:rPr>
              <w:t>56</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203" w:history="1">
            <w:r w:rsidR="000B0CCA" w:rsidRPr="00222BF1">
              <w:rPr>
                <w:rStyle w:val="Kpr"/>
                <w:b/>
                <w:noProof/>
              </w:rPr>
              <w:t>3.3.2.</w:t>
            </w:r>
            <w:r w:rsidR="000B0CCA">
              <w:rPr>
                <w:rFonts w:eastAsiaTheme="minorEastAsia"/>
                <w:noProof/>
                <w:lang w:eastAsia="tr-TR"/>
              </w:rPr>
              <w:tab/>
            </w:r>
            <w:r w:rsidR="000B0CCA" w:rsidRPr="00222BF1">
              <w:rPr>
                <w:rStyle w:val="Kpr"/>
                <w:b/>
                <w:noProof/>
              </w:rPr>
              <w:t>FONTURUENDEKS_GUNCELLE</w:t>
            </w:r>
            <w:r w:rsidR="000B0CCA">
              <w:rPr>
                <w:noProof/>
                <w:webHidden/>
              </w:rPr>
              <w:tab/>
            </w:r>
            <w:r w:rsidR="000B0CCA">
              <w:rPr>
                <w:noProof/>
                <w:webHidden/>
              </w:rPr>
              <w:fldChar w:fldCharType="begin"/>
            </w:r>
            <w:r w:rsidR="000B0CCA">
              <w:rPr>
                <w:noProof/>
                <w:webHidden/>
              </w:rPr>
              <w:instrText xml:space="preserve"> PAGEREF _Toc487464203 \h </w:instrText>
            </w:r>
            <w:r w:rsidR="000B0CCA">
              <w:rPr>
                <w:noProof/>
                <w:webHidden/>
              </w:rPr>
            </w:r>
            <w:r w:rsidR="000B0CCA">
              <w:rPr>
                <w:noProof/>
                <w:webHidden/>
              </w:rPr>
              <w:fldChar w:fldCharType="separate"/>
            </w:r>
            <w:r w:rsidR="000B0CCA">
              <w:rPr>
                <w:noProof/>
                <w:webHidden/>
              </w:rPr>
              <w:t>57</w:t>
            </w:r>
            <w:r w:rsidR="000B0CCA">
              <w:rPr>
                <w:noProof/>
                <w:webHidden/>
              </w:rPr>
              <w:fldChar w:fldCharType="end"/>
            </w:r>
          </w:hyperlink>
        </w:p>
        <w:p w:rsidR="000B0CCA" w:rsidRDefault="00934CF1">
          <w:pPr>
            <w:pStyle w:val="T1"/>
            <w:tabs>
              <w:tab w:val="left" w:pos="440"/>
              <w:tab w:val="right" w:leader="dot" w:pos="10336"/>
            </w:tabs>
            <w:rPr>
              <w:rFonts w:eastAsiaTheme="minorEastAsia"/>
              <w:noProof/>
              <w:lang w:eastAsia="tr-TR"/>
            </w:rPr>
          </w:pPr>
          <w:hyperlink w:anchor="_Toc487464204" w:history="1">
            <w:r w:rsidR="000B0CCA" w:rsidRPr="00222BF1">
              <w:rPr>
                <w:rStyle w:val="Kpr"/>
                <w:b/>
                <w:noProof/>
              </w:rPr>
              <w:t>4.</w:t>
            </w:r>
            <w:r w:rsidR="000B0CCA">
              <w:rPr>
                <w:rFonts w:eastAsiaTheme="minorEastAsia"/>
                <w:noProof/>
                <w:lang w:eastAsia="tr-TR"/>
              </w:rPr>
              <w:tab/>
            </w:r>
            <w:r w:rsidR="000B0CCA" w:rsidRPr="00222BF1">
              <w:rPr>
                <w:rStyle w:val="Kpr"/>
                <w:b/>
                <w:noProof/>
              </w:rPr>
              <w:t>ÖZET RAPORLAMA TABLOLARI</w:t>
            </w:r>
            <w:r w:rsidR="000B0CCA">
              <w:rPr>
                <w:noProof/>
                <w:webHidden/>
              </w:rPr>
              <w:tab/>
            </w:r>
            <w:r w:rsidR="000B0CCA">
              <w:rPr>
                <w:noProof/>
                <w:webHidden/>
              </w:rPr>
              <w:fldChar w:fldCharType="begin"/>
            </w:r>
            <w:r w:rsidR="000B0CCA">
              <w:rPr>
                <w:noProof/>
                <w:webHidden/>
              </w:rPr>
              <w:instrText xml:space="preserve"> PAGEREF _Toc487464204 \h </w:instrText>
            </w:r>
            <w:r w:rsidR="000B0CCA">
              <w:rPr>
                <w:noProof/>
                <w:webHidden/>
              </w:rPr>
            </w:r>
            <w:r w:rsidR="000B0CCA">
              <w:rPr>
                <w:noProof/>
                <w:webHidden/>
              </w:rPr>
              <w:fldChar w:fldCharType="separate"/>
            </w:r>
            <w:r w:rsidR="000B0CCA">
              <w:rPr>
                <w:noProof/>
                <w:webHidden/>
              </w:rPr>
              <w:t>59</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205" w:history="1">
            <w:r w:rsidR="000B0CCA" w:rsidRPr="00222BF1">
              <w:rPr>
                <w:rStyle w:val="Kpr"/>
                <w:b/>
                <w:noProof/>
              </w:rPr>
              <w:t>4.1.</w:t>
            </w:r>
            <w:r w:rsidR="000B0CCA">
              <w:rPr>
                <w:rFonts w:eastAsiaTheme="minorEastAsia"/>
                <w:noProof/>
                <w:lang w:eastAsia="tr-TR"/>
              </w:rPr>
              <w:tab/>
            </w:r>
            <w:r w:rsidR="000B0CCA" w:rsidRPr="00222BF1">
              <w:rPr>
                <w:rStyle w:val="Kpr"/>
                <w:b/>
                <w:noProof/>
              </w:rPr>
              <w:t>Demografik Bilgiler Tablosu (DBT)</w:t>
            </w:r>
            <w:r w:rsidR="000B0CCA">
              <w:rPr>
                <w:noProof/>
                <w:webHidden/>
              </w:rPr>
              <w:tab/>
            </w:r>
            <w:r w:rsidR="000B0CCA">
              <w:rPr>
                <w:noProof/>
                <w:webHidden/>
              </w:rPr>
              <w:fldChar w:fldCharType="begin"/>
            </w:r>
            <w:r w:rsidR="000B0CCA">
              <w:rPr>
                <w:noProof/>
                <w:webHidden/>
              </w:rPr>
              <w:instrText xml:space="preserve"> PAGEREF _Toc487464205 \h </w:instrText>
            </w:r>
            <w:r w:rsidR="000B0CCA">
              <w:rPr>
                <w:noProof/>
                <w:webHidden/>
              </w:rPr>
            </w:r>
            <w:r w:rsidR="000B0CCA">
              <w:rPr>
                <w:noProof/>
                <w:webHidden/>
              </w:rPr>
              <w:fldChar w:fldCharType="separate"/>
            </w:r>
            <w:r w:rsidR="000B0CCA">
              <w:rPr>
                <w:noProof/>
                <w:webHidden/>
              </w:rPr>
              <w:t>59</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206" w:history="1">
            <w:r w:rsidR="000B0CCA" w:rsidRPr="00222BF1">
              <w:rPr>
                <w:rStyle w:val="Kpr"/>
                <w:b/>
                <w:noProof/>
              </w:rPr>
              <w:t>4.1.1.</w:t>
            </w:r>
            <w:r w:rsidR="000B0CCA">
              <w:rPr>
                <w:rFonts w:eastAsiaTheme="minorEastAsia"/>
                <w:noProof/>
                <w:lang w:eastAsia="tr-TR"/>
              </w:rPr>
              <w:tab/>
            </w:r>
            <w:r w:rsidR="000B0CCA" w:rsidRPr="00222BF1">
              <w:rPr>
                <w:rStyle w:val="Kpr"/>
                <w:b/>
                <w:noProof/>
              </w:rPr>
              <w:t>Katılımcı-Demografik Bilgiler Tablosu (KDB)</w:t>
            </w:r>
            <w:r w:rsidR="000B0CCA">
              <w:rPr>
                <w:noProof/>
                <w:webHidden/>
              </w:rPr>
              <w:tab/>
            </w:r>
            <w:r w:rsidR="000B0CCA">
              <w:rPr>
                <w:noProof/>
                <w:webHidden/>
              </w:rPr>
              <w:fldChar w:fldCharType="begin"/>
            </w:r>
            <w:r w:rsidR="000B0CCA">
              <w:rPr>
                <w:noProof/>
                <w:webHidden/>
              </w:rPr>
              <w:instrText xml:space="preserve"> PAGEREF _Toc487464206 \h </w:instrText>
            </w:r>
            <w:r w:rsidR="000B0CCA">
              <w:rPr>
                <w:noProof/>
                <w:webHidden/>
              </w:rPr>
            </w:r>
            <w:r w:rsidR="000B0CCA">
              <w:rPr>
                <w:noProof/>
                <w:webHidden/>
              </w:rPr>
              <w:fldChar w:fldCharType="separate"/>
            </w:r>
            <w:r w:rsidR="000B0CCA">
              <w:rPr>
                <w:noProof/>
                <w:webHidden/>
              </w:rPr>
              <w:t>59</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207" w:history="1">
            <w:r w:rsidR="000B0CCA" w:rsidRPr="00222BF1">
              <w:rPr>
                <w:rStyle w:val="Kpr"/>
                <w:b/>
                <w:noProof/>
              </w:rPr>
              <w:t>4.1.2.</w:t>
            </w:r>
            <w:r w:rsidR="000B0CCA">
              <w:rPr>
                <w:rFonts w:eastAsiaTheme="minorEastAsia"/>
                <w:noProof/>
                <w:lang w:eastAsia="tr-TR"/>
              </w:rPr>
              <w:tab/>
            </w:r>
            <w:r w:rsidR="000B0CCA" w:rsidRPr="00222BF1">
              <w:rPr>
                <w:rStyle w:val="Kpr"/>
                <w:b/>
                <w:noProof/>
              </w:rPr>
              <w:t>Katılımcının Gayrimenkulleri Tablosu (KGM)</w:t>
            </w:r>
            <w:r w:rsidR="000B0CCA">
              <w:rPr>
                <w:noProof/>
                <w:webHidden/>
              </w:rPr>
              <w:tab/>
            </w:r>
            <w:r w:rsidR="000B0CCA">
              <w:rPr>
                <w:noProof/>
                <w:webHidden/>
              </w:rPr>
              <w:fldChar w:fldCharType="begin"/>
            </w:r>
            <w:r w:rsidR="000B0CCA">
              <w:rPr>
                <w:noProof/>
                <w:webHidden/>
              </w:rPr>
              <w:instrText xml:space="preserve"> PAGEREF _Toc487464207 \h </w:instrText>
            </w:r>
            <w:r w:rsidR="000B0CCA">
              <w:rPr>
                <w:noProof/>
                <w:webHidden/>
              </w:rPr>
            </w:r>
            <w:r w:rsidR="000B0CCA">
              <w:rPr>
                <w:noProof/>
                <w:webHidden/>
              </w:rPr>
              <w:fldChar w:fldCharType="separate"/>
            </w:r>
            <w:r w:rsidR="000B0CCA">
              <w:rPr>
                <w:noProof/>
                <w:webHidden/>
              </w:rPr>
              <w:t>59</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208" w:history="1">
            <w:r w:rsidR="000B0CCA" w:rsidRPr="00222BF1">
              <w:rPr>
                <w:rStyle w:val="Kpr"/>
                <w:b/>
                <w:noProof/>
              </w:rPr>
              <w:t>4.1.3.</w:t>
            </w:r>
            <w:r w:rsidR="000B0CCA">
              <w:rPr>
                <w:rFonts w:eastAsiaTheme="minorEastAsia"/>
                <w:noProof/>
                <w:lang w:eastAsia="tr-TR"/>
              </w:rPr>
              <w:tab/>
            </w:r>
            <w:r w:rsidR="000B0CCA" w:rsidRPr="00222BF1">
              <w:rPr>
                <w:rStyle w:val="Kpr"/>
                <w:b/>
                <w:noProof/>
              </w:rPr>
              <w:t>Katılımcının Menkul Kıymetleri Tablosu (KMK)</w:t>
            </w:r>
            <w:r w:rsidR="000B0CCA">
              <w:rPr>
                <w:noProof/>
                <w:webHidden/>
              </w:rPr>
              <w:tab/>
            </w:r>
            <w:r w:rsidR="000B0CCA">
              <w:rPr>
                <w:noProof/>
                <w:webHidden/>
              </w:rPr>
              <w:fldChar w:fldCharType="begin"/>
            </w:r>
            <w:r w:rsidR="000B0CCA">
              <w:rPr>
                <w:noProof/>
                <w:webHidden/>
              </w:rPr>
              <w:instrText xml:space="preserve"> PAGEREF _Toc487464208 \h </w:instrText>
            </w:r>
            <w:r w:rsidR="000B0CCA">
              <w:rPr>
                <w:noProof/>
                <w:webHidden/>
              </w:rPr>
            </w:r>
            <w:r w:rsidR="000B0CCA">
              <w:rPr>
                <w:noProof/>
                <w:webHidden/>
              </w:rPr>
              <w:fldChar w:fldCharType="separate"/>
            </w:r>
            <w:r w:rsidR="000B0CCA">
              <w:rPr>
                <w:noProof/>
                <w:webHidden/>
              </w:rPr>
              <w:t>60</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209" w:history="1">
            <w:r w:rsidR="000B0CCA" w:rsidRPr="00222BF1">
              <w:rPr>
                <w:rStyle w:val="Kpr"/>
                <w:b/>
                <w:noProof/>
              </w:rPr>
              <w:t>4.1.4.</w:t>
            </w:r>
            <w:r w:rsidR="000B0CCA">
              <w:rPr>
                <w:rFonts w:eastAsiaTheme="minorEastAsia"/>
                <w:noProof/>
                <w:lang w:eastAsia="tr-TR"/>
              </w:rPr>
              <w:tab/>
            </w:r>
            <w:r w:rsidR="000B0CCA" w:rsidRPr="00222BF1">
              <w:rPr>
                <w:rStyle w:val="Kpr"/>
                <w:b/>
                <w:noProof/>
              </w:rPr>
              <w:t>Katılımcının Çocukları Tablosu (KCT)</w:t>
            </w:r>
            <w:r w:rsidR="000B0CCA">
              <w:rPr>
                <w:noProof/>
                <w:webHidden/>
              </w:rPr>
              <w:tab/>
            </w:r>
            <w:r w:rsidR="000B0CCA">
              <w:rPr>
                <w:noProof/>
                <w:webHidden/>
              </w:rPr>
              <w:fldChar w:fldCharType="begin"/>
            </w:r>
            <w:r w:rsidR="000B0CCA">
              <w:rPr>
                <w:noProof/>
                <w:webHidden/>
              </w:rPr>
              <w:instrText xml:space="preserve"> PAGEREF _Toc487464209 \h </w:instrText>
            </w:r>
            <w:r w:rsidR="000B0CCA">
              <w:rPr>
                <w:noProof/>
                <w:webHidden/>
              </w:rPr>
            </w:r>
            <w:r w:rsidR="000B0CCA">
              <w:rPr>
                <w:noProof/>
                <w:webHidden/>
              </w:rPr>
              <w:fldChar w:fldCharType="separate"/>
            </w:r>
            <w:r w:rsidR="000B0CCA">
              <w:rPr>
                <w:noProof/>
                <w:webHidden/>
              </w:rPr>
              <w:t>60</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210" w:history="1">
            <w:r w:rsidR="000B0CCA" w:rsidRPr="00222BF1">
              <w:rPr>
                <w:rStyle w:val="Kpr"/>
                <w:b/>
                <w:noProof/>
              </w:rPr>
              <w:t>4.2.</w:t>
            </w:r>
            <w:r w:rsidR="000B0CCA">
              <w:rPr>
                <w:rFonts w:eastAsiaTheme="minorEastAsia"/>
                <w:noProof/>
                <w:lang w:eastAsia="tr-TR"/>
              </w:rPr>
              <w:tab/>
            </w:r>
            <w:r w:rsidR="000B0CCA" w:rsidRPr="00222BF1">
              <w:rPr>
                <w:rStyle w:val="Kpr"/>
                <w:b/>
                <w:noProof/>
              </w:rPr>
              <w:t>Karşılaştırmalı BES Birikim ve Getiri Analizi Tabloları</w:t>
            </w:r>
            <w:r w:rsidR="000B0CCA">
              <w:rPr>
                <w:noProof/>
                <w:webHidden/>
              </w:rPr>
              <w:tab/>
            </w:r>
            <w:r w:rsidR="000B0CCA">
              <w:rPr>
                <w:noProof/>
                <w:webHidden/>
              </w:rPr>
              <w:fldChar w:fldCharType="begin"/>
            </w:r>
            <w:r w:rsidR="000B0CCA">
              <w:rPr>
                <w:noProof/>
                <w:webHidden/>
              </w:rPr>
              <w:instrText xml:space="preserve"> PAGEREF _Toc487464210 \h </w:instrText>
            </w:r>
            <w:r w:rsidR="000B0CCA">
              <w:rPr>
                <w:noProof/>
                <w:webHidden/>
              </w:rPr>
            </w:r>
            <w:r w:rsidR="000B0CCA">
              <w:rPr>
                <w:noProof/>
                <w:webHidden/>
              </w:rPr>
              <w:fldChar w:fldCharType="separate"/>
            </w:r>
            <w:r w:rsidR="000B0CCA">
              <w:rPr>
                <w:noProof/>
                <w:webHidden/>
              </w:rPr>
              <w:t>60</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211" w:history="1">
            <w:r w:rsidR="000B0CCA" w:rsidRPr="00222BF1">
              <w:rPr>
                <w:rStyle w:val="Kpr"/>
                <w:b/>
                <w:noProof/>
              </w:rPr>
              <w:t>4.2.1.</w:t>
            </w:r>
            <w:r w:rsidR="000B0CCA">
              <w:rPr>
                <w:rFonts w:eastAsiaTheme="minorEastAsia"/>
                <w:noProof/>
                <w:lang w:eastAsia="tr-TR"/>
              </w:rPr>
              <w:tab/>
            </w:r>
            <w:r w:rsidR="000B0CCA" w:rsidRPr="00222BF1">
              <w:rPr>
                <w:rStyle w:val="Kpr"/>
                <w:b/>
                <w:noProof/>
              </w:rPr>
              <w:t>BES Birikim ve Getiri Analizi Master Kayıt Tablosu (BGMST)</w:t>
            </w:r>
            <w:r w:rsidR="000B0CCA">
              <w:rPr>
                <w:noProof/>
                <w:webHidden/>
              </w:rPr>
              <w:tab/>
            </w:r>
            <w:r w:rsidR="000B0CCA">
              <w:rPr>
                <w:noProof/>
                <w:webHidden/>
              </w:rPr>
              <w:fldChar w:fldCharType="begin"/>
            </w:r>
            <w:r w:rsidR="000B0CCA">
              <w:rPr>
                <w:noProof/>
                <w:webHidden/>
              </w:rPr>
              <w:instrText xml:space="preserve"> PAGEREF _Toc487464211 \h </w:instrText>
            </w:r>
            <w:r w:rsidR="000B0CCA">
              <w:rPr>
                <w:noProof/>
                <w:webHidden/>
              </w:rPr>
            </w:r>
            <w:r w:rsidR="000B0CCA">
              <w:rPr>
                <w:noProof/>
                <w:webHidden/>
              </w:rPr>
              <w:fldChar w:fldCharType="separate"/>
            </w:r>
            <w:r w:rsidR="000B0CCA">
              <w:rPr>
                <w:noProof/>
                <w:webHidden/>
              </w:rPr>
              <w:t>60</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212" w:history="1">
            <w:r w:rsidR="000B0CCA" w:rsidRPr="00222BF1">
              <w:rPr>
                <w:rStyle w:val="Kpr"/>
                <w:b/>
                <w:noProof/>
              </w:rPr>
              <w:t>4.2.2.</w:t>
            </w:r>
            <w:r w:rsidR="000B0CCA">
              <w:rPr>
                <w:rFonts w:eastAsiaTheme="minorEastAsia"/>
                <w:noProof/>
                <w:lang w:eastAsia="tr-TR"/>
              </w:rPr>
              <w:tab/>
            </w:r>
            <w:r w:rsidR="000B0CCA" w:rsidRPr="00222BF1">
              <w:rPr>
                <w:rStyle w:val="Kpr"/>
                <w:b/>
                <w:noProof/>
              </w:rPr>
              <w:t>BES Birikim ve Getiri Analizi Katılımcı Tablosu (BGKAT)</w:t>
            </w:r>
            <w:r w:rsidR="000B0CCA">
              <w:rPr>
                <w:noProof/>
                <w:webHidden/>
              </w:rPr>
              <w:tab/>
            </w:r>
            <w:r w:rsidR="000B0CCA">
              <w:rPr>
                <w:noProof/>
                <w:webHidden/>
              </w:rPr>
              <w:fldChar w:fldCharType="begin"/>
            </w:r>
            <w:r w:rsidR="000B0CCA">
              <w:rPr>
                <w:noProof/>
                <w:webHidden/>
              </w:rPr>
              <w:instrText xml:space="preserve"> PAGEREF _Toc487464212 \h </w:instrText>
            </w:r>
            <w:r w:rsidR="000B0CCA">
              <w:rPr>
                <w:noProof/>
                <w:webHidden/>
              </w:rPr>
            </w:r>
            <w:r w:rsidR="000B0CCA">
              <w:rPr>
                <w:noProof/>
                <w:webHidden/>
              </w:rPr>
              <w:fldChar w:fldCharType="separate"/>
            </w:r>
            <w:r w:rsidR="000B0CCA">
              <w:rPr>
                <w:noProof/>
                <w:webHidden/>
              </w:rPr>
              <w:t>60</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213" w:history="1">
            <w:r w:rsidR="000B0CCA" w:rsidRPr="00222BF1">
              <w:rPr>
                <w:rStyle w:val="Kpr"/>
                <w:b/>
                <w:noProof/>
              </w:rPr>
              <w:t>4.2.3.</w:t>
            </w:r>
            <w:r w:rsidR="000B0CCA">
              <w:rPr>
                <w:rFonts w:eastAsiaTheme="minorEastAsia"/>
                <w:noProof/>
                <w:lang w:eastAsia="tr-TR"/>
              </w:rPr>
              <w:tab/>
            </w:r>
            <w:r w:rsidR="000B0CCA" w:rsidRPr="00222BF1">
              <w:rPr>
                <w:rStyle w:val="Kpr"/>
                <w:b/>
                <w:noProof/>
              </w:rPr>
              <w:t>BES Birikim ve Getiri Analizi Emeklilik Şirket Tablosu (BGSIR)</w:t>
            </w:r>
            <w:r w:rsidR="000B0CCA">
              <w:rPr>
                <w:noProof/>
                <w:webHidden/>
              </w:rPr>
              <w:tab/>
            </w:r>
            <w:r w:rsidR="000B0CCA">
              <w:rPr>
                <w:noProof/>
                <w:webHidden/>
              </w:rPr>
              <w:fldChar w:fldCharType="begin"/>
            </w:r>
            <w:r w:rsidR="000B0CCA">
              <w:rPr>
                <w:noProof/>
                <w:webHidden/>
              </w:rPr>
              <w:instrText xml:space="preserve"> PAGEREF _Toc487464213 \h </w:instrText>
            </w:r>
            <w:r w:rsidR="000B0CCA">
              <w:rPr>
                <w:noProof/>
                <w:webHidden/>
              </w:rPr>
            </w:r>
            <w:r w:rsidR="000B0CCA">
              <w:rPr>
                <w:noProof/>
                <w:webHidden/>
              </w:rPr>
              <w:fldChar w:fldCharType="separate"/>
            </w:r>
            <w:r w:rsidR="000B0CCA">
              <w:rPr>
                <w:noProof/>
                <w:webHidden/>
              </w:rPr>
              <w:t>61</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214" w:history="1">
            <w:r w:rsidR="000B0CCA" w:rsidRPr="00222BF1">
              <w:rPr>
                <w:rStyle w:val="Kpr"/>
                <w:b/>
                <w:noProof/>
              </w:rPr>
              <w:t>4.2.4.</w:t>
            </w:r>
            <w:r w:rsidR="000B0CCA">
              <w:rPr>
                <w:rFonts w:eastAsiaTheme="minorEastAsia"/>
                <w:noProof/>
                <w:lang w:eastAsia="tr-TR"/>
              </w:rPr>
              <w:tab/>
            </w:r>
            <w:r w:rsidR="000B0CCA" w:rsidRPr="00222BF1">
              <w:rPr>
                <w:rStyle w:val="Kpr"/>
                <w:b/>
                <w:noProof/>
              </w:rPr>
              <w:t>BES Birikim ve Getiri Analizi Sözleşme Tablosu (BGSOZ)</w:t>
            </w:r>
            <w:r w:rsidR="000B0CCA">
              <w:rPr>
                <w:noProof/>
                <w:webHidden/>
              </w:rPr>
              <w:tab/>
            </w:r>
            <w:r w:rsidR="000B0CCA">
              <w:rPr>
                <w:noProof/>
                <w:webHidden/>
              </w:rPr>
              <w:fldChar w:fldCharType="begin"/>
            </w:r>
            <w:r w:rsidR="000B0CCA">
              <w:rPr>
                <w:noProof/>
                <w:webHidden/>
              </w:rPr>
              <w:instrText xml:space="preserve"> PAGEREF _Toc487464214 \h </w:instrText>
            </w:r>
            <w:r w:rsidR="000B0CCA">
              <w:rPr>
                <w:noProof/>
                <w:webHidden/>
              </w:rPr>
            </w:r>
            <w:r w:rsidR="000B0CCA">
              <w:rPr>
                <w:noProof/>
                <w:webHidden/>
              </w:rPr>
              <w:fldChar w:fldCharType="separate"/>
            </w:r>
            <w:r w:rsidR="000B0CCA">
              <w:rPr>
                <w:noProof/>
                <w:webHidden/>
              </w:rPr>
              <w:t>62</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215" w:history="1">
            <w:r w:rsidR="000B0CCA" w:rsidRPr="00222BF1">
              <w:rPr>
                <w:rStyle w:val="Kpr"/>
                <w:b/>
                <w:noProof/>
              </w:rPr>
              <w:t>4.2.5.</w:t>
            </w:r>
            <w:r w:rsidR="000B0CCA">
              <w:rPr>
                <w:rFonts w:eastAsiaTheme="minorEastAsia"/>
                <w:noProof/>
                <w:lang w:eastAsia="tr-TR"/>
              </w:rPr>
              <w:tab/>
            </w:r>
            <w:r w:rsidR="000B0CCA" w:rsidRPr="00222BF1">
              <w:rPr>
                <w:rStyle w:val="Kpr"/>
                <w:b/>
                <w:noProof/>
              </w:rPr>
              <w:t>BES Birikim ve Getiri Analizi Fon Tablosu (BGFON)</w:t>
            </w:r>
            <w:r w:rsidR="000B0CCA">
              <w:rPr>
                <w:noProof/>
                <w:webHidden/>
              </w:rPr>
              <w:tab/>
            </w:r>
            <w:r w:rsidR="000B0CCA">
              <w:rPr>
                <w:noProof/>
                <w:webHidden/>
              </w:rPr>
              <w:fldChar w:fldCharType="begin"/>
            </w:r>
            <w:r w:rsidR="000B0CCA">
              <w:rPr>
                <w:noProof/>
                <w:webHidden/>
              </w:rPr>
              <w:instrText xml:space="preserve"> PAGEREF _Toc487464215 \h </w:instrText>
            </w:r>
            <w:r w:rsidR="000B0CCA">
              <w:rPr>
                <w:noProof/>
                <w:webHidden/>
              </w:rPr>
            </w:r>
            <w:r w:rsidR="000B0CCA">
              <w:rPr>
                <w:noProof/>
                <w:webHidden/>
              </w:rPr>
              <w:fldChar w:fldCharType="separate"/>
            </w:r>
            <w:r w:rsidR="000B0CCA">
              <w:rPr>
                <w:noProof/>
                <w:webHidden/>
              </w:rPr>
              <w:t>62</w:t>
            </w:r>
            <w:r w:rsidR="000B0CCA">
              <w:rPr>
                <w:noProof/>
                <w:webHidden/>
              </w:rPr>
              <w:fldChar w:fldCharType="end"/>
            </w:r>
          </w:hyperlink>
        </w:p>
        <w:p w:rsidR="000B0CCA" w:rsidRDefault="00934CF1">
          <w:pPr>
            <w:pStyle w:val="T3"/>
            <w:tabs>
              <w:tab w:val="left" w:pos="1320"/>
              <w:tab w:val="right" w:leader="dot" w:pos="10336"/>
            </w:tabs>
            <w:rPr>
              <w:rFonts w:eastAsiaTheme="minorEastAsia"/>
              <w:noProof/>
              <w:lang w:eastAsia="tr-TR"/>
            </w:rPr>
          </w:pPr>
          <w:hyperlink w:anchor="_Toc487464216" w:history="1">
            <w:r w:rsidR="000B0CCA" w:rsidRPr="00222BF1">
              <w:rPr>
                <w:rStyle w:val="Kpr"/>
                <w:b/>
                <w:noProof/>
              </w:rPr>
              <w:t>4.2.6.</w:t>
            </w:r>
            <w:r w:rsidR="000B0CCA">
              <w:rPr>
                <w:rFonts w:eastAsiaTheme="minorEastAsia"/>
                <w:noProof/>
                <w:lang w:eastAsia="tr-TR"/>
              </w:rPr>
              <w:tab/>
            </w:r>
            <w:r w:rsidR="000B0CCA" w:rsidRPr="00222BF1">
              <w:rPr>
                <w:rStyle w:val="Kpr"/>
                <w:b/>
                <w:noProof/>
              </w:rPr>
              <w:t>Karşılaştırmaya Esas Yatırım Enst. Getiri Tablosu (YEGET)</w:t>
            </w:r>
            <w:r w:rsidR="000B0CCA">
              <w:rPr>
                <w:noProof/>
                <w:webHidden/>
              </w:rPr>
              <w:tab/>
            </w:r>
            <w:r w:rsidR="000B0CCA">
              <w:rPr>
                <w:noProof/>
                <w:webHidden/>
              </w:rPr>
              <w:fldChar w:fldCharType="begin"/>
            </w:r>
            <w:r w:rsidR="000B0CCA">
              <w:rPr>
                <w:noProof/>
                <w:webHidden/>
              </w:rPr>
              <w:instrText xml:space="preserve"> PAGEREF _Toc487464216 \h </w:instrText>
            </w:r>
            <w:r w:rsidR="000B0CCA">
              <w:rPr>
                <w:noProof/>
                <w:webHidden/>
              </w:rPr>
            </w:r>
            <w:r w:rsidR="000B0CCA">
              <w:rPr>
                <w:noProof/>
                <w:webHidden/>
              </w:rPr>
              <w:fldChar w:fldCharType="separate"/>
            </w:r>
            <w:r w:rsidR="000B0CCA">
              <w:rPr>
                <w:noProof/>
                <w:webHidden/>
              </w:rPr>
              <w:t>63</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217" w:history="1">
            <w:r w:rsidR="000B0CCA" w:rsidRPr="00222BF1">
              <w:rPr>
                <w:rStyle w:val="Kpr"/>
                <w:b/>
                <w:noProof/>
              </w:rPr>
              <w:t>4.3.</w:t>
            </w:r>
            <w:r w:rsidR="000B0CCA">
              <w:rPr>
                <w:rFonts w:eastAsiaTheme="minorEastAsia"/>
                <w:noProof/>
                <w:lang w:eastAsia="tr-TR"/>
              </w:rPr>
              <w:tab/>
            </w:r>
            <w:r w:rsidR="000B0CCA" w:rsidRPr="00222BF1">
              <w:rPr>
                <w:rStyle w:val="Kpr"/>
                <w:b/>
                <w:noProof/>
              </w:rPr>
              <w:t>Yatırıma Yönlendirilen Tutar Tablosu (YYT)</w:t>
            </w:r>
            <w:r w:rsidR="000B0CCA">
              <w:rPr>
                <w:noProof/>
                <w:webHidden/>
              </w:rPr>
              <w:tab/>
            </w:r>
            <w:r w:rsidR="000B0CCA">
              <w:rPr>
                <w:noProof/>
                <w:webHidden/>
              </w:rPr>
              <w:fldChar w:fldCharType="begin"/>
            </w:r>
            <w:r w:rsidR="000B0CCA">
              <w:rPr>
                <w:noProof/>
                <w:webHidden/>
              </w:rPr>
              <w:instrText xml:space="preserve"> PAGEREF _Toc487464217 \h </w:instrText>
            </w:r>
            <w:r w:rsidR="000B0CCA">
              <w:rPr>
                <w:noProof/>
                <w:webHidden/>
              </w:rPr>
            </w:r>
            <w:r w:rsidR="000B0CCA">
              <w:rPr>
                <w:noProof/>
                <w:webHidden/>
              </w:rPr>
              <w:fldChar w:fldCharType="separate"/>
            </w:r>
            <w:r w:rsidR="000B0CCA">
              <w:rPr>
                <w:noProof/>
                <w:webHidden/>
              </w:rPr>
              <w:t>64</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218" w:history="1">
            <w:r w:rsidR="000B0CCA" w:rsidRPr="00222BF1">
              <w:rPr>
                <w:rStyle w:val="Kpr"/>
                <w:b/>
                <w:noProof/>
              </w:rPr>
              <w:t>4.4.</w:t>
            </w:r>
            <w:r w:rsidR="000B0CCA">
              <w:rPr>
                <w:rFonts w:eastAsiaTheme="minorEastAsia"/>
                <w:noProof/>
                <w:lang w:eastAsia="tr-TR"/>
              </w:rPr>
              <w:tab/>
            </w:r>
            <w:r w:rsidR="000B0CCA" w:rsidRPr="00222BF1">
              <w:rPr>
                <w:rStyle w:val="Kpr"/>
                <w:b/>
                <w:noProof/>
              </w:rPr>
              <w:t>Emeklilikte Birikim Projeksiyonu Tablosu (EBT)</w:t>
            </w:r>
            <w:r w:rsidR="000B0CCA">
              <w:rPr>
                <w:noProof/>
                <w:webHidden/>
              </w:rPr>
              <w:tab/>
            </w:r>
            <w:r w:rsidR="000B0CCA">
              <w:rPr>
                <w:noProof/>
                <w:webHidden/>
              </w:rPr>
              <w:fldChar w:fldCharType="begin"/>
            </w:r>
            <w:r w:rsidR="000B0CCA">
              <w:rPr>
                <w:noProof/>
                <w:webHidden/>
              </w:rPr>
              <w:instrText xml:space="preserve"> PAGEREF _Toc487464218 \h </w:instrText>
            </w:r>
            <w:r w:rsidR="000B0CCA">
              <w:rPr>
                <w:noProof/>
                <w:webHidden/>
              </w:rPr>
            </w:r>
            <w:r w:rsidR="000B0CCA">
              <w:rPr>
                <w:noProof/>
                <w:webHidden/>
              </w:rPr>
              <w:fldChar w:fldCharType="separate"/>
            </w:r>
            <w:r w:rsidR="000B0CCA">
              <w:rPr>
                <w:noProof/>
                <w:webHidden/>
              </w:rPr>
              <w:t>64</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219" w:history="1">
            <w:r w:rsidR="000B0CCA" w:rsidRPr="00222BF1">
              <w:rPr>
                <w:rStyle w:val="Kpr"/>
                <w:b/>
                <w:noProof/>
              </w:rPr>
              <w:t>4.5.</w:t>
            </w:r>
            <w:r w:rsidR="000B0CCA">
              <w:rPr>
                <w:rFonts w:eastAsiaTheme="minorEastAsia"/>
                <w:noProof/>
                <w:lang w:eastAsia="tr-TR"/>
              </w:rPr>
              <w:tab/>
            </w:r>
            <w:r w:rsidR="000B0CCA" w:rsidRPr="00222BF1">
              <w:rPr>
                <w:rStyle w:val="Kpr"/>
                <w:b/>
                <w:noProof/>
              </w:rPr>
              <w:t>Günlük Fon Bazında Pay Adet Tablosu (FPT)</w:t>
            </w:r>
            <w:r w:rsidR="000B0CCA">
              <w:rPr>
                <w:noProof/>
                <w:webHidden/>
              </w:rPr>
              <w:tab/>
            </w:r>
            <w:r w:rsidR="000B0CCA">
              <w:rPr>
                <w:noProof/>
                <w:webHidden/>
              </w:rPr>
              <w:fldChar w:fldCharType="begin"/>
            </w:r>
            <w:r w:rsidR="000B0CCA">
              <w:rPr>
                <w:noProof/>
                <w:webHidden/>
              </w:rPr>
              <w:instrText xml:space="preserve"> PAGEREF _Toc487464219 \h </w:instrText>
            </w:r>
            <w:r w:rsidR="000B0CCA">
              <w:rPr>
                <w:noProof/>
                <w:webHidden/>
              </w:rPr>
            </w:r>
            <w:r w:rsidR="000B0CCA">
              <w:rPr>
                <w:noProof/>
                <w:webHidden/>
              </w:rPr>
              <w:fldChar w:fldCharType="separate"/>
            </w:r>
            <w:r w:rsidR="000B0CCA">
              <w:rPr>
                <w:noProof/>
                <w:webHidden/>
              </w:rPr>
              <w:t>65</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220" w:history="1">
            <w:r w:rsidR="000B0CCA" w:rsidRPr="00222BF1">
              <w:rPr>
                <w:rStyle w:val="Kpr"/>
                <w:b/>
                <w:noProof/>
              </w:rPr>
              <w:t>4.6.</w:t>
            </w:r>
            <w:r w:rsidR="000B0CCA">
              <w:rPr>
                <w:rFonts w:eastAsiaTheme="minorEastAsia"/>
                <w:noProof/>
                <w:lang w:eastAsia="tr-TR"/>
              </w:rPr>
              <w:tab/>
            </w:r>
            <w:r w:rsidR="000B0CCA" w:rsidRPr="00222BF1">
              <w:rPr>
                <w:rStyle w:val="Kpr"/>
                <w:b/>
                <w:noProof/>
              </w:rPr>
              <w:t>Günlük Fon Getirileri Tablosu (FGT)</w:t>
            </w:r>
            <w:r w:rsidR="000B0CCA">
              <w:rPr>
                <w:noProof/>
                <w:webHidden/>
              </w:rPr>
              <w:tab/>
            </w:r>
            <w:r w:rsidR="000B0CCA">
              <w:rPr>
                <w:noProof/>
                <w:webHidden/>
              </w:rPr>
              <w:fldChar w:fldCharType="begin"/>
            </w:r>
            <w:r w:rsidR="000B0CCA">
              <w:rPr>
                <w:noProof/>
                <w:webHidden/>
              </w:rPr>
              <w:instrText xml:space="preserve"> PAGEREF _Toc487464220 \h </w:instrText>
            </w:r>
            <w:r w:rsidR="000B0CCA">
              <w:rPr>
                <w:noProof/>
                <w:webHidden/>
              </w:rPr>
            </w:r>
            <w:r w:rsidR="000B0CCA">
              <w:rPr>
                <w:noProof/>
                <w:webHidden/>
              </w:rPr>
              <w:fldChar w:fldCharType="separate"/>
            </w:r>
            <w:r w:rsidR="000B0CCA">
              <w:rPr>
                <w:noProof/>
                <w:webHidden/>
              </w:rPr>
              <w:t>65</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221" w:history="1">
            <w:r w:rsidR="000B0CCA" w:rsidRPr="00222BF1">
              <w:rPr>
                <w:rStyle w:val="Kpr"/>
                <w:b/>
                <w:noProof/>
              </w:rPr>
              <w:t>4.7.</w:t>
            </w:r>
            <w:r w:rsidR="000B0CCA">
              <w:rPr>
                <w:rFonts w:eastAsiaTheme="minorEastAsia"/>
                <w:noProof/>
                <w:lang w:eastAsia="tr-TR"/>
              </w:rPr>
              <w:tab/>
            </w:r>
            <w:r w:rsidR="000B0CCA" w:rsidRPr="00222BF1">
              <w:rPr>
                <w:rStyle w:val="Kpr"/>
                <w:b/>
                <w:noProof/>
              </w:rPr>
              <w:t>Rapor Oluşturma ve Gönderim Kayıt Tablosu (ROG)</w:t>
            </w:r>
            <w:r w:rsidR="000B0CCA">
              <w:rPr>
                <w:noProof/>
                <w:webHidden/>
              </w:rPr>
              <w:tab/>
            </w:r>
            <w:r w:rsidR="000B0CCA">
              <w:rPr>
                <w:noProof/>
                <w:webHidden/>
              </w:rPr>
              <w:fldChar w:fldCharType="begin"/>
            </w:r>
            <w:r w:rsidR="000B0CCA">
              <w:rPr>
                <w:noProof/>
                <w:webHidden/>
              </w:rPr>
              <w:instrText xml:space="preserve"> PAGEREF _Toc487464221 \h </w:instrText>
            </w:r>
            <w:r w:rsidR="000B0CCA">
              <w:rPr>
                <w:noProof/>
                <w:webHidden/>
              </w:rPr>
            </w:r>
            <w:r w:rsidR="000B0CCA">
              <w:rPr>
                <w:noProof/>
                <w:webHidden/>
              </w:rPr>
              <w:fldChar w:fldCharType="separate"/>
            </w:r>
            <w:r w:rsidR="000B0CCA">
              <w:rPr>
                <w:noProof/>
                <w:webHidden/>
              </w:rPr>
              <w:t>66</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222" w:history="1">
            <w:r w:rsidR="000B0CCA" w:rsidRPr="00222BF1">
              <w:rPr>
                <w:rStyle w:val="Kpr"/>
                <w:b/>
                <w:noProof/>
              </w:rPr>
              <w:t>4.8.</w:t>
            </w:r>
            <w:r w:rsidR="000B0CCA">
              <w:rPr>
                <w:rFonts w:eastAsiaTheme="minorEastAsia"/>
                <w:noProof/>
                <w:lang w:eastAsia="tr-TR"/>
              </w:rPr>
              <w:tab/>
            </w:r>
            <w:r w:rsidR="000B0CCA" w:rsidRPr="00222BF1">
              <w:rPr>
                <w:rStyle w:val="Kpr"/>
                <w:b/>
                <w:noProof/>
              </w:rPr>
              <w:t>SGK Bilgilendirme Rapor Tabloları (SGKT)</w:t>
            </w:r>
            <w:r w:rsidR="000B0CCA">
              <w:rPr>
                <w:noProof/>
                <w:webHidden/>
              </w:rPr>
              <w:tab/>
            </w:r>
            <w:r w:rsidR="000B0CCA">
              <w:rPr>
                <w:noProof/>
                <w:webHidden/>
              </w:rPr>
              <w:fldChar w:fldCharType="begin"/>
            </w:r>
            <w:r w:rsidR="000B0CCA">
              <w:rPr>
                <w:noProof/>
                <w:webHidden/>
              </w:rPr>
              <w:instrText xml:space="preserve"> PAGEREF _Toc487464222 \h </w:instrText>
            </w:r>
            <w:r w:rsidR="000B0CCA">
              <w:rPr>
                <w:noProof/>
                <w:webHidden/>
              </w:rPr>
            </w:r>
            <w:r w:rsidR="000B0CCA">
              <w:rPr>
                <w:noProof/>
                <w:webHidden/>
              </w:rPr>
              <w:fldChar w:fldCharType="separate"/>
            </w:r>
            <w:r w:rsidR="000B0CCA">
              <w:rPr>
                <w:noProof/>
                <w:webHidden/>
              </w:rPr>
              <w:t>66</w:t>
            </w:r>
            <w:r w:rsidR="000B0CCA">
              <w:rPr>
                <w:noProof/>
                <w:webHidden/>
              </w:rPr>
              <w:fldChar w:fldCharType="end"/>
            </w:r>
          </w:hyperlink>
        </w:p>
        <w:p w:rsidR="000B0CCA" w:rsidRDefault="00934CF1">
          <w:pPr>
            <w:pStyle w:val="T1"/>
            <w:tabs>
              <w:tab w:val="left" w:pos="440"/>
              <w:tab w:val="right" w:leader="dot" w:pos="10336"/>
            </w:tabs>
            <w:rPr>
              <w:rFonts w:eastAsiaTheme="minorEastAsia"/>
              <w:noProof/>
              <w:lang w:eastAsia="tr-TR"/>
            </w:rPr>
          </w:pPr>
          <w:hyperlink w:anchor="_Toc487464223" w:history="1">
            <w:r w:rsidR="000B0CCA" w:rsidRPr="00222BF1">
              <w:rPr>
                <w:rStyle w:val="Kpr"/>
                <w:b/>
                <w:noProof/>
              </w:rPr>
              <w:t>5.</w:t>
            </w:r>
            <w:r w:rsidR="000B0CCA">
              <w:rPr>
                <w:rFonts w:eastAsiaTheme="minorEastAsia"/>
                <w:noProof/>
                <w:lang w:eastAsia="tr-TR"/>
              </w:rPr>
              <w:tab/>
            </w:r>
            <w:r w:rsidR="000B0CCA" w:rsidRPr="00222BF1">
              <w:rPr>
                <w:rStyle w:val="Kpr"/>
                <w:b/>
                <w:noProof/>
              </w:rPr>
              <w:t>TAVSİYE MOTORU DATA MODELİ</w:t>
            </w:r>
            <w:r w:rsidR="000B0CCA">
              <w:rPr>
                <w:noProof/>
                <w:webHidden/>
              </w:rPr>
              <w:tab/>
            </w:r>
            <w:r w:rsidR="000B0CCA">
              <w:rPr>
                <w:noProof/>
                <w:webHidden/>
              </w:rPr>
              <w:fldChar w:fldCharType="begin"/>
            </w:r>
            <w:r w:rsidR="000B0CCA">
              <w:rPr>
                <w:noProof/>
                <w:webHidden/>
              </w:rPr>
              <w:instrText xml:space="preserve"> PAGEREF _Toc487464223 \h </w:instrText>
            </w:r>
            <w:r w:rsidR="000B0CCA">
              <w:rPr>
                <w:noProof/>
                <w:webHidden/>
              </w:rPr>
            </w:r>
            <w:r w:rsidR="000B0CCA">
              <w:rPr>
                <w:noProof/>
                <w:webHidden/>
              </w:rPr>
              <w:fldChar w:fldCharType="separate"/>
            </w:r>
            <w:r w:rsidR="000B0CCA">
              <w:rPr>
                <w:noProof/>
                <w:webHidden/>
              </w:rPr>
              <w:t>67</w:t>
            </w:r>
            <w:r w:rsidR="000B0CCA">
              <w:rPr>
                <w:noProof/>
                <w:webHidden/>
              </w:rPr>
              <w:fldChar w:fldCharType="end"/>
            </w:r>
          </w:hyperlink>
        </w:p>
        <w:p w:rsidR="000B0CCA" w:rsidRDefault="00934CF1">
          <w:pPr>
            <w:pStyle w:val="T1"/>
            <w:tabs>
              <w:tab w:val="left" w:pos="440"/>
              <w:tab w:val="right" w:leader="dot" w:pos="10336"/>
            </w:tabs>
            <w:rPr>
              <w:rFonts w:eastAsiaTheme="minorEastAsia"/>
              <w:noProof/>
              <w:lang w:eastAsia="tr-TR"/>
            </w:rPr>
          </w:pPr>
          <w:hyperlink w:anchor="_Toc487464224" w:history="1">
            <w:r w:rsidR="000B0CCA" w:rsidRPr="00222BF1">
              <w:rPr>
                <w:rStyle w:val="Kpr"/>
                <w:b/>
                <w:noProof/>
              </w:rPr>
              <w:t>6.</w:t>
            </w:r>
            <w:r w:rsidR="000B0CCA">
              <w:rPr>
                <w:rFonts w:eastAsiaTheme="minorEastAsia"/>
                <w:noProof/>
                <w:lang w:eastAsia="tr-TR"/>
              </w:rPr>
              <w:tab/>
            </w:r>
            <w:r w:rsidR="000B0CCA" w:rsidRPr="00222BF1">
              <w:rPr>
                <w:rStyle w:val="Kpr"/>
                <w:b/>
                <w:noProof/>
              </w:rPr>
              <w:t>EK DEĞER LİSTELERİ</w:t>
            </w:r>
            <w:r w:rsidR="000B0CCA">
              <w:rPr>
                <w:noProof/>
                <w:webHidden/>
              </w:rPr>
              <w:tab/>
            </w:r>
            <w:r w:rsidR="000B0CCA">
              <w:rPr>
                <w:noProof/>
                <w:webHidden/>
              </w:rPr>
              <w:fldChar w:fldCharType="begin"/>
            </w:r>
            <w:r w:rsidR="000B0CCA">
              <w:rPr>
                <w:noProof/>
                <w:webHidden/>
              </w:rPr>
              <w:instrText xml:space="preserve"> PAGEREF _Toc487464224 \h </w:instrText>
            </w:r>
            <w:r w:rsidR="000B0CCA">
              <w:rPr>
                <w:noProof/>
                <w:webHidden/>
              </w:rPr>
            </w:r>
            <w:r w:rsidR="000B0CCA">
              <w:rPr>
                <w:noProof/>
                <w:webHidden/>
              </w:rPr>
              <w:fldChar w:fldCharType="separate"/>
            </w:r>
            <w:r w:rsidR="000B0CCA">
              <w:rPr>
                <w:noProof/>
                <w:webHidden/>
              </w:rPr>
              <w:t>68</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225" w:history="1">
            <w:r w:rsidR="000B0CCA" w:rsidRPr="00222BF1">
              <w:rPr>
                <w:rStyle w:val="Kpr"/>
                <w:b/>
                <w:noProof/>
              </w:rPr>
              <w:t>6.1.</w:t>
            </w:r>
            <w:r w:rsidR="000B0CCA">
              <w:rPr>
                <w:rFonts w:eastAsiaTheme="minorEastAsia"/>
                <w:noProof/>
                <w:lang w:eastAsia="tr-TR"/>
              </w:rPr>
              <w:tab/>
            </w:r>
            <w:r w:rsidR="000B0CCA" w:rsidRPr="00222BF1">
              <w:rPr>
                <w:rStyle w:val="Kpr"/>
                <w:b/>
                <w:noProof/>
              </w:rPr>
              <w:t>Rapor Tipi</w:t>
            </w:r>
            <w:r w:rsidR="000B0CCA">
              <w:rPr>
                <w:noProof/>
                <w:webHidden/>
              </w:rPr>
              <w:tab/>
            </w:r>
            <w:r w:rsidR="000B0CCA">
              <w:rPr>
                <w:noProof/>
                <w:webHidden/>
              </w:rPr>
              <w:fldChar w:fldCharType="begin"/>
            </w:r>
            <w:r w:rsidR="000B0CCA">
              <w:rPr>
                <w:noProof/>
                <w:webHidden/>
              </w:rPr>
              <w:instrText xml:space="preserve"> PAGEREF _Toc487464225 \h </w:instrText>
            </w:r>
            <w:r w:rsidR="000B0CCA">
              <w:rPr>
                <w:noProof/>
                <w:webHidden/>
              </w:rPr>
            </w:r>
            <w:r w:rsidR="000B0CCA">
              <w:rPr>
                <w:noProof/>
                <w:webHidden/>
              </w:rPr>
              <w:fldChar w:fldCharType="separate"/>
            </w:r>
            <w:r w:rsidR="000B0CCA">
              <w:rPr>
                <w:noProof/>
                <w:webHidden/>
              </w:rPr>
              <w:t>68</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226" w:history="1">
            <w:r w:rsidR="000B0CCA" w:rsidRPr="00222BF1">
              <w:rPr>
                <w:rStyle w:val="Kpr"/>
                <w:b/>
                <w:noProof/>
              </w:rPr>
              <w:t>6.2.</w:t>
            </w:r>
            <w:r w:rsidR="000B0CCA">
              <w:rPr>
                <w:rFonts w:eastAsiaTheme="minorEastAsia"/>
                <w:noProof/>
                <w:lang w:eastAsia="tr-TR"/>
              </w:rPr>
              <w:tab/>
            </w:r>
            <w:r w:rsidR="000B0CCA" w:rsidRPr="00222BF1">
              <w:rPr>
                <w:rStyle w:val="Kpr"/>
                <w:b/>
                <w:noProof/>
              </w:rPr>
              <w:t>Rapor Gönderim Medya Kodu</w:t>
            </w:r>
            <w:r w:rsidR="000B0CCA">
              <w:rPr>
                <w:noProof/>
                <w:webHidden/>
              </w:rPr>
              <w:tab/>
            </w:r>
            <w:r w:rsidR="000B0CCA">
              <w:rPr>
                <w:noProof/>
                <w:webHidden/>
              </w:rPr>
              <w:fldChar w:fldCharType="begin"/>
            </w:r>
            <w:r w:rsidR="000B0CCA">
              <w:rPr>
                <w:noProof/>
                <w:webHidden/>
              </w:rPr>
              <w:instrText xml:space="preserve"> PAGEREF _Toc487464226 \h </w:instrText>
            </w:r>
            <w:r w:rsidR="000B0CCA">
              <w:rPr>
                <w:noProof/>
                <w:webHidden/>
              </w:rPr>
            </w:r>
            <w:r w:rsidR="000B0CCA">
              <w:rPr>
                <w:noProof/>
                <w:webHidden/>
              </w:rPr>
              <w:fldChar w:fldCharType="separate"/>
            </w:r>
            <w:r w:rsidR="000B0CCA">
              <w:rPr>
                <w:noProof/>
                <w:webHidden/>
              </w:rPr>
              <w:t>68</w:t>
            </w:r>
            <w:r w:rsidR="000B0CCA">
              <w:rPr>
                <w:noProof/>
                <w:webHidden/>
              </w:rPr>
              <w:fldChar w:fldCharType="end"/>
            </w:r>
          </w:hyperlink>
        </w:p>
        <w:p w:rsidR="000B0CCA" w:rsidRDefault="00934CF1">
          <w:pPr>
            <w:pStyle w:val="T2"/>
            <w:tabs>
              <w:tab w:val="left" w:pos="880"/>
              <w:tab w:val="right" w:leader="dot" w:pos="10336"/>
            </w:tabs>
            <w:rPr>
              <w:rFonts w:eastAsiaTheme="minorEastAsia"/>
              <w:noProof/>
              <w:lang w:eastAsia="tr-TR"/>
            </w:rPr>
          </w:pPr>
          <w:hyperlink w:anchor="_Toc487464227" w:history="1">
            <w:r w:rsidR="000B0CCA" w:rsidRPr="00222BF1">
              <w:rPr>
                <w:rStyle w:val="Kpr"/>
                <w:b/>
                <w:noProof/>
              </w:rPr>
              <w:t>6.3.</w:t>
            </w:r>
            <w:r w:rsidR="000B0CCA">
              <w:rPr>
                <w:rFonts w:eastAsiaTheme="minorEastAsia"/>
                <w:noProof/>
                <w:lang w:eastAsia="tr-TR"/>
              </w:rPr>
              <w:tab/>
            </w:r>
            <w:r w:rsidR="000B0CCA" w:rsidRPr="00222BF1">
              <w:rPr>
                <w:rStyle w:val="Kpr"/>
                <w:b/>
                <w:noProof/>
              </w:rPr>
              <w:t>Karşılaştırmaya Esas Yatırım Enstrümanı</w:t>
            </w:r>
            <w:r w:rsidR="000B0CCA">
              <w:rPr>
                <w:noProof/>
                <w:webHidden/>
              </w:rPr>
              <w:tab/>
            </w:r>
            <w:r w:rsidR="000B0CCA">
              <w:rPr>
                <w:noProof/>
                <w:webHidden/>
              </w:rPr>
              <w:fldChar w:fldCharType="begin"/>
            </w:r>
            <w:r w:rsidR="000B0CCA">
              <w:rPr>
                <w:noProof/>
                <w:webHidden/>
              </w:rPr>
              <w:instrText xml:space="preserve"> PAGEREF _Toc487464227 \h </w:instrText>
            </w:r>
            <w:r w:rsidR="000B0CCA">
              <w:rPr>
                <w:noProof/>
                <w:webHidden/>
              </w:rPr>
            </w:r>
            <w:r w:rsidR="000B0CCA">
              <w:rPr>
                <w:noProof/>
                <w:webHidden/>
              </w:rPr>
              <w:fldChar w:fldCharType="separate"/>
            </w:r>
            <w:r w:rsidR="000B0CCA">
              <w:rPr>
                <w:noProof/>
                <w:webHidden/>
              </w:rPr>
              <w:t>68</w:t>
            </w:r>
            <w:r w:rsidR="000B0CCA">
              <w:rPr>
                <w:noProof/>
                <w:webHidden/>
              </w:rPr>
              <w:fldChar w:fldCharType="end"/>
            </w:r>
          </w:hyperlink>
        </w:p>
        <w:p w:rsidR="000E1F24" w:rsidRDefault="000E1F24">
          <w:r>
            <w:rPr>
              <w:b/>
              <w:bCs/>
            </w:rPr>
            <w:fldChar w:fldCharType="end"/>
          </w:r>
        </w:p>
      </w:sdtContent>
    </w:sdt>
    <w:p w:rsidR="00D65FE2" w:rsidRDefault="00D65FE2">
      <w:pPr>
        <w:rPr>
          <w:b/>
          <w:sz w:val="24"/>
          <w:szCs w:val="24"/>
          <w:u w:val="single"/>
        </w:rPr>
      </w:pPr>
      <w:r>
        <w:rPr>
          <w:b/>
          <w:sz w:val="24"/>
          <w:szCs w:val="24"/>
          <w:u w:val="single"/>
        </w:rPr>
        <w:br w:type="page"/>
      </w:r>
    </w:p>
    <w:p w:rsidR="00567C69" w:rsidRPr="00567C69" w:rsidRDefault="00567C69" w:rsidP="00091BD4">
      <w:pPr>
        <w:pStyle w:val="ListeParagraf"/>
        <w:numPr>
          <w:ilvl w:val="0"/>
          <w:numId w:val="1"/>
        </w:numPr>
        <w:outlineLvl w:val="0"/>
        <w:rPr>
          <w:b/>
          <w:sz w:val="24"/>
          <w:szCs w:val="24"/>
          <w:u w:val="single"/>
        </w:rPr>
      </w:pPr>
      <w:bookmarkStart w:id="0" w:name="_Toc487464098"/>
      <w:r w:rsidRPr="00567C69">
        <w:rPr>
          <w:b/>
          <w:sz w:val="24"/>
          <w:szCs w:val="24"/>
          <w:u w:val="single"/>
        </w:rPr>
        <w:lastRenderedPageBreak/>
        <w:t>GEV TABLOLARI</w:t>
      </w:r>
      <w:r w:rsidR="00091BD4">
        <w:rPr>
          <w:b/>
          <w:sz w:val="24"/>
          <w:szCs w:val="24"/>
          <w:u w:val="single"/>
        </w:rPr>
        <w:t>NA İLİŞKİN VERİ YAPISI</w:t>
      </w:r>
      <w:bookmarkEnd w:id="0"/>
    </w:p>
    <w:p w:rsidR="00567C69" w:rsidRDefault="00567C69">
      <w:pPr>
        <w:rPr>
          <w:sz w:val="24"/>
          <w:szCs w:val="24"/>
        </w:rPr>
      </w:pPr>
      <w:r w:rsidRPr="00567C69">
        <w:rPr>
          <w:sz w:val="24"/>
          <w:szCs w:val="24"/>
        </w:rPr>
        <w:t xml:space="preserve">Bu tablolar emeklilik şirketi tarafından </w:t>
      </w:r>
      <w:proofErr w:type="gramStart"/>
      <w:r w:rsidRPr="00567C69">
        <w:rPr>
          <w:sz w:val="24"/>
          <w:szCs w:val="24"/>
        </w:rPr>
        <w:t>kümülatif</w:t>
      </w:r>
      <w:proofErr w:type="gramEnd"/>
      <w:r w:rsidRPr="00567C69">
        <w:rPr>
          <w:sz w:val="24"/>
          <w:szCs w:val="24"/>
        </w:rPr>
        <w:t xml:space="preserve"> veya günlük olarak üretilen XML dosyalarındaki ve</w:t>
      </w:r>
      <w:r>
        <w:rPr>
          <w:sz w:val="24"/>
          <w:szCs w:val="24"/>
        </w:rPr>
        <w:t>rilerin yazılacağı tablolardır.</w:t>
      </w:r>
    </w:p>
    <w:p w:rsidR="00101AC5" w:rsidRDefault="00101AC5">
      <w:pPr>
        <w:rPr>
          <w:sz w:val="24"/>
          <w:szCs w:val="24"/>
        </w:rPr>
      </w:pPr>
      <w:r>
        <w:rPr>
          <w:sz w:val="24"/>
          <w:szCs w:val="24"/>
        </w:rPr>
        <w:t>Projenin Birinci Fazı kapsamında hesaplanacak olan “İç Verim Oranına Göre Getiri” için kullanılacak tablolar;</w:t>
      </w:r>
    </w:p>
    <w:p w:rsidR="00101AC5" w:rsidRDefault="00101AC5" w:rsidP="00101AC5">
      <w:pPr>
        <w:pStyle w:val="ListeParagraf"/>
        <w:numPr>
          <w:ilvl w:val="0"/>
          <w:numId w:val="2"/>
        </w:numPr>
        <w:rPr>
          <w:sz w:val="24"/>
          <w:szCs w:val="24"/>
        </w:rPr>
      </w:pPr>
      <w:r w:rsidRPr="00101AC5">
        <w:rPr>
          <w:sz w:val="24"/>
          <w:szCs w:val="24"/>
        </w:rPr>
        <w:t xml:space="preserve">1.3. maddesinde belirtilen </w:t>
      </w:r>
      <w:r w:rsidRPr="00A26026">
        <w:rPr>
          <w:b/>
          <w:sz w:val="24"/>
          <w:szCs w:val="24"/>
        </w:rPr>
        <w:t>FNV-Günlük Fon Verileri Tablosu</w:t>
      </w:r>
    </w:p>
    <w:p w:rsidR="00101AC5" w:rsidRPr="00101AC5" w:rsidRDefault="00101AC5" w:rsidP="00101AC5">
      <w:pPr>
        <w:pStyle w:val="ListeParagraf"/>
        <w:numPr>
          <w:ilvl w:val="0"/>
          <w:numId w:val="2"/>
        </w:numPr>
        <w:rPr>
          <w:sz w:val="24"/>
          <w:szCs w:val="24"/>
        </w:rPr>
      </w:pPr>
      <w:r>
        <w:rPr>
          <w:sz w:val="24"/>
          <w:szCs w:val="24"/>
        </w:rPr>
        <w:t xml:space="preserve">1.6. maddesinde belirtilen </w:t>
      </w:r>
      <w:r w:rsidRPr="00A26026">
        <w:rPr>
          <w:b/>
          <w:sz w:val="24"/>
          <w:szCs w:val="24"/>
        </w:rPr>
        <w:t>HES</w:t>
      </w:r>
      <w:r w:rsidR="00A26026">
        <w:rPr>
          <w:b/>
          <w:sz w:val="24"/>
          <w:szCs w:val="24"/>
        </w:rPr>
        <w:t>-</w:t>
      </w:r>
      <w:r w:rsidRPr="00A26026">
        <w:rPr>
          <w:b/>
          <w:sz w:val="24"/>
          <w:szCs w:val="24"/>
        </w:rPr>
        <w:t>Sözleşme/Sertifika Hesap Hareketleri Tablosu</w:t>
      </w:r>
    </w:p>
    <w:p w:rsidR="00A26026" w:rsidRPr="00A26026" w:rsidRDefault="00101AC5" w:rsidP="00A26026">
      <w:pPr>
        <w:pStyle w:val="ListeParagraf"/>
        <w:numPr>
          <w:ilvl w:val="0"/>
          <w:numId w:val="2"/>
        </w:numPr>
        <w:rPr>
          <w:b/>
          <w:sz w:val="24"/>
          <w:szCs w:val="24"/>
        </w:rPr>
      </w:pPr>
      <w:r w:rsidRPr="00A26026">
        <w:rPr>
          <w:sz w:val="24"/>
          <w:szCs w:val="24"/>
        </w:rPr>
        <w:t xml:space="preserve">1.8. </w:t>
      </w:r>
      <w:r w:rsidR="00A26026" w:rsidRPr="00A26026">
        <w:rPr>
          <w:sz w:val="24"/>
          <w:szCs w:val="24"/>
        </w:rPr>
        <w:t xml:space="preserve">maddesinde belirtilen </w:t>
      </w:r>
      <w:r w:rsidR="00A26026" w:rsidRPr="00A26026">
        <w:rPr>
          <w:b/>
          <w:sz w:val="24"/>
          <w:szCs w:val="24"/>
        </w:rPr>
        <w:t>KAT-Katılımcı Bilgileri Tablosu</w:t>
      </w:r>
    </w:p>
    <w:p w:rsidR="00A26026" w:rsidRPr="00A26026" w:rsidRDefault="00A26026" w:rsidP="00A26026">
      <w:pPr>
        <w:pStyle w:val="ListeParagraf"/>
        <w:numPr>
          <w:ilvl w:val="0"/>
          <w:numId w:val="2"/>
        </w:numPr>
        <w:rPr>
          <w:b/>
          <w:sz w:val="24"/>
          <w:szCs w:val="24"/>
        </w:rPr>
      </w:pPr>
      <w:r w:rsidRPr="00A26026">
        <w:rPr>
          <w:sz w:val="24"/>
          <w:szCs w:val="24"/>
        </w:rPr>
        <w:t xml:space="preserve">1.9. maddesinde belirtilen </w:t>
      </w:r>
      <w:r w:rsidRPr="00A26026">
        <w:rPr>
          <w:b/>
          <w:sz w:val="24"/>
          <w:szCs w:val="24"/>
        </w:rPr>
        <w:t>SOZ-Sözleşme Hareketleri Tablosudur</w:t>
      </w:r>
    </w:p>
    <w:p w:rsidR="00101AC5" w:rsidRPr="00101AC5" w:rsidRDefault="00A26026" w:rsidP="00101AC5">
      <w:pPr>
        <w:rPr>
          <w:sz w:val="24"/>
          <w:szCs w:val="24"/>
        </w:rPr>
      </w:pPr>
      <w:r>
        <w:rPr>
          <w:sz w:val="24"/>
          <w:szCs w:val="24"/>
        </w:rPr>
        <w:t>Bu 4 tablo dışındaki tablolar ise Proje’nin 2 ve daha sonraki fazlarında kullanılacaktır.</w:t>
      </w:r>
    </w:p>
    <w:p w:rsidR="00567C69" w:rsidRPr="00567C69" w:rsidRDefault="00567C69" w:rsidP="00091BD4">
      <w:pPr>
        <w:pStyle w:val="ListeParagraf"/>
        <w:numPr>
          <w:ilvl w:val="1"/>
          <w:numId w:val="1"/>
        </w:numPr>
        <w:ind w:left="993" w:hanging="633"/>
        <w:outlineLvl w:val="1"/>
        <w:rPr>
          <w:b/>
          <w:sz w:val="24"/>
          <w:szCs w:val="24"/>
          <w:u w:val="single"/>
        </w:rPr>
      </w:pPr>
      <w:bookmarkStart w:id="1" w:name="_Toc487464099"/>
      <w:r w:rsidRPr="00567C69">
        <w:rPr>
          <w:b/>
          <w:sz w:val="24"/>
          <w:szCs w:val="24"/>
          <w:u w:val="single"/>
        </w:rPr>
        <w:t>ABT Tablosu (Aktarım-Birleştirme-Transfer Hareketleri)</w:t>
      </w:r>
      <w:bookmarkEnd w:id="1"/>
    </w:p>
    <w:p w:rsidR="00567C69" w:rsidRPr="00567C69" w:rsidRDefault="00567C69" w:rsidP="00567C69">
      <w:pPr>
        <w:spacing w:after="0" w:line="240" w:lineRule="auto"/>
        <w:rPr>
          <w:rFonts w:ascii="Calibri" w:eastAsia="Times New Roman" w:hAnsi="Calibri" w:cs="Calibri"/>
          <w:color w:val="000000"/>
          <w:lang w:eastAsia="tr-TR"/>
        </w:rPr>
      </w:pPr>
      <w:r w:rsidRPr="00567C69">
        <w:rPr>
          <w:rFonts w:ascii="Calibri" w:eastAsia="Times New Roman" w:hAnsi="Calibri" w:cs="Calibri"/>
          <w:color w:val="000000"/>
          <w:lang w:eastAsia="tr-TR"/>
        </w:rPr>
        <w:t>Yeni ve mevcut sözleşme-sertifikalarda Bireysel Emeklilik Sistemi'ne dış sistemlerden aktar</w:t>
      </w:r>
      <w:r>
        <w:rPr>
          <w:rFonts w:ascii="Calibri" w:eastAsia="Times New Roman" w:hAnsi="Calibri" w:cs="Calibri"/>
          <w:color w:val="000000"/>
          <w:lang w:eastAsia="tr-TR"/>
        </w:rPr>
        <w:t xml:space="preserve">ımlar </w:t>
      </w:r>
      <w:proofErr w:type="gramStart"/>
      <w:r>
        <w:rPr>
          <w:rFonts w:ascii="Calibri" w:eastAsia="Times New Roman" w:hAnsi="Calibri" w:cs="Calibri"/>
          <w:color w:val="000000"/>
          <w:lang w:eastAsia="tr-TR"/>
        </w:rPr>
        <w:t>ile,</w:t>
      </w:r>
      <w:proofErr w:type="gramEnd"/>
      <w:r>
        <w:rPr>
          <w:rFonts w:ascii="Calibri" w:eastAsia="Times New Roman" w:hAnsi="Calibri" w:cs="Calibri"/>
          <w:color w:val="000000"/>
          <w:lang w:eastAsia="tr-TR"/>
        </w:rPr>
        <w:t xml:space="preserve"> BES içinde şirketler</w:t>
      </w:r>
      <w:r w:rsidRPr="00567C69">
        <w:rPr>
          <w:rFonts w:ascii="Calibri" w:eastAsia="Times New Roman" w:hAnsi="Calibri" w:cs="Calibri"/>
          <w:color w:val="000000"/>
          <w:lang w:eastAsia="tr-TR"/>
        </w:rPr>
        <w:t xml:space="preserve"> ya da sözleşmeler arası birikim ve sözleşme aktarım, birleştirme ve transfer hareketleri olması durumunda,  hareket tarihi itibarı ile aday şirket tarafından gönderilecektir. Aktarım/transfer işlemine konu olan otomatik katılım sertifikaları için de gönderimi zorunludur. </w:t>
      </w:r>
    </w:p>
    <w:p w:rsidR="00567C69" w:rsidRPr="00567C69" w:rsidRDefault="00567C69" w:rsidP="00567C69">
      <w:pPr>
        <w:spacing w:after="0"/>
        <w:rPr>
          <w:b/>
          <w:sz w:val="24"/>
          <w:szCs w:val="24"/>
        </w:rPr>
      </w:pPr>
    </w:p>
    <w:tbl>
      <w:tblPr>
        <w:tblW w:w="5000" w:type="pct"/>
        <w:tblCellMar>
          <w:left w:w="70" w:type="dxa"/>
          <w:right w:w="70" w:type="dxa"/>
        </w:tblCellMar>
        <w:tblLook w:val="04A0" w:firstRow="1" w:lastRow="0" w:firstColumn="1" w:lastColumn="0" w:noHBand="0" w:noVBand="1"/>
      </w:tblPr>
      <w:tblGrid>
        <w:gridCol w:w="4971"/>
        <w:gridCol w:w="1477"/>
        <w:gridCol w:w="829"/>
        <w:gridCol w:w="2421"/>
        <w:gridCol w:w="788"/>
      </w:tblGrid>
      <w:tr w:rsidR="00567C69" w:rsidRPr="00567C69"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tcPr>
          <w:p w:rsidR="00567C69" w:rsidRPr="00567C69" w:rsidRDefault="00567C69" w:rsidP="00567C69">
            <w:pPr>
              <w:spacing w:after="0" w:line="240" w:lineRule="auto"/>
              <w:rPr>
                <w:rFonts w:ascii="Calibri" w:eastAsia="Times New Roman" w:hAnsi="Calibri" w:cs="Calibri"/>
                <w:b/>
                <w:bCs/>
                <w:color w:val="000000"/>
                <w:sz w:val="20"/>
                <w:lang w:eastAsia="tr-TR"/>
              </w:rPr>
            </w:pPr>
            <w:r w:rsidRPr="00567C69">
              <w:rPr>
                <w:rFonts w:ascii="Calibri" w:eastAsia="Times New Roman" w:hAnsi="Calibri" w:cs="Calibri"/>
                <w:b/>
                <w:bCs/>
                <w:color w:val="000000"/>
                <w:sz w:val="20"/>
                <w:lang w:eastAsia="tr-TR"/>
              </w:rPr>
              <w:t>ABT (Aktarım-Birleştirme-Transfer Hareketleri)</w:t>
            </w:r>
            <w:r w:rsidRPr="00567C69">
              <w:rPr>
                <w:rFonts w:ascii="Calibri" w:eastAsia="Times New Roman" w:hAnsi="Calibri" w:cs="Calibri"/>
                <w:b/>
                <w:bCs/>
                <w:color w:val="000000"/>
                <w:sz w:val="20"/>
                <w:lang w:eastAsia="tr-TR"/>
              </w:rPr>
              <w:tab/>
            </w:r>
            <w:r w:rsidRPr="00567C69">
              <w:rPr>
                <w:rFonts w:ascii="Calibri" w:eastAsia="Times New Roman" w:hAnsi="Calibri" w:cs="Calibri"/>
                <w:b/>
                <w:bCs/>
                <w:color w:val="000000"/>
                <w:sz w:val="20"/>
                <w:lang w:eastAsia="tr-TR"/>
              </w:rPr>
              <w:tab/>
            </w:r>
            <w:r w:rsidRPr="00567C69">
              <w:rPr>
                <w:rFonts w:ascii="Calibri" w:eastAsia="Times New Roman" w:hAnsi="Calibri" w:cs="Calibri"/>
                <w:b/>
                <w:bCs/>
                <w:color w:val="000000"/>
                <w:sz w:val="20"/>
                <w:lang w:eastAsia="tr-TR"/>
              </w:rPr>
              <w:tab/>
            </w:r>
            <w:r w:rsidRPr="00567C69">
              <w:rPr>
                <w:rFonts w:ascii="Calibri" w:eastAsia="Times New Roman" w:hAnsi="Calibri" w:cs="Calibri"/>
                <w:b/>
                <w:bCs/>
                <w:color w:val="000000"/>
                <w:sz w:val="20"/>
                <w:lang w:eastAsia="tr-TR"/>
              </w:rPr>
              <w:tab/>
            </w:r>
            <w:r w:rsidRPr="00567C69">
              <w:rPr>
                <w:rFonts w:ascii="Calibri" w:eastAsia="Times New Roman" w:hAnsi="Calibri" w:cs="Calibri"/>
                <w:b/>
                <w:bCs/>
                <w:color w:val="000000"/>
                <w:sz w:val="20"/>
                <w:lang w:eastAsia="tr-TR"/>
              </w:rPr>
              <w:tab/>
            </w:r>
          </w:p>
        </w:tc>
      </w:tr>
      <w:tr w:rsidR="00567C69" w:rsidRPr="00567C69" w:rsidTr="001A76E3">
        <w:trPr>
          <w:trHeight w:val="20"/>
        </w:trPr>
        <w:tc>
          <w:tcPr>
            <w:tcW w:w="2371"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67C69" w:rsidRPr="00567C69" w:rsidRDefault="00567C69" w:rsidP="00567C69">
            <w:pPr>
              <w:spacing w:after="0" w:line="240" w:lineRule="auto"/>
              <w:rPr>
                <w:rFonts w:ascii="Calibri" w:eastAsia="Times New Roman" w:hAnsi="Calibri" w:cs="Calibri"/>
                <w:b/>
                <w:bCs/>
                <w:color w:val="000000"/>
                <w:sz w:val="20"/>
                <w:lang w:eastAsia="tr-TR"/>
              </w:rPr>
            </w:pPr>
            <w:r w:rsidRPr="00567C69">
              <w:rPr>
                <w:rFonts w:ascii="Calibri" w:eastAsia="Times New Roman" w:hAnsi="Calibri" w:cs="Calibri"/>
                <w:b/>
                <w:bCs/>
                <w:color w:val="000000"/>
                <w:sz w:val="20"/>
                <w:lang w:eastAsia="tr-TR"/>
              </w:rPr>
              <w:t>Alan Adı</w:t>
            </w:r>
          </w:p>
        </w:tc>
        <w:tc>
          <w:tcPr>
            <w:tcW w:w="704" w:type="pct"/>
            <w:tcBorders>
              <w:top w:val="single" w:sz="4" w:space="0" w:color="auto"/>
              <w:left w:val="nil"/>
              <w:bottom w:val="single" w:sz="4" w:space="0" w:color="auto"/>
              <w:right w:val="single" w:sz="4" w:space="0" w:color="auto"/>
            </w:tcBorders>
            <w:shd w:val="clear" w:color="000000" w:fill="BFBFBF"/>
            <w:noWrap/>
            <w:vAlign w:val="bottom"/>
            <w:hideMark/>
          </w:tcPr>
          <w:p w:rsidR="00567C69" w:rsidRPr="00567C69" w:rsidRDefault="00567C69" w:rsidP="00567C69">
            <w:pPr>
              <w:spacing w:after="0" w:line="240" w:lineRule="auto"/>
              <w:rPr>
                <w:rFonts w:ascii="Calibri" w:eastAsia="Times New Roman" w:hAnsi="Calibri" w:cs="Calibri"/>
                <w:b/>
                <w:bCs/>
                <w:color w:val="000000"/>
                <w:sz w:val="20"/>
                <w:lang w:eastAsia="tr-TR"/>
              </w:rPr>
            </w:pPr>
            <w:r w:rsidRPr="00567C69">
              <w:rPr>
                <w:rFonts w:ascii="Calibri" w:eastAsia="Times New Roman" w:hAnsi="Calibri" w:cs="Calibri"/>
                <w:b/>
                <w:bCs/>
                <w:color w:val="000000"/>
                <w:sz w:val="20"/>
                <w:lang w:eastAsia="tr-TR"/>
              </w:rPr>
              <w:t>XML Bileşen Adı</w:t>
            </w:r>
          </w:p>
        </w:tc>
        <w:tc>
          <w:tcPr>
            <w:tcW w:w="395" w:type="pct"/>
            <w:tcBorders>
              <w:top w:val="single" w:sz="4" w:space="0" w:color="auto"/>
              <w:left w:val="nil"/>
              <w:bottom w:val="single" w:sz="4" w:space="0" w:color="auto"/>
              <w:right w:val="single" w:sz="4" w:space="0" w:color="auto"/>
            </w:tcBorders>
            <w:shd w:val="clear" w:color="000000" w:fill="BFBFBF"/>
            <w:noWrap/>
            <w:vAlign w:val="bottom"/>
            <w:hideMark/>
          </w:tcPr>
          <w:p w:rsidR="00567C69" w:rsidRPr="00567C69" w:rsidRDefault="00567C69" w:rsidP="00567C69">
            <w:pPr>
              <w:spacing w:after="0" w:line="240" w:lineRule="auto"/>
              <w:jc w:val="center"/>
              <w:rPr>
                <w:rFonts w:ascii="Calibri" w:eastAsia="Times New Roman" w:hAnsi="Calibri" w:cs="Calibri"/>
                <w:b/>
                <w:bCs/>
                <w:color w:val="000000"/>
                <w:sz w:val="20"/>
                <w:lang w:eastAsia="tr-TR"/>
              </w:rPr>
            </w:pPr>
            <w:r w:rsidRPr="00567C69">
              <w:rPr>
                <w:rFonts w:ascii="Calibri" w:eastAsia="Times New Roman" w:hAnsi="Calibri" w:cs="Calibri"/>
                <w:b/>
                <w:bCs/>
                <w:color w:val="000000"/>
                <w:sz w:val="20"/>
                <w:lang w:eastAsia="tr-TR"/>
              </w:rPr>
              <w:t>Veri Tipi</w:t>
            </w:r>
          </w:p>
        </w:tc>
        <w:tc>
          <w:tcPr>
            <w:tcW w:w="1154" w:type="pct"/>
            <w:tcBorders>
              <w:top w:val="single" w:sz="4" w:space="0" w:color="auto"/>
              <w:left w:val="nil"/>
              <w:bottom w:val="single" w:sz="4" w:space="0" w:color="auto"/>
              <w:right w:val="single" w:sz="4" w:space="0" w:color="auto"/>
            </w:tcBorders>
            <w:shd w:val="clear" w:color="000000" w:fill="BFBFBF"/>
            <w:noWrap/>
            <w:vAlign w:val="bottom"/>
            <w:hideMark/>
          </w:tcPr>
          <w:p w:rsidR="00567C69" w:rsidRPr="00567C69" w:rsidRDefault="00567C69" w:rsidP="00567C69">
            <w:pPr>
              <w:spacing w:after="0" w:line="240" w:lineRule="auto"/>
              <w:jc w:val="center"/>
              <w:rPr>
                <w:rFonts w:ascii="Calibri" w:eastAsia="Times New Roman" w:hAnsi="Calibri" w:cs="Calibri"/>
                <w:b/>
                <w:bCs/>
                <w:color w:val="000000"/>
                <w:sz w:val="20"/>
                <w:lang w:eastAsia="tr-TR"/>
              </w:rPr>
            </w:pPr>
            <w:r w:rsidRPr="00567C69">
              <w:rPr>
                <w:rFonts w:ascii="Calibri" w:eastAsia="Times New Roman" w:hAnsi="Calibri" w:cs="Calibri"/>
                <w:b/>
                <w:bCs/>
                <w:color w:val="000000"/>
                <w:sz w:val="20"/>
                <w:lang w:eastAsia="tr-TR"/>
              </w:rPr>
              <w:t>Veri Formatı</w:t>
            </w:r>
          </w:p>
        </w:tc>
        <w:tc>
          <w:tcPr>
            <w:tcW w:w="375" w:type="pct"/>
            <w:tcBorders>
              <w:top w:val="single" w:sz="4" w:space="0" w:color="auto"/>
              <w:left w:val="nil"/>
              <w:bottom w:val="single" w:sz="4" w:space="0" w:color="auto"/>
              <w:right w:val="single" w:sz="4" w:space="0" w:color="auto"/>
            </w:tcBorders>
            <w:shd w:val="clear" w:color="000000" w:fill="BFBFBF"/>
            <w:noWrap/>
            <w:vAlign w:val="bottom"/>
            <w:hideMark/>
          </w:tcPr>
          <w:p w:rsidR="00567C69" w:rsidRPr="00567C69" w:rsidRDefault="00567C69" w:rsidP="00567C69">
            <w:pPr>
              <w:spacing w:after="0" w:line="240" w:lineRule="auto"/>
              <w:jc w:val="center"/>
              <w:rPr>
                <w:rFonts w:ascii="Calibri" w:eastAsia="Times New Roman" w:hAnsi="Calibri" w:cs="Calibri"/>
                <w:b/>
                <w:bCs/>
                <w:color w:val="000000"/>
                <w:sz w:val="20"/>
                <w:lang w:eastAsia="tr-TR"/>
              </w:rPr>
            </w:pPr>
            <w:r w:rsidRPr="00567C69">
              <w:rPr>
                <w:rFonts w:ascii="Calibri" w:eastAsia="Times New Roman" w:hAnsi="Calibri" w:cs="Calibri"/>
                <w:b/>
                <w:bCs/>
                <w:color w:val="000000"/>
                <w:sz w:val="20"/>
                <w:lang w:eastAsia="tr-TR"/>
              </w:rPr>
              <w:t>Zorunlu</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bottom"/>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Şirket Numarası</w:t>
            </w:r>
          </w:p>
        </w:tc>
        <w:tc>
          <w:tcPr>
            <w:tcW w:w="704" w:type="pct"/>
            <w:tcBorders>
              <w:top w:val="nil"/>
              <w:left w:val="nil"/>
              <w:bottom w:val="single" w:sz="4" w:space="0" w:color="auto"/>
              <w:right w:val="single" w:sz="4" w:space="0" w:color="auto"/>
            </w:tcBorders>
            <w:shd w:val="clear" w:color="auto" w:fill="auto"/>
            <w:noWrap/>
            <w:vAlign w:val="bottom"/>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sir</w:t>
            </w:r>
          </w:p>
        </w:tc>
        <w:tc>
          <w:tcPr>
            <w:tcW w:w="395" w:type="pct"/>
            <w:tcBorders>
              <w:top w:val="nil"/>
              <w:left w:val="nil"/>
              <w:bottom w:val="single" w:sz="4" w:space="0" w:color="auto"/>
              <w:right w:val="single" w:sz="4" w:space="0" w:color="auto"/>
            </w:tcBorders>
            <w:shd w:val="clear" w:color="auto" w:fill="auto"/>
            <w:noWrap/>
            <w:vAlign w:val="bottom"/>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1154" w:type="pct"/>
            <w:tcBorders>
              <w:top w:val="nil"/>
              <w:left w:val="nil"/>
              <w:bottom w:val="single" w:sz="4" w:space="0" w:color="auto"/>
              <w:right w:val="single" w:sz="4" w:space="0" w:color="auto"/>
            </w:tcBorders>
            <w:shd w:val="clear" w:color="auto" w:fill="auto"/>
            <w:noWrap/>
            <w:vAlign w:val="center"/>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Veri Tarihi</w:t>
            </w:r>
          </w:p>
        </w:tc>
        <w:tc>
          <w:tcPr>
            <w:tcW w:w="704" w:type="pct"/>
            <w:tcBorders>
              <w:top w:val="nil"/>
              <w:left w:val="nil"/>
              <w:bottom w:val="single" w:sz="4" w:space="0" w:color="auto"/>
              <w:right w:val="single" w:sz="4" w:space="0" w:color="auto"/>
            </w:tcBorders>
            <w:shd w:val="clear" w:color="auto" w:fill="auto"/>
            <w:noWrap/>
            <w:vAlign w:val="center"/>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vt</w:t>
            </w:r>
          </w:p>
        </w:tc>
        <w:tc>
          <w:tcPr>
            <w:tcW w:w="395" w:type="pct"/>
            <w:tcBorders>
              <w:top w:val="nil"/>
              <w:left w:val="nil"/>
              <w:bottom w:val="single" w:sz="4" w:space="0" w:color="auto"/>
              <w:right w:val="single" w:sz="4" w:space="0" w:color="auto"/>
            </w:tcBorders>
            <w:shd w:val="clear" w:color="auto" w:fill="auto"/>
            <w:noWrap/>
            <w:vAlign w:val="center"/>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154" w:type="pct"/>
            <w:tcBorders>
              <w:top w:val="nil"/>
              <w:left w:val="nil"/>
              <w:bottom w:val="single" w:sz="4" w:space="0" w:color="auto"/>
              <w:right w:val="single" w:sz="4" w:space="0" w:color="auto"/>
            </w:tcBorders>
            <w:shd w:val="clear" w:color="auto" w:fill="auto"/>
            <w:noWrap/>
            <w:vAlign w:val="center"/>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Nesne Sıra Numarası</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no</w:t>
            </w:r>
            <w:proofErr w:type="gramEnd"/>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N(8)</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00000000</w:t>
            </w:r>
            <w:proofErr w:type="gramEnd"/>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Hareket Tarihi</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htr</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İşlem Tipi</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at</w:t>
            </w:r>
            <w:proofErr w:type="gramEnd"/>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Sözleşme Numarası</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sn</w:t>
            </w:r>
            <w:proofErr w:type="gramEnd"/>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C(8)</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Sertifika Numarası</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sfn</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C(8)</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Önceki Şirket Numarası</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osr</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Önceki Sözleşme Numarası</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osn</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C(8)</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Önceki Sertifika Numarası</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osf</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C(8)</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Gelen Prim-Ay Süresi</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pas</w:t>
            </w:r>
            <w:proofErr w:type="gramEnd"/>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Sisteme İlk Giriş Tarihi</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igt</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Tutar</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tl</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Ek Ödeme Tutarı</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ekp</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 </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Ana Para Tutarı</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atl</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Devlet Katkısı Tutarı</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dkt</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Devlet Katkısı Tutarı ve Getirisi</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dkg</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Sözleşmenin BES Giriş Tarihi</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sgt</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Sözleşmenin DKS Başlangıç Tarihi</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dbt</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Birikimden İndirilen Giriş Aidatı Tutarı</w:t>
            </w:r>
          </w:p>
        </w:tc>
        <w:tc>
          <w:tcPr>
            <w:tcW w:w="70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iga</w:t>
            </w:r>
          </w:p>
        </w:tc>
        <w:tc>
          <w:tcPr>
            <w:tcW w:w="39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Birikimden İndirilen Yönetim Gideri Kesintisi</w:t>
            </w:r>
          </w:p>
        </w:tc>
        <w:tc>
          <w:tcPr>
            <w:tcW w:w="70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iyk</w:t>
            </w:r>
          </w:p>
        </w:tc>
        <w:tc>
          <w:tcPr>
            <w:tcW w:w="39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Emeklilik Gelir Planına Geçiş Tarihi</w:t>
            </w:r>
          </w:p>
        </w:tc>
        <w:tc>
          <w:tcPr>
            <w:tcW w:w="70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egt</w:t>
            </w:r>
          </w:p>
        </w:tc>
        <w:tc>
          <w:tcPr>
            <w:tcW w:w="39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15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Son Sözleşme Yılında Yapılan GA ve YGK Tutarı</w:t>
            </w:r>
          </w:p>
        </w:tc>
        <w:tc>
          <w:tcPr>
            <w:tcW w:w="70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ytl</w:t>
            </w:r>
          </w:p>
        </w:tc>
        <w:tc>
          <w:tcPr>
            <w:tcW w:w="39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Toplam GA ve YGK Tutarı</w:t>
            </w:r>
          </w:p>
        </w:tc>
        <w:tc>
          <w:tcPr>
            <w:tcW w:w="70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stl</w:t>
            </w:r>
          </w:p>
        </w:tc>
        <w:tc>
          <w:tcPr>
            <w:tcW w:w="39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01.01.2016'dan Sonra Yapılan Kesinti Tutarı</w:t>
            </w:r>
          </w:p>
        </w:tc>
        <w:tc>
          <w:tcPr>
            <w:tcW w:w="70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ktl</w:t>
            </w:r>
          </w:p>
        </w:tc>
        <w:tc>
          <w:tcPr>
            <w:tcW w:w="39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01.01.2016'dan Sonra Fondan Yapılan Zorunlu Giderlerin Karşılanmasına İlişkin Kesinti Tutarı</w:t>
            </w:r>
          </w:p>
        </w:tc>
        <w:tc>
          <w:tcPr>
            <w:tcW w:w="70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ztl</w:t>
            </w:r>
          </w:p>
        </w:tc>
        <w:tc>
          <w:tcPr>
            <w:tcW w:w="39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Fon Performans Kesintisi Toplamı</w:t>
            </w:r>
          </w:p>
        </w:tc>
        <w:tc>
          <w:tcPr>
            <w:tcW w:w="70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ftl</w:t>
            </w:r>
          </w:p>
        </w:tc>
        <w:tc>
          <w:tcPr>
            <w:tcW w:w="39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 xml:space="preserve">01.01.2016'dan Sonra Yapılmakla Birlikte Kontrolden Muaf </w:t>
            </w:r>
            <w:r w:rsidRPr="00567C69">
              <w:rPr>
                <w:rFonts w:ascii="Calibri" w:eastAsia="Times New Roman" w:hAnsi="Calibri" w:cs="Calibri"/>
                <w:color w:val="000000"/>
                <w:sz w:val="20"/>
                <w:lang w:eastAsia="tr-TR"/>
              </w:rPr>
              <w:lastRenderedPageBreak/>
              <w:t>Tutulan Kesinti Tutarı</w:t>
            </w:r>
          </w:p>
        </w:tc>
        <w:tc>
          <w:tcPr>
            <w:tcW w:w="70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lastRenderedPageBreak/>
              <w:t>mtl</w:t>
            </w:r>
          </w:p>
        </w:tc>
        <w:tc>
          <w:tcPr>
            <w:tcW w:w="39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lastRenderedPageBreak/>
              <w:t>2016 Yılı Birikim Tutarının Güncel Değeri</w:t>
            </w:r>
          </w:p>
        </w:tc>
        <w:tc>
          <w:tcPr>
            <w:tcW w:w="70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btl</w:t>
            </w:r>
          </w:p>
        </w:tc>
        <w:tc>
          <w:tcPr>
            <w:tcW w:w="39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Otomatik Katılım Taahhüt Edilen Devlet Katkısı Tutarı</w:t>
            </w:r>
          </w:p>
        </w:tc>
        <w:tc>
          <w:tcPr>
            <w:tcW w:w="70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otl</w:t>
            </w:r>
          </w:p>
        </w:tc>
        <w:tc>
          <w:tcPr>
            <w:tcW w:w="39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Otomatik Katılım Hak Edilen Devlet Katkısı Tutarı</w:t>
            </w:r>
          </w:p>
        </w:tc>
        <w:tc>
          <w:tcPr>
            <w:tcW w:w="70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oht</w:t>
            </w:r>
          </w:p>
        </w:tc>
        <w:tc>
          <w:tcPr>
            <w:tcW w:w="39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Otomatik Katılım Hak Edilen Devlet Katkısı Tutar ve Getirisi</w:t>
            </w:r>
          </w:p>
        </w:tc>
        <w:tc>
          <w:tcPr>
            <w:tcW w:w="70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ogt</w:t>
            </w:r>
          </w:p>
        </w:tc>
        <w:tc>
          <w:tcPr>
            <w:tcW w:w="39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375" w:type="pct"/>
            <w:tcBorders>
              <w:top w:val="nil"/>
              <w:left w:val="nil"/>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Referans No</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rf</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w:t>
            </w:r>
          </w:p>
        </w:tc>
      </w:tr>
      <w:tr w:rsidR="00567C69" w:rsidRPr="00567C69" w:rsidTr="001A76E3">
        <w:trPr>
          <w:trHeight w:val="20"/>
        </w:trPr>
        <w:tc>
          <w:tcPr>
            <w:tcW w:w="2371"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Grup Numarası Referansı</w:t>
            </w:r>
          </w:p>
        </w:tc>
        <w:tc>
          <w:tcPr>
            <w:tcW w:w="70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gpn</w:t>
            </w:r>
          </w:p>
        </w:tc>
        <w:tc>
          <w:tcPr>
            <w:tcW w:w="39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C(10)</w:t>
            </w:r>
          </w:p>
        </w:tc>
        <w:tc>
          <w:tcPr>
            <w:tcW w:w="115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XXXXXXXXXX</w:t>
            </w:r>
          </w:p>
        </w:tc>
        <w:tc>
          <w:tcPr>
            <w:tcW w:w="37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w:t>
            </w:r>
          </w:p>
        </w:tc>
      </w:tr>
    </w:tbl>
    <w:p w:rsidR="00567C69" w:rsidRDefault="00567C69"/>
    <w:p w:rsidR="00567C69" w:rsidRPr="00567C69" w:rsidRDefault="00567C69" w:rsidP="00091BD4">
      <w:pPr>
        <w:pStyle w:val="ListeParagraf"/>
        <w:numPr>
          <w:ilvl w:val="1"/>
          <w:numId w:val="1"/>
        </w:numPr>
        <w:ind w:left="993" w:hanging="633"/>
        <w:outlineLvl w:val="1"/>
        <w:rPr>
          <w:b/>
          <w:sz w:val="24"/>
          <w:szCs w:val="24"/>
          <w:u w:val="single"/>
        </w:rPr>
      </w:pPr>
      <w:bookmarkStart w:id="2" w:name="_Toc487464100"/>
      <w:r>
        <w:rPr>
          <w:b/>
          <w:sz w:val="24"/>
          <w:szCs w:val="24"/>
          <w:u w:val="single"/>
        </w:rPr>
        <w:t>FNB</w:t>
      </w:r>
      <w:r w:rsidRPr="00567C69">
        <w:rPr>
          <w:b/>
          <w:sz w:val="24"/>
          <w:szCs w:val="24"/>
          <w:u w:val="single"/>
        </w:rPr>
        <w:t xml:space="preserve"> Tablosu (</w:t>
      </w:r>
      <w:r>
        <w:rPr>
          <w:b/>
          <w:sz w:val="24"/>
          <w:szCs w:val="24"/>
          <w:u w:val="single"/>
        </w:rPr>
        <w:t>Fon Bilgileri</w:t>
      </w:r>
      <w:r w:rsidRPr="00567C69">
        <w:rPr>
          <w:b/>
          <w:sz w:val="24"/>
          <w:szCs w:val="24"/>
          <w:u w:val="single"/>
        </w:rPr>
        <w:t>)</w:t>
      </w:r>
      <w:bookmarkEnd w:id="2"/>
    </w:p>
    <w:p w:rsidR="00567C69" w:rsidRPr="00567C69" w:rsidRDefault="00567C69" w:rsidP="00567C69">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 xml:space="preserve">Emeklilik Yatırım </w:t>
      </w:r>
      <w:r w:rsidRPr="00567C69">
        <w:rPr>
          <w:rFonts w:ascii="Calibri" w:eastAsia="Times New Roman" w:hAnsi="Calibri" w:cs="Calibri"/>
          <w:color w:val="000000"/>
          <w:lang w:eastAsia="tr-TR"/>
        </w:rPr>
        <w:t>Fon</w:t>
      </w:r>
      <w:r>
        <w:rPr>
          <w:rFonts w:ascii="Calibri" w:eastAsia="Times New Roman" w:hAnsi="Calibri" w:cs="Calibri"/>
          <w:color w:val="000000"/>
          <w:lang w:eastAsia="tr-TR"/>
        </w:rPr>
        <w:t>una ilişkin bilgiler</w:t>
      </w:r>
      <w:r w:rsidRPr="00567C69">
        <w:rPr>
          <w:rFonts w:ascii="Calibri" w:eastAsia="Times New Roman" w:hAnsi="Calibri" w:cs="Calibri"/>
          <w:color w:val="000000"/>
          <w:lang w:eastAsia="tr-TR"/>
        </w:rPr>
        <w:t>de değişiklik olması durumunda, hareket tarihi itibarı ile gönderilecektir. Otomatik katılım sistemi için kurulan fonlar için de gönderilecektir. Merkezi fonun kuruluş ve işleyiş esasları belirlendiğinde nesnede değişiklik yapılabilecektir.</w:t>
      </w:r>
    </w:p>
    <w:p w:rsidR="00567C69" w:rsidRDefault="00567C69" w:rsidP="007F6215">
      <w:pPr>
        <w:spacing w:after="0"/>
      </w:pPr>
    </w:p>
    <w:tbl>
      <w:tblPr>
        <w:tblW w:w="5000" w:type="pct"/>
        <w:tblCellMar>
          <w:left w:w="70" w:type="dxa"/>
          <w:right w:w="70" w:type="dxa"/>
        </w:tblCellMar>
        <w:tblLook w:val="04A0" w:firstRow="1" w:lastRow="0" w:firstColumn="1" w:lastColumn="0" w:noHBand="0" w:noVBand="1"/>
      </w:tblPr>
      <w:tblGrid>
        <w:gridCol w:w="4237"/>
        <w:gridCol w:w="1669"/>
        <w:gridCol w:w="956"/>
        <w:gridCol w:w="2737"/>
        <w:gridCol w:w="887"/>
      </w:tblGrid>
      <w:tr w:rsidR="007F6215" w:rsidRPr="00567C69"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7F6215" w:rsidRPr="00567C69" w:rsidRDefault="007F6215" w:rsidP="007F6215">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FNB (Fon Bilgileri Tablosu)</w:t>
            </w:r>
          </w:p>
        </w:tc>
      </w:tr>
      <w:tr w:rsidR="00567C69" w:rsidRPr="00567C69" w:rsidTr="001A76E3">
        <w:trPr>
          <w:trHeight w:val="20"/>
        </w:trPr>
        <w:tc>
          <w:tcPr>
            <w:tcW w:w="2020"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67C69" w:rsidRPr="00567C69" w:rsidRDefault="00567C69" w:rsidP="00567C69">
            <w:pPr>
              <w:spacing w:after="0" w:line="240" w:lineRule="auto"/>
              <w:rPr>
                <w:rFonts w:ascii="Calibri" w:eastAsia="Times New Roman" w:hAnsi="Calibri" w:cs="Calibri"/>
                <w:b/>
                <w:bCs/>
                <w:color w:val="000000"/>
                <w:sz w:val="20"/>
                <w:lang w:eastAsia="tr-TR"/>
              </w:rPr>
            </w:pPr>
            <w:r w:rsidRPr="00567C69">
              <w:rPr>
                <w:rFonts w:ascii="Calibri" w:eastAsia="Times New Roman" w:hAnsi="Calibri" w:cs="Calibri"/>
                <w:b/>
                <w:bCs/>
                <w:color w:val="000000"/>
                <w:sz w:val="20"/>
                <w:lang w:eastAsia="tr-TR"/>
              </w:rPr>
              <w:t>Alan Adı</w:t>
            </w:r>
          </w:p>
        </w:tc>
        <w:tc>
          <w:tcPr>
            <w:tcW w:w="796" w:type="pct"/>
            <w:tcBorders>
              <w:top w:val="single" w:sz="4" w:space="0" w:color="auto"/>
              <w:left w:val="nil"/>
              <w:bottom w:val="single" w:sz="4" w:space="0" w:color="auto"/>
              <w:right w:val="single" w:sz="4" w:space="0" w:color="auto"/>
            </w:tcBorders>
            <w:shd w:val="clear" w:color="000000" w:fill="BFBFBF"/>
            <w:noWrap/>
            <w:vAlign w:val="center"/>
            <w:hideMark/>
          </w:tcPr>
          <w:p w:rsidR="00567C69" w:rsidRPr="00567C69" w:rsidRDefault="00567C69" w:rsidP="00567C69">
            <w:pPr>
              <w:spacing w:after="0" w:line="240" w:lineRule="auto"/>
              <w:jc w:val="center"/>
              <w:rPr>
                <w:rFonts w:ascii="Calibri" w:eastAsia="Times New Roman" w:hAnsi="Calibri" w:cs="Calibri"/>
                <w:b/>
                <w:bCs/>
                <w:color w:val="000000"/>
                <w:sz w:val="20"/>
                <w:lang w:eastAsia="tr-TR"/>
              </w:rPr>
            </w:pPr>
            <w:r w:rsidRPr="00567C69">
              <w:rPr>
                <w:rFonts w:ascii="Calibri" w:eastAsia="Times New Roman" w:hAnsi="Calibri" w:cs="Calibri"/>
                <w:b/>
                <w:bCs/>
                <w:color w:val="000000"/>
                <w:sz w:val="20"/>
                <w:lang w:eastAsia="tr-TR"/>
              </w:rPr>
              <w:t>XML Bileşen Adı</w:t>
            </w:r>
          </w:p>
        </w:tc>
        <w:tc>
          <w:tcPr>
            <w:tcW w:w="456" w:type="pct"/>
            <w:tcBorders>
              <w:top w:val="single" w:sz="4" w:space="0" w:color="auto"/>
              <w:left w:val="nil"/>
              <w:bottom w:val="single" w:sz="4" w:space="0" w:color="auto"/>
              <w:right w:val="single" w:sz="4" w:space="0" w:color="auto"/>
            </w:tcBorders>
            <w:shd w:val="clear" w:color="000000" w:fill="BFBFBF"/>
            <w:noWrap/>
            <w:vAlign w:val="bottom"/>
            <w:hideMark/>
          </w:tcPr>
          <w:p w:rsidR="00567C69" w:rsidRPr="00567C69" w:rsidRDefault="00567C69" w:rsidP="00567C69">
            <w:pPr>
              <w:spacing w:after="0" w:line="240" w:lineRule="auto"/>
              <w:jc w:val="center"/>
              <w:rPr>
                <w:rFonts w:ascii="Calibri" w:eastAsia="Times New Roman" w:hAnsi="Calibri" w:cs="Calibri"/>
                <w:b/>
                <w:bCs/>
                <w:color w:val="000000"/>
                <w:sz w:val="20"/>
                <w:lang w:eastAsia="tr-TR"/>
              </w:rPr>
            </w:pPr>
            <w:r w:rsidRPr="00567C69">
              <w:rPr>
                <w:rFonts w:ascii="Calibri" w:eastAsia="Times New Roman" w:hAnsi="Calibri" w:cs="Calibri"/>
                <w:b/>
                <w:bCs/>
                <w:color w:val="000000"/>
                <w:sz w:val="20"/>
                <w:lang w:eastAsia="tr-TR"/>
              </w:rPr>
              <w:t>Veri Tipi</w:t>
            </w:r>
          </w:p>
        </w:tc>
        <w:tc>
          <w:tcPr>
            <w:tcW w:w="1305" w:type="pct"/>
            <w:tcBorders>
              <w:top w:val="single" w:sz="4" w:space="0" w:color="auto"/>
              <w:left w:val="nil"/>
              <w:bottom w:val="single" w:sz="4" w:space="0" w:color="auto"/>
              <w:right w:val="single" w:sz="4" w:space="0" w:color="auto"/>
            </w:tcBorders>
            <w:shd w:val="clear" w:color="000000" w:fill="BFBFBF"/>
            <w:noWrap/>
            <w:vAlign w:val="bottom"/>
            <w:hideMark/>
          </w:tcPr>
          <w:p w:rsidR="00567C69" w:rsidRPr="00567C69" w:rsidRDefault="00567C69" w:rsidP="00567C69">
            <w:pPr>
              <w:spacing w:after="0" w:line="240" w:lineRule="auto"/>
              <w:jc w:val="center"/>
              <w:rPr>
                <w:rFonts w:ascii="Calibri" w:eastAsia="Times New Roman" w:hAnsi="Calibri" w:cs="Calibri"/>
                <w:b/>
                <w:bCs/>
                <w:color w:val="000000"/>
                <w:sz w:val="20"/>
                <w:lang w:eastAsia="tr-TR"/>
              </w:rPr>
            </w:pPr>
            <w:r w:rsidRPr="00567C69">
              <w:rPr>
                <w:rFonts w:ascii="Calibri" w:eastAsia="Times New Roman" w:hAnsi="Calibri" w:cs="Calibri"/>
                <w:b/>
                <w:bCs/>
                <w:color w:val="000000"/>
                <w:sz w:val="20"/>
                <w:lang w:eastAsia="tr-TR"/>
              </w:rPr>
              <w:t>Veri Formatı</w:t>
            </w:r>
          </w:p>
        </w:tc>
        <w:tc>
          <w:tcPr>
            <w:tcW w:w="424" w:type="pct"/>
            <w:tcBorders>
              <w:top w:val="single" w:sz="4" w:space="0" w:color="auto"/>
              <w:left w:val="nil"/>
              <w:bottom w:val="single" w:sz="4" w:space="0" w:color="auto"/>
              <w:right w:val="single" w:sz="4" w:space="0" w:color="auto"/>
            </w:tcBorders>
            <w:shd w:val="clear" w:color="000000" w:fill="BFBFBF"/>
            <w:noWrap/>
            <w:vAlign w:val="bottom"/>
            <w:hideMark/>
          </w:tcPr>
          <w:p w:rsidR="00567C69" w:rsidRPr="00567C69" w:rsidRDefault="00567C69" w:rsidP="00567C69">
            <w:pPr>
              <w:spacing w:after="0" w:line="240" w:lineRule="auto"/>
              <w:jc w:val="center"/>
              <w:rPr>
                <w:rFonts w:ascii="Calibri" w:eastAsia="Times New Roman" w:hAnsi="Calibri" w:cs="Calibri"/>
                <w:b/>
                <w:bCs/>
                <w:color w:val="000000"/>
                <w:sz w:val="20"/>
                <w:lang w:eastAsia="tr-TR"/>
              </w:rPr>
            </w:pPr>
            <w:r w:rsidRPr="00567C69">
              <w:rPr>
                <w:rFonts w:ascii="Calibri" w:eastAsia="Times New Roman" w:hAnsi="Calibri" w:cs="Calibri"/>
                <w:b/>
                <w:bCs/>
                <w:color w:val="000000"/>
                <w:sz w:val="20"/>
                <w:lang w:eastAsia="tr-TR"/>
              </w:rPr>
              <w:t>Zorunlu</w:t>
            </w:r>
          </w:p>
        </w:tc>
      </w:tr>
      <w:tr w:rsidR="007F6215"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bottom"/>
          </w:tcPr>
          <w:p w:rsidR="007F6215" w:rsidRPr="00567C69" w:rsidRDefault="007F6215" w:rsidP="007F6215">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Şirket Numarası</w:t>
            </w:r>
          </w:p>
        </w:tc>
        <w:tc>
          <w:tcPr>
            <w:tcW w:w="796" w:type="pct"/>
            <w:tcBorders>
              <w:top w:val="nil"/>
              <w:left w:val="nil"/>
              <w:bottom w:val="single" w:sz="4" w:space="0" w:color="auto"/>
              <w:right w:val="single" w:sz="4" w:space="0" w:color="auto"/>
            </w:tcBorders>
            <w:shd w:val="clear" w:color="auto" w:fill="auto"/>
            <w:noWrap/>
            <w:vAlign w:val="bottom"/>
          </w:tcPr>
          <w:p w:rsidR="007F6215" w:rsidRPr="00567C69" w:rsidRDefault="007F6215"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sir</w:t>
            </w:r>
          </w:p>
        </w:tc>
        <w:tc>
          <w:tcPr>
            <w:tcW w:w="456" w:type="pct"/>
            <w:tcBorders>
              <w:top w:val="nil"/>
              <w:left w:val="nil"/>
              <w:bottom w:val="single" w:sz="4" w:space="0" w:color="auto"/>
              <w:right w:val="single" w:sz="4" w:space="0" w:color="auto"/>
            </w:tcBorders>
            <w:shd w:val="clear" w:color="auto" w:fill="auto"/>
            <w:noWrap/>
            <w:vAlign w:val="bottom"/>
          </w:tcPr>
          <w:p w:rsidR="007F6215" w:rsidRPr="00567C69" w:rsidRDefault="007F6215"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1305" w:type="pct"/>
            <w:tcBorders>
              <w:top w:val="nil"/>
              <w:left w:val="nil"/>
              <w:bottom w:val="single" w:sz="4" w:space="0" w:color="auto"/>
              <w:right w:val="single" w:sz="4" w:space="0" w:color="auto"/>
            </w:tcBorders>
            <w:shd w:val="clear" w:color="auto" w:fill="auto"/>
            <w:noWrap/>
            <w:vAlign w:val="center"/>
          </w:tcPr>
          <w:p w:rsidR="007F6215" w:rsidRPr="00567C69" w:rsidRDefault="007F6215"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424" w:type="pct"/>
            <w:tcBorders>
              <w:top w:val="nil"/>
              <w:left w:val="nil"/>
              <w:bottom w:val="single" w:sz="4" w:space="0" w:color="auto"/>
              <w:right w:val="single" w:sz="4" w:space="0" w:color="auto"/>
            </w:tcBorders>
            <w:shd w:val="clear" w:color="auto" w:fill="auto"/>
            <w:noWrap/>
            <w:vAlign w:val="center"/>
          </w:tcPr>
          <w:p w:rsidR="007F6215" w:rsidRPr="00567C69" w:rsidRDefault="007F6215"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7F6215"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tcPr>
          <w:p w:rsidR="007F6215" w:rsidRPr="00567C69" w:rsidRDefault="007F6215" w:rsidP="007F6215">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Veri Tarihi</w:t>
            </w:r>
          </w:p>
        </w:tc>
        <w:tc>
          <w:tcPr>
            <w:tcW w:w="796" w:type="pct"/>
            <w:tcBorders>
              <w:top w:val="nil"/>
              <w:left w:val="nil"/>
              <w:bottom w:val="single" w:sz="4" w:space="0" w:color="auto"/>
              <w:right w:val="single" w:sz="4" w:space="0" w:color="auto"/>
            </w:tcBorders>
            <w:shd w:val="clear" w:color="auto" w:fill="auto"/>
            <w:noWrap/>
            <w:vAlign w:val="center"/>
          </w:tcPr>
          <w:p w:rsidR="007F6215" w:rsidRPr="00567C69" w:rsidRDefault="007F6215"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vt</w:t>
            </w:r>
          </w:p>
        </w:tc>
        <w:tc>
          <w:tcPr>
            <w:tcW w:w="456" w:type="pct"/>
            <w:tcBorders>
              <w:top w:val="nil"/>
              <w:left w:val="nil"/>
              <w:bottom w:val="single" w:sz="4" w:space="0" w:color="auto"/>
              <w:right w:val="single" w:sz="4" w:space="0" w:color="auto"/>
            </w:tcBorders>
            <w:shd w:val="clear" w:color="auto" w:fill="auto"/>
            <w:noWrap/>
            <w:vAlign w:val="center"/>
          </w:tcPr>
          <w:p w:rsidR="007F6215" w:rsidRPr="00567C69" w:rsidRDefault="007F6215"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305" w:type="pct"/>
            <w:tcBorders>
              <w:top w:val="nil"/>
              <w:left w:val="nil"/>
              <w:bottom w:val="single" w:sz="4" w:space="0" w:color="auto"/>
              <w:right w:val="single" w:sz="4" w:space="0" w:color="auto"/>
            </w:tcBorders>
            <w:shd w:val="clear" w:color="auto" w:fill="auto"/>
            <w:noWrap/>
            <w:vAlign w:val="center"/>
          </w:tcPr>
          <w:p w:rsidR="007F6215" w:rsidRPr="00567C69" w:rsidRDefault="007F6215"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424" w:type="pct"/>
            <w:tcBorders>
              <w:top w:val="nil"/>
              <w:left w:val="nil"/>
              <w:bottom w:val="single" w:sz="4" w:space="0" w:color="auto"/>
              <w:right w:val="single" w:sz="4" w:space="0" w:color="auto"/>
            </w:tcBorders>
            <w:shd w:val="clear" w:color="auto" w:fill="auto"/>
            <w:noWrap/>
            <w:vAlign w:val="center"/>
          </w:tcPr>
          <w:p w:rsidR="007F6215" w:rsidRPr="00567C69" w:rsidRDefault="007F6215"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Nesne Sıra Numarası</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no</w:t>
            </w:r>
            <w:proofErr w:type="gramEnd"/>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N(8)</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00000000</w:t>
            </w:r>
            <w:proofErr w:type="gramEnd"/>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Hareket Tarihi</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htr</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Fon Kodu</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fk</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SPK Fon Kodu</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spk</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C(3)</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XXX</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Hareket Tipi</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ht</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Fon Unvanı</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fu</w:t>
            </w:r>
            <w:proofErr w:type="gramEnd"/>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C(150)</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XXXXX...XXXXX</w:t>
            </w:r>
            <w:proofErr w:type="gramEnd"/>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Fon Adı</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fa</w:t>
            </w:r>
            <w:proofErr w:type="gramEnd"/>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C(100)</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XXXXX...XXXXX</w:t>
            </w:r>
            <w:proofErr w:type="gramEnd"/>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Fon Türü</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ft</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Fon Grubu</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fg</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Günlük Fon İşletim Gideri Kesintisi Oranı</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gfg</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N(15,14)</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Yıllık Fon Toplam Gider Kesintisi Oranı</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yfg</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N(15,14)</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Alımda Dikkate Alınacak Fiyatın Valörü</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av</w:t>
            </w:r>
            <w:proofErr w:type="gramEnd"/>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Satışta Dikkate Alınacak Fiyatın Valörü</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sv</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Alışta Hesaba Geçiş Valörü</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hv</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Satışta Hesaba Geçiş Valörü</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hsv</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Valör Değişim Saati</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vds</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T(6)</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SSDDSS</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Kuruluş Tarihi</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ktr</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Halka Arz Tarihi</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hat</w:t>
            </w:r>
            <w:proofErr w:type="gramEnd"/>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İç Tüzük Tescil Tarihi</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itt</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Portföy Yönetim Şirketi</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pys</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C(100)</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XXXXX...XXXXX</w:t>
            </w:r>
            <w:proofErr w:type="gramEnd"/>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Saklayıcı Kurum</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sk</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C(100)</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XXXXX...XXXXX</w:t>
            </w:r>
            <w:proofErr w:type="gramEnd"/>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Toplam Pay Adedi</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tpa</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Toplam Fon Tutarı</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tft</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Tahsis Edilen Avans</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tea</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N(22,6)</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0000000000000000.000000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Açıklama</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ack</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C(300)</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XXXXX...XXXXX</w:t>
            </w:r>
            <w:proofErr w:type="gramEnd"/>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Azami Fon Toplam Gider Kesintisi Fon Grubu</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tfg</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Sermaya Piyasası Kurulu Ana Fon Türü</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sft</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Sermaya Piyasası Kurulu Alt Fon Türü</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sfa</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N(2)</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Mesafeli Satış Yapılabilir</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ms</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C(1)</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Devlet Katkısı Fonu</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dk</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C(1)</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Standart Fon</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proofErr w:type="gramStart"/>
            <w:r w:rsidRPr="00567C69">
              <w:rPr>
                <w:rFonts w:ascii="Calibri" w:eastAsia="Times New Roman" w:hAnsi="Calibri" w:cs="Calibri"/>
                <w:color w:val="000000"/>
                <w:sz w:val="20"/>
                <w:lang w:eastAsia="tr-TR"/>
              </w:rPr>
              <w:t>sf</w:t>
            </w:r>
            <w:proofErr w:type="gramEnd"/>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C(1)</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bottom"/>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Fon Kurucusu Şirket Numarası</w:t>
            </w:r>
          </w:p>
        </w:tc>
        <w:tc>
          <w:tcPr>
            <w:tcW w:w="796" w:type="pct"/>
            <w:tcBorders>
              <w:top w:val="nil"/>
              <w:left w:val="nil"/>
              <w:bottom w:val="single" w:sz="4" w:space="0" w:color="auto"/>
              <w:right w:val="single" w:sz="4" w:space="0" w:color="auto"/>
            </w:tcBorders>
            <w:shd w:val="clear" w:color="auto" w:fill="auto"/>
            <w:noWrap/>
            <w:vAlign w:val="bottom"/>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ksr</w:t>
            </w:r>
          </w:p>
        </w:tc>
        <w:tc>
          <w:tcPr>
            <w:tcW w:w="456" w:type="pct"/>
            <w:tcBorders>
              <w:top w:val="nil"/>
              <w:left w:val="nil"/>
              <w:bottom w:val="single" w:sz="4" w:space="0" w:color="auto"/>
              <w:right w:val="single" w:sz="4" w:space="0" w:color="auto"/>
            </w:tcBorders>
            <w:shd w:val="clear" w:color="auto" w:fill="auto"/>
            <w:noWrap/>
            <w:vAlign w:val="bottom"/>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67C69" w:rsidRPr="00567C69" w:rsidTr="001A76E3">
        <w:trPr>
          <w:trHeight w:val="20"/>
        </w:trPr>
        <w:tc>
          <w:tcPr>
            <w:tcW w:w="2020" w:type="pct"/>
            <w:tcBorders>
              <w:top w:val="nil"/>
              <w:left w:val="single" w:sz="4" w:space="0" w:color="auto"/>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Fon Kurucusu Nezdindeki Fon Kodu</w:t>
            </w:r>
          </w:p>
        </w:tc>
        <w:tc>
          <w:tcPr>
            <w:tcW w:w="79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kfk</w:t>
            </w:r>
          </w:p>
        </w:tc>
        <w:tc>
          <w:tcPr>
            <w:tcW w:w="456"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1305"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424" w:type="pct"/>
            <w:tcBorders>
              <w:top w:val="nil"/>
              <w:left w:val="nil"/>
              <w:bottom w:val="single" w:sz="4" w:space="0" w:color="auto"/>
              <w:right w:val="single" w:sz="4" w:space="0" w:color="auto"/>
            </w:tcBorders>
            <w:shd w:val="clear" w:color="auto" w:fill="auto"/>
            <w:noWrap/>
            <w:vAlign w:val="center"/>
            <w:hideMark/>
          </w:tcPr>
          <w:p w:rsidR="00567C69" w:rsidRPr="00567C69" w:rsidRDefault="00567C69" w:rsidP="00567C69">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bl>
    <w:p w:rsidR="007F6215" w:rsidRDefault="007F6215"/>
    <w:p w:rsidR="007F6215" w:rsidRDefault="007F6215">
      <w:r>
        <w:br w:type="page"/>
      </w:r>
    </w:p>
    <w:p w:rsidR="007F6215" w:rsidRPr="00567C69" w:rsidRDefault="007F6215" w:rsidP="00091BD4">
      <w:pPr>
        <w:pStyle w:val="ListeParagraf"/>
        <w:numPr>
          <w:ilvl w:val="1"/>
          <w:numId w:val="1"/>
        </w:numPr>
        <w:ind w:left="993" w:hanging="633"/>
        <w:outlineLvl w:val="1"/>
        <w:rPr>
          <w:b/>
          <w:sz w:val="24"/>
          <w:szCs w:val="24"/>
          <w:u w:val="single"/>
        </w:rPr>
      </w:pPr>
      <w:bookmarkStart w:id="3" w:name="_Toc487464101"/>
      <w:r>
        <w:rPr>
          <w:b/>
          <w:sz w:val="24"/>
          <w:szCs w:val="24"/>
          <w:u w:val="single"/>
        </w:rPr>
        <w:lastRenderedPageBreak/>
        <w:t>FNV</w:t>
      </w:r>
      <w:r w:rsidRPr="00567C69">
        <w:rPr>
          <w:b/>
          <w:sz w:val="24"/>
          <w:szCs w:val="24"/>
          <w:u w:val="single"/>
        </w:rPr>
        <w:t xml:space="preserve"> Tablosu (</w:t>
      </w:r>
      <w:r>
        <w:rPr>
          <w:b/>
          <w:sz w:val="24"/>
          <w:szCs w:val="24"/>
          <w:u w:val="single"/>
        </w:rPr>
        <w:t>Günlük Fon Verileri</w:t>
      </w:r>
      <w:r w:rsidRPr="00567C69">
        <w:rPr>
          <w:b/>
          <w:sz w:val="24"/>
          <w:szCs w:val="24"/>
          <w:u w:val="single"/>
        </w:rPr>
        <w:t>)</w:t>
      </w:r>
      <w:bookmarkEnd w:id="3"/>
    </w:p>
    <w:p w:rsidR="007F6215" w:rsidRDefault="007F6215" w:rsidP="007F6215">
      <w:r>
        <w:t xml:space="preserve">Söz konusu veriler, başlangıçta bir defaya mahsus </w:t>
      </w:r>
      <w:proofErr w:type="gramStart"/>
      <w:r>
        <w:t>kümülatif</w:t>
      </w:r>
      <w:proofErr w:type="gramEnd"/>
      <w:r>
        <w:t xml:space="preserve"> olarak iletilecektir. Takip eden günlerde ise, günlük fon verileri gönderilecektir. Otomatik katılım sistemi için kurulan fonlar için de gönderilecektir. Merkezi fonun kuruluş ve işleyiş esasları belirlendiğinde nesnede değişiklik yapılabilecektir.</w:t>
      </w:r>
    </w:p>
    <w:tbl>
      <w:tblPr>
        <w:tblW w:w="5000" w:type="pct"/>
        <w:tblCellMar>
          <w:left w:w="70" w:type="dxa"/>
          <w:right w:w="70" w:type="dxa"/>
        </w:tblCellMar>
        <w:tblLook w:val="04A0" w:firstRow="1" w:lastRow="0" w:firstColumn="1" w:lastColumn="0" w:noHBand="0" w:noVBand="1"/>
      </w:tblPr>
      <w:tblGrid>
        <w:gridCol w:w="4234"/>
        <w:gridCol w:w="1741"/>
        <w:gridCol w:w="944"/>
        <w:gridCol w:w="2642"/>
        <w:gridCol w:w="925"/>
      </w:tblGrid>
      <w:tr w:rsidR="00677738" w:rsidRPr="007F6215"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677738" w:rsidRPr="007F6215" w:rsidRDefault="00E728EC" w:rsidP="00677738">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FNV</w:t>
            </w:r>
            <w:r w:rsidR="00677738">
              <w:rPr>
                <w:rFonts w:ascii="Calibri" w:eastAsia="Times New Roman" w:hAnsi="Calibri" w:cs="Calibri"/>
                <w:b/>
                <w:bCs/>
                <w:color w:val="000000"/>
                <w:sz w:val="20"/>
                <w:lang w:eastAsia="tr-TR"/>
              </w:rPr>
              <w:t xml:space="preserve"> (Günlük Fon Verileri)</w:t>
            </w:r>
          </w:p>
        </w:tc>
      </w:tr>
      <w:tr w:rsidR="007F6215" w:rsidRPr="007F6215" w:rsidTr="001A76E3">
        <w:trPr>
          <w:trHeight w:val="20"/>
        </w:trPr>
        <w:tc>
          <w:tcPr>
            <w:tcW w:w="2019"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7F6215" w:rsidRPr="007F6215" w:rsidRDefault="007F6215" w:rsidP="007F6215">
            <w:pPr>
              <w:spacing w:after="0" w:line="240" w:lineRule="auto"/>
              <w:rPr>
                <w:rFonts w:ascii="Calibri" w:eastAsia="Times New Roman" w:hAnsi="Calibri" w:cs="Calibri"/>
                <w:b/>
                <w:bCs/>
                <w:color w:val="000000"/>
                <w:sz w:val="20"/>
                <w:lang w:eastAsia="tr-TR"/>
              </w:rPr>
            </w:pPr>
            <w:r w:rsidRPr="007F6215">
              <w:rPr>
                <w:rFonts w:ascii="Calibri" w:eastAsia="Times New Roman" w:hAnsi="Calibri" w:cs="Calibri"/>
                <w:b/>
                <w:bCs/>
                <w:color w:val="000000"/>
                <w:sz w:val="20"/>
                <w:lang w:eastAsia="tr-TR"/>
              </w:rPr>
              <w:t>Alan Adı</w:t>
            </w:r>
          </w:p>
        </w:tc>
        <w:tc>
          <w:tcPr>
            <w:tcW w:w="830" w:type="pct"/>
            <w:tcBorders>
              <w:top w:val="single" w:sz="4" w:space="0" w:color="auto"/>
              <w:left w:val="nil"/>
              <w:bottom w:val="single" w:sz="4" w:space="0" w:color="auto"/>
              <w:right w:val="single" w:sz="4" w:space="0" w:color="auto"/>
            </w:tcBorders>
            <w:shd w:val="clear" w:color="000000" w:fill="BFBFBF"/>
            <w:noWrap/>
            <w:vAlign w:val="center"/>
            <w:hideMark/>
          </w:tcPr>
          <w:p w:rsidR="007F6215" w:rsidRPr="007F6215" w:rsidRDefault="007F6215" w:rsidP="007F6215">
            <w:pPr>
              <w:spacing w:after="0" w:line="240" w:lineRule="auto"/>
              <w:jc w:val="center"/>
              <w:rPr>
                <w:rFonts w:ascii="Calibri" w:eastAsia="Times New Roman" w:hAnsi="Calibri" w:cs="Calibri"/>
                <w:b/>
                <w:bCs/>
                <w:color w:val="000000"/>
                <w:sz w:val="20"/>
                <w:lang w:eastAsia="tr-TR"/>
              </w:rPr>
            </w:pPr>
            <w:r w:rsidRPr="007F6215">
              <w:rPr>
                <w:rFonts w:ascii="Calibri" w:eastAsia="Times New Roman" w:hAnsi="Calibri" w:cs="Calibri"/>
                <w:b/>
                <w:bCs/>
                <w:color w:val="000000"/>
                <w:sz w:val="20"/>
                <w:lang w:eastAsia="tr-TR"/>
              </w:rPr>
              <w:t>XML Bileşen Adı</w:t>
            </w:r>
          </w:p>
        </w:tc>
        <w:tc>
          <w:tcPr>
            <w:tcW w:w="450" w:type="pct"/>
            <w:tcBorders>
              <w:top w:val="single" w:sz="4" w:space="0" w:color="auto"/>
              <w:left w:val="nil"/>
              <w:bottom w:val="single" w:sz="4" w:space="0" w:color="auto"/>
              <w:right w:val="single" w:sz="4" w:space="0" w:color="auto"/>
            </w:tcBorders>
            <w:shd w:val="clear" w:color="000000" w:fill="BFBFBF"/>
            <w:noWrap/>
            <w:vAlign w:val="bottom"/>
            <w:hideMark/>
          </w:tcPr>
          <w:p w:rsidR="007F6215" w:rsidRPr="007F6215" w:rsidRDefault="007F6215" w:rsidP="007F6215">
            <w:pPr>
              <w:spacing w:after="0" w:line="240" w:lineRule="auto"/>
              <w:jc w:val="center"/>
              <w:rPr>
                <w:rFonts w:ascii="Calibri" w:eastAsia="Times New Roman" w:hAnsi="Calibri" w:cs="Calibri"/>
                <w:b/>
                <w:bCs/>
                <w:color w:val="000000"/>
                <w:sz w:val="20"/>
                <w:lang w:eastAsia="tr-TR"/>
              </w:rPr>
            </w:pPr>
            <w:r w:rsidRPr="007F6215">
              <w:rPr>
                <w:rFonts w:ascii="Calibri" w:eastAsia="Times New Roman" w:hAnsi="Calibri" w:cs="Calibri"/>
                <w:b/>
                <w:bCs/>
                <w:color w:val="000000"/>
                <w:sz w:val="20"/>
                <w:lang w:eastAsia="tr-TR"/>
              </w:rPr>
              <w:t>Veri Tipi</w:t>
            </w:r>
          </w:p>
        </w:tc>
        <w:tc>
          <w:tcPr>
            <w:tcW w:w="1260" w:type="pct"/>
            <w:tcBorders>
              <w:top w:val="single" w:sz="4" w:space="0" w:color="auto"/>
              <w:left w:val="nil"/>
              <w:bottom w:val="single" w:sz="4" w:space="0" w:color="auto"/>
              <w:right w:val="single" w:sz="4" w:space="0" w:color="auto"/>
            </w:tcBorders>
            <w:shd w:val="clear" w:color="000000" w:fill="BFBFBF"/>
            <w:noWrap/>
            <w:vAlign w:val="bottom"/>
            <w:hideMark/>
          </w:tcPr>
          <w:p w:rsidR="007F6215" w:rsidRPr="007F6215" w:rsidRDefault="007F6215" w:rsidP="007F6215">
            <w:pPr>
              <w:spacing w:after="0" w:line="240" w:lineRule="auto"/>
              <w:jc w:val="center"/>
              <w:rPr>
                <w:rFonts w:ascii="Calibri" w:eastAsia="Times New Roman" w:hAnsi="Calibri" w:cs="Calibri"/>
                <w:b/>
                <w:bCs/>
                <w:color w:val="000000"/>
                <w:sz w:val="20"/>
                <w:lang w:eastAsia="tr-TR"/>
              </w:rPr>
            </w:pPr>
            <w:r w:rsidRPr="007F6215">
              <w:rPr>
                <w:rFonts w:ascii="Calibri" w:eastAsia="Times New Roman" w:hAnsi="Calibri" w:cs="Calibri"/>
                <w:b/>
                <w:bCs/>
                <w:color w:val="000000"/>
                <w:sz w:val="20"/>
                <w:lang w:eastAsia="tr-TR"/>
              </w:rPr>
              <w:t>Veri Formatı</w:t>
            </w:r>
          </w:p>
        </w:tc>
        <w:tc>
          <w:tcPr>
            <w:tcW w:w="442" w:type="pct"/>
            <w:tcBorders>
              <w:top w:val="single" w:sz="4" w:space="0" w:color="auto"/>
              <w:left w:val="nil"/>
              <w:bottom w:val="single" w:sz="4" w:space="0" w:color="auto"/>
              <w:right w:val="single" w:sz="4" w:space="0" w:color="auto"/>
            </w:tcBorders>
            <w:shd w:val="clear" w:color="000000" w:fill="BFBFBF"/>
            <w:noWrap/>
            <w:vAlign w:val="bottom"/>
            <w:hideMark/>
          </w:tcPr>
          <w:p w:rsidR="007F6215" w:rsidRPr="007F6215" w:rsidRDefault="007F6215" w:rsidP="007F6215">
            <w:pPr>
              <w:spacing w:after="0" w:line="240" w:lineRule="auto"/>
              <w:jc w:val="center"/>
              <w:rPr>
                <w:rFonts w:ascii="Calibri" w:eastAsia="Times New Roman" w:hAnsi="Calibri" w:cs="Calibri"/>
                <w:b/>
                <w:bCs/>
                <w:color w:val="000000"/>
                <w:sz w:val="20"/>
                <w:lang w:eastAsia="tr-TR"/>
              </w:rPr>
            </w:pPr>
            <w:r w:rsidRPr="007F6215">
              <w:rPr>
                <w:rFonts w:ascii="Calibri" w:eastAsia="Times New Roman" w:hAnsi="Calibri" w:cs="Calibri"/>
                <w:b/>
                <w:bCs/>
                <w:color w:val="000000"/>
                <w:sz w:val="20"/>
                <w:lang w:eastAsia="tr-TR"/>
              </w:rPr>
              <w:t>Zorunlu</w:t>
            </w:r>
          </w:p>
        </w:tc>
      </w:tr>
      <w:tr w:rsidR="005E7EB6"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bottom"/>
          </w:tcPr>
          <w:p w:rsidR="005E7EB6" w:rsidRPr="00E728EC" w:rsidRDefault="005E7EB6" w:rsidP="005E7EB6">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830" w:type="pct"/>
            <w:tcBorders>
              <w:top w:val="nil"/>
              <w:left w:val="nil"/>
              <w:bottom w:val="single" w:sz="4" w:space="0" w:color="auto"/>
              <w:right w:val="single" w:sz="4" w:space="0" w:color="auto"/>
            </w:tcBorders>
            <w:shd w:val="clear" w:color="auto" w:fill="auto"/>
            <w:noWrap/>
            <w:vAlign w:val="bottom"/>
          </w:tcPr>
          <w:p w:rsidR="005E7EB6" w:rsidRPr="00567C69" w:rsidRDefault="005E7EB6"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sir</w:t>
            </w:r>
          </w:p>
        </w:tc>
        <w:tc>
          <w:tcPr>
            <w:tcW w:w="450" w:type="pct"/>
            <w:tcBorders>
              <w:top w:val="nil"/>
              <w:left w:val="nil"/>
              <w:bottom w:val="single" w:sz="4" w:space="0" w:color="auto"/>
              <w:right w:val="single" w:sz="4" w:space="0" w:color="auto"/>
            </w:tcBorders>
            <w:shd w:val="clear" w:color="auto" w:fill="auto"/>
            <w:noWrap/>
            <w:vAlign w:val="bottom"/>
          </w:tcPr>
          <w:p w:rsidR="005E7EB6" w:rsidRPr="00567C69" w:rsidRDefault="005E7EB6"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1260" w:type="pct"/>
            <w:tcBorders>
              <w:top w:val="nil"/>
              <w:left w:val="nil"/>
              <w:bottom w:val="single" w:sz="4" w:space="0" w:color="auto"/>
              <w:right w:val="single" w:sz="4" w:space="0" w:color="auto"/>
            </w:tcBorders>
            <w:shd w:val="clear" w:color="auto" w:fill="auto"/>
            <w:noWrap/>
            <w:vAlign w:val="center"/>
          </w:tcPr>
          <w:p w:rsidR="005E7EB6" w:rsidRPr="00567C69" w:rsidRDefault="005E7EB6"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442" w:type="pct"/>
            <w:tcBorders>
              <w:top w:val="nil"/>
              <w:left w:val="nil"/>
              <w:bottom w:val="single" w:sz="4" w:space="0" w:color="auto"/>
              <w:right w:val="single" w:sz="4" w:space="0" w:color="auto"/>
            </w:tcBorders>
            <w:shd w:val="clear" w:color="auto" w:fill="auto"/>
            <w:noWrap/>
            <w:vAlign w:val="center"/>
          </w:tcPr>
          <w:p w:rsidR="005E7EB6" w:rsidRPr="00567C69" w:rsidRDefault="005E7EB6"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E7EB6"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tcPr>
          <w:p w:rsidR="005E7EB6" w:rsidRPr="00E728EC" w:rsidRDefault="005E7EB6" w:rsidP="005E7EB6">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830" w:type="pct"/>
            <w:tcBorders>
              <w:top w:val="nil"/>
              <w:left w:val="nil"/>
              <w:bottom w:val="single" w:sz="4" w:space="0" w:color="auto"/>
              <w:right w:val="single" w:sz="4" w:space="0" w:color="auto"/>
            </w:tcBorders>
            <w:shd w:val="clear" w:color="auto" w:fill="auto"/>
            <w:noWrap/>
            <w:vAlign w:val="center"/>
          </w:tcPr>
          <w:p w:rsidR="005E7EB6" w:rsidRPr="00567C69" w:rsidRDefault="005E7EB6"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vt</w:t>
            </w:r>
          </w:p>
        </w:tc>
        <w:tc>
          <w:tcPr>
            <w:tcW w:w="450" w:type="pct"/>
            <w:tcBorders>
              <w:top w:val="nil"/>
              <w:left w:val="nil"/>
              <w:bottom w:val="single" w:sz="4" w:space="0" w:color="auto"/>
              <w:right w:val="single" w:sz="4" w:space="0" w:color="auto"/>
            </w:tcBorders>
            <w:shd w:val="clear" w:color="auto" w:fill="auto"/>
            <w:noWrap/>
            <w:vAlign w:val="center"/>
          </w:tcPr>
          <w:p w:rsidR="005E7EB6" w:rsidRPr="00567C69" w:rsidRDefault="005E7EB6"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260" w:type="pct"/>
            <w:tcBorders>
              <w:top w:val="nil"/>
              <w:left w:val="nil"/>
              <w:bottom w:val="single" w:sz="4" w:space="0" w:color="auto"/>
              <w:right w:val="single" w:sz="4" w:space="0" w:color="auto"/>
            </w:tcBorders>
            <w:shd w:val="clear" w:color="auto" w:fill="auto"/>
            <w:noWrap/>
            <w:vAlign w:val="center"/>
          </w:tcPr>
          <w:p w:rsidR="005E7EB6" w:rsidRPr="00567C69" w:rsidRDefault="005E7EB6"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442" w:type="pct"/>
            <w:tcBorders>
              <w:top w:val="nil"/>
              <w:left w:val="nil"/>
              <w:bottom w:val="single" w:sz="4" w:space="0" w:color="auto"/>
              <w:right w:val="single" w:sz="4" w:space="0" w:color="auto"/>
            </w:tcBorders>
            <w:shd w:val="clear" w:color="auto" w:fill="auto"/>
            <w:noWrap/>
            <w:vAlign w:val="center"/>
          </w:tcPr>
          <w:p w:rsidR="005E7EB6" w:rsidRPr="00567C69" w:rsidRDefault="005E7EB6" w:rsidP="007F6215">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Nesne Sıra Numarası</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proofErr w:type="gramStart"/>
            <w:r w:rsidRPr="007F6215">
              <w:rPr>
                <w:rFonts w:ascii="Calibri" w:eastAsia="Times New Roman" w:hAnsi="Calibri" w:cs="Calibri"/>
                <w:color w:val="000000"/>
                <w:sz w:val="20"/>
                <w:lang w:eastAsia="tr-TR"/>
              </w:rPr>
              <w:t>no</w:t>
            </w:r>
            <w:proofErr w:type="gramEnd"/>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N(8)</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proofErr w:type="gramStart"/>
            <w:r w:rsidRPr="007F6215">
              <w:rPr>
                <w:rFonts w:ascii="Calibri" w:eastAsia="Times New Roman" w:hAnsi="Calibri" w:cs="Calibri"/>
                <w:color w:val="000000"/>
                <w:sz w:val="20"/>
                <w:lang w:eastAsia="tr-TR"/>
              </w:rPr>
              <w:t>00000000</w:t>
            </w:r>
            <w:proofErr w:type="gramEnd"/>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Hareket Tarihi</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htr</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D(8)</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YYYYAAGG</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Fon Kodu</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fk</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N(3)</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Fonun Net Varlık Değeri</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nv</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Nakit</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nk</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Fon Alacakları</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proofErr w:type="gramStart"/>
            <w:r w:rsidRPr="007F6215">
              <w:rPr>
                <w:rFonts w:ascii="Calibri" w:eastAsia="Times New Roman" w:hAnsi="Calibri" w:cs="Calibri"/>
                <w:color w:val="000000"/>
                <w:sz w:val="20"/>
                <w:lang w:eastAsia="tr-TR"/>
              </w:rPr>
              <w:t>fa</w:t>
            </w:r>
            <w:proofErr w:type="gramEnd"/>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Fon Borçları</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fb</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Fonun Birim Pay Değeri</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bp</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Kurucu Avansı</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ka</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Alınan Pay Adedi</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proofErr w:type="gramStart"/>
            <w:r w:rsidRPr="007F6215">
              <w:rPr>
                <w:rFonts w:ascii="Calibri" w:eastAsia="Times New Roman" w:hAnsi="Calibri" w:cs="Calibri"/>
                <w:color w:val="000000"/>
                <w:sz w:val="20"/>
                <w:lang w:eastAsia="tr-TR"/>
              </w:rPr>
              <w:t>tap</w:t>
            </w:r>
            <w:proofErr w:type="gramEnd"/>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Satılan Pay Adedi</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tsp</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Emanet Fonda Alınan Pay Adedi</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eap</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Emanet Fonda Satılan Pay Adedi</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esp</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Tedavüldeki Pay Adedi</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tpa</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center"/>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Fonun Portföy Değeri</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fpd</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bottom"/>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Fon İşletim Gideri Kesinti Tutarları Toplamı</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tfg</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bottom"/>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bottom"/>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Günlük Fon Toplam Gider Kesintisi Tutarı</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gfg</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bottom"/>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auto"/>
            <w:vAlign w:val="bottom"/>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Fazla Yapılan Fon Toplam Gider Kesintisinin İade Tutarı</w:t>
            </w:r>
          </w:p>
        </w:tc>
        <w:tc>
          <w:tcPr>
            <w:tcW w:w="83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ffg</w:t>
            </w:r>
          </w:p>
        </w:tc>
        <w:tc>
          <w:tcPr>
            <w:tcW w:w="450"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60" w:type="pct"/>
            <w:tcBorders>
              <w:top w:val="nil"/>
              <w:left w:val="nil"/>
              <w:bottom w:val="single" w:sz="4" w:space="0" w:color="auto"/>
              <w:right w:val="single" w:sz="4" w:space="0" w:color="auto"/>
            </w:tcBorders>
            <w:shd w:val="clear" w:color="auto" w:fill="auto"/>
            <w:noWrap/>
            <w:vAlign w:val="bottom"/>
            <w:hideMark/>
          </w:tcPr>
          <w:p w:rsidR="007F6215" w:rsidRPr="007F6215" w:rsidRDefault="007F6215" w:rsidP="007F6215">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42" w:type="pct"/>
            <w:tcBorders>
              <w:top w:val="nil"/>
              <w:left w:val="nil"/>
              <w:bottom w:val="single" w:sz="4" w:space="0" w:color="auto"/>
              <w:right w:val="single" w:sz="4" w:space="0" w:color="auto"/>
            </w:tcBorders>
            <w:shd w:val="clear" w:color="auto" w:fill="auto"/>
            <w:noWrap/>
            <w:vAlign w:val="center"/>
            <w:hideMark/>
          </w:tcPr>
          <w:p w:rsidR="007F6215" w:rsidRPr="007F6215" w:rsidRDefault="007F6215" w:rsidP="007F6215">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7F6215" w:rsidRPr="007F6215" w:rsidTr="001A76E3">
        <w:trPr>
          <w:trHeight w:val="20"/>
        </w:trPr>
        <w:tc>
          <w:tcPr>
            <w:tcW w:w="2019" w:type="pct"/>
            <w:tcBorders>
              <w:top w:val="nil"/>
              <w:left w:val="single" w:sz="4" w:space="0" w:color="auto"/>
              <w:bottom w:val="single" w:sz="4" w:space="0" w:color="auto"/>
              <w:right w:val="single" w:sz="4" w:space="0" w:color="auto"/>
            </w:tcBorders>
            <w:shd w:val="clear" w:color="auto" w:fill="FFFF00"/>
            <w:vAlign w:val="bottom"/>
            <w:hideMark/>
          </w:tcPr>
          <w:p w:rsidR="007F6215" w:rsidRPr="00677738" w:rsidRDefault="007F6215" w:rsidP="007F6215">
            <w:pPr>
              <w:spacing w:after="0" w:line="240" w:lineRule="auto"/>
              <w:rPr>
                <w:rFonts w:ascii="Calibri" w:eastAsia="Times New Roman" w:hAnsi="Calibri" w:cs="Calibri"/>
                <w:color w:val="FF0000"/>
                <w:sz w:val="20"/>
                <w:lang w:eastAsia="tr-TR"/>
              </w:rPr>
            </w:pPr>
            <w:r w:rsidRPr="00677738">
              <w:rPr>
                <w:rFonts w:ascii="Calibri" w:eastAsia="Times New Roman" w:hAnsi="Calibri" w:cs="Calibri"/>
                <w:color w:val="FF0000"/>
                <w:sz w:val="20"/>
                <w:lang w:eastAsia="tr-TR"/>
              </w:rPr>
              <w:t>Fonun Gün Sonu Portföy Dağılımı Bilgileri Listesi</w:t>
            </w:r>
          </w:p>
        </w:tc>
        <w:tc>
          <w:tcPr>
            <w:tcW w:w="830" w:type="pct"/>
            <w:tcBorders>
              <w:top w:val="nil"/>
              <w:left w:val="nil"/>
              <w:bottom w:val="single" w:sz="4" w:space="0" w:color="auto"/>
              <w:right w:val="single" w:sz="4" w:space="0" w:color="auto"/>
            </w:tcBorders>
            <w:shd w:val="clear" w:color="auto" w:fill="FFFF00"/>
            <w:noWrap/>
            <w:vAlign w:val="center"/>
            <w:hideMark/>
          </w:tcPr>
          <w:p w:rsidR="007F6215" w:rsidRPr="00677738" w:rsidRDefault="007F6215" w:rsidP="007F6215">
            <w:pPr>
              <w:spacing w:after="0" w:line="240" w:lineRule="auto"/>
              <w:jc w:val="center"/>
              <w:rPr>
                <w:rFonts w:ascii="Calibri" w:eastAsia="Times New Roman" w:hAnsi="Calibri" w:cs="Calibri"/>
                <w:color w:val="FF0000"/>
                <w:sz w:val="20"/>
                <w:lang w:eastAsia="tr-TR"/>
              </w:rPr>
            </w:pPr>
            <w:r w:rsidRPr="00677738">
              <w:rPr>
                <w:rFonts w:ascii="Calibri" w:eastAsia="Times New Roman" w:hAnsi="Calibri" w:cs="Calibri"/>
                <w:color w:val="FF0000"/>
                <w:sz w:val="20"/>
                <w:lang w:eastAsia="tr-TR"/>
              </w:rPr>
              <w:t>pdblst</w:t>
            </w:r>
          </w:p>
        </w:tc>
        <w:tc>
          <w:tcPr>
            <w:tcW w:w="450" w:type="pct"/>
            <w:tcBorders>
              <w:top w:val="nil"/>
              <w:left w:val="nil"/>
              <w:bottom w:val="single" w:sz="4" w:space="0" w:color="auto"/>
              <w:right w:val="single" w:sz="4" w:space="0" w:color="auto"/>
            </w:tcBorders>
            <w:shd w:val="clear" w:color="auto" w:fill="FFFF00"/>
            <w:noWrap/>
            <w:vAlign w:val="center"/>
            <w:hideMark/>
          </w:tcPr>
          <w:p w:rsidR="007F6215" w:rsidRPr="00677738" w:rsidRDefault="007F6215" w:rsidP="007F6215">
            <w:pPr>
              <w:spacing w:after="0" w:line="240" w:lineRule="auto"/>
              <w:jc w:val="center"/>
              <w:rPr>
                <w:rFonts w:ascii="Calibri" w:eastAsia="Times New Roman" w:hAnsi="Calibri" w:cs="Calibri"/>
                <w:color w:val="FF0000"/>
                <w:sz w:val="20"/>
                <w:lang w:eastAsia="tr-TR"/>
              </w:rPr>
            </w:pPr>
            <w:r w:rsidRPr="00677738">
              <w:rPr>
                <w:rFonts w:ascii="Calibri" w:eastAsia="Times New Roman" w:hAnsi="Calibri" w:cs="Calibri"/>
                <w:color w:val="FF0000"/>
                <w:sz w:val="20"/>
                <w:lang w:eastAsia="tr-TR"/>
              </w:rPr>
              <w:t>A(PDB)</w:t>
            </w:r>
          </w:p>
        </w:tc>
        <w:tc>
          <w:tcPr>
            <w:tcW w:w="1260" w:type="pct"/>
            <w:tcBorders>
              <w:top w:val="nil"/>
              <w:left w:val="nil"/>
              <w:bottom w:val="single" w:sz="4" w:space="0" w:color="auto"/>
              <w:right w:val="single" w:sz="4" w:space="0" w:color="auto"/>
            </w:tcBorders>
            <w:shd w:val="clear" w:color="auto" w:fill="FFFF00"/>
            <w:noWrap/>
            <w:vAlign w:val="bottom"/>
            <w:hideMark/>
          </w:tcPr>
          <w:p w:rsidR="007F6215" w:rsidRPr="00677738" w:rsidRDefault="007F6215" w:rsidP="007F6215">
            <w:pPr>
              <w:spacing w:after="0" w:line="240" w:lineRule="auto"/>
              <w:rPr>
                <w:rFonts w:ascii="Calibri" w:eastAsia="Times New Roman" w:hAnsi="Calibri" w:cs="Calibri"/>
                <w:color w:val="FF0000"/>
                <w:sz w:val="20"/>
                <w:lang w:eastAsia="tr-TR"/>
              </w:rPr>
            </w:pPr>
            <w:r w:rsidRPr="00677738">
              <w:rPr>
                <w:rFonts w:ascii="Calibri" w:eastAsia="Times New Roman" w:hAnsi="Calibri" w:cs="Calibri"/>
                <w:color w:val="FF0000"/>
                <w:sz w:val="20"/>
                <w:lang w:eastAsia="tr-TR"/>
              </w:rPr>
              <w:t> </w:t>
            </w:r>
          </w:p>
        </w:tc>
        <w:tc>
          <w:tcPr>
            <w:tcW w:w="442" w:type="pct"/>
            <w:tcBorders>
              <w:top w:val="nil"/>
              <w:left w:val="nil"/>
              <w:bottom w:val="single" w:sz="4" w:space="0" w:color="auto"/>
              <w:right w:val="single" w:sz="4" w:space="0" w:color="auto"/>
            </w:tcBorders>
            <w:shd w:val="clear" w:color="auto" w:fill="FFFF00"/>
            <w:noWrap/>
            <w:vAlign w:val="center"/>
            <w:hideMark/>
          </w:tcPr>
          <w:p w:rsidR="007F6215" w:rsidRPr="00677738" w:rsidRDefault="007F6215" w:rsidP="007F6215">
            <w:pPr>
              <w:spacing w:after="0" w:line="240" w:lineRule="auto"/>
              <w:jc w:val="center"/>
              <w:rPr>
                <w:rFonts w:ascii="Calibri" w:eastAsia="Times New Roman" w:hAnsi="Calibri" w:cs="Calibri"/>
                <w:color w:val="FF0000"/>
                <w:sz w:val="20"/>
                <w:lang w:eastAsia="tr-TR"/>
              </w:rPr>
            </w:pPr>
            <w:r w:rsidRPr="00677738">
              <w:rPr>
                <w:rFonts w:ascii="Calibri" w:eastAsia="Times New Roman" w:hAnsi="Calibri" w:cs="Calibri"/>
                <w:color w:val="FF0000"/>
                <w:sz w:val="20"/>
                <w:lang w:eastAsia="tr-TR"/>
              </w:rPr>
              <w:t>Z</w:t>
            </w:r>
          </w:p>
        </w:tc>
      </w:tr>
    </w:tbl>
    <w:p w:rsidR="00677738" w:rsidRDefault="00677738" w:rsidP="007F6215"/>
    <w:p w:rsidR="00677738" w:rsidRDefault="00677738" w:rsidP="00091BD4">
      <w:pPr>
        <w:pStyle w:val="ListeParagraf"/>
        <w:numPr>
          <w:ilvl w:val="2"/>
          <w:numId w:val="1"/>
        </w:numPr>
        <w:ind w:left="1560" w:hanging="840"/>
        <w:outlineLvl w:val="2"/>
        <w:rPr>
          <w:b/>
          <w:sz w:val="24"/>
          <w:szCs w:val="24"/>
          <w:u w:val="single"/>
        </w:rPr>
      </w:pPr>
      <w:bookmarkStart w:id="4" w:name="_Toc487464102"/>
      <w:r>
        <w:rPr>
          <w:b/>
          <w:sz w:val="24"/>
          <w:szCs w:val="24"/>
          <w:u w:val="single"/>
        </w:rPr>
        <w:t>PDB</w:t>
      </w:r>
      <w:r w:rsidRPr="00567C69">
        <w:rPr>
          <w:b/>
          <w:sz w:val="24"/>
          <w:szCs w:val="24"/>
          <w:u w:val="single"/>
        </w:rPr>
        <w:t xml:space="preserve"> Tablosu (</w:t>
      </w:r>
      <w:r>
        <w:rPr>
          <w:b/>
          <w:sz w:val="24"/>
          <w:szCs w:val="24"/>
          <w:u w:val="single"/>
        </w:rPr>
        <w:t>Fonun Gün Sonu Portföy Dağılım Bilgileri</w:t>
      </w:r>
      <w:r w:rsidRPr="00567C69">
        <w:rPr>
          <w:b/>
          <w:sz w:val="24"/>
          <w:szCs w:val="24"/>
          <w:u w:val="single"/>
        </w:rPr>
        <w:t>)</w:t>
      </w:r>
      <w:r>
        <w:rPr>
          <w:b/>
          <w:sz w:val="24"/>
          <w:szCs w:val="24"/>
          <w:u w:val="single"/>
        </w:rPr>
        <w:t>-(</w:t>
      </w:r>
      <w:r w:rsidRPr="00677738">
        <w:rPr>
          <w:b/>
          <w:color w:val="FF0000"/>
          <w:sz w:val="24"/>
          <w:szCs w:val="24"/>
          <w:u w:val="single"/>
        </w:rPr>
        <w:t>FNV</w:t>
      </w:r>
      <w:r>
        <w:rPr>
          <w:b/>
          <w:color w:val="FF0000"/>
          <w:sz w:val="24"/>
          <w:szCs w:val="24"/>
          <w:u w:val="single"/>
        </w:rPr>
        <w:t xml:space="preserve"> Tablosunun</w:t>
      </w:r>
      <w:r w:rsidRPr="00677738">
        <w:rPr>
          <w:b/>
          <w:color w:val="FF0000"/>
          <w:sz w:val="24"/>
          <w:szCs w:val="24"/>
          <w:u w:val="single"/>
        </w:rPr>
        <w:t xml:space="preserve"> Alt Nesnesi</w:t>
      </w:r>
      <w:r>
        <w:rPr>
          <w:b/>
          <w:sz w:val="24"/>
          <w:szCs w:val="24"/>
          <w:u w:val="single"/>
        </w:rPr>
        <w:t>)</w:t>
      </w:r>
      <w:bookmarkEnd w:id="4"/>
    </w:p>
    <w:p w:rsidR="00677738" w:rsidRPr="007F6215" w:rsidRDefault="00677738" w:rsidP="00677738">
      <w:pPr>
        <w:spacing w:after="0"/>
        <w:rPr>
          <w:sz w:val="24"/>
          <w:szCs w:val="24"/>
        </w:rPr>
      </w:pPr>
      <w:r w:rsidRPr="007F6215">
        <w:rPr>
          <w:szCs w:val="24"/>
        </w:rPr>
        <w:t>FNV-Günlük Fon Verileri nesnesinin alt nesnesi olarak gönderilmektedir.</w:t>
      </w:r>
      <w:r>
        <w:rPr>
          <w:szCs w:val="24"/>
        </w:rPr>
        <w:t xml:space="preserve"> Liste olarak tanımlanması gerekmektedir.</w:t>
      </w:r>
    </w:p>
    <w:tbl>
      <w:tblPr>
        <w:tblW w:w="5000" w:type="pct"/>
        <w:tblCellMar>
          <w:left w:w="70" w:type="dxa"/>
          <w:right w:w="70" w:type="dxa"/>
        </w:tblCellMar>
        <w:tblLook w:val="04A0" w:firstRow="1" w:lastRow="0" w:firstColumn="1" w:lastColumn="0" w:noHBand="0" w:noVBand="1"/>
      </w:tblPr>
      <w:tblGrid>
        <w:gridCol w:w="4203"/>
        <w:gridCol w:w="1726"/>
        <w:gridCol w:w="935"/>
        <w:gridCol w:w="2622"/>
        <w:gridCol w:w="1000"/>
      </w:tblGrid>
      <w:tr w:rsidR="00677738" w:rsidRPr="007F6215"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677738" w:rsidRPr="007F6215" w:rsidRDefault="00E728EC" w:rsidP="00BC0BDC">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 xml:space="preserve">PDB </w:t>
            </w:r>
            <w:r w:rsidR="00677738">
              <w:rPr>
                <w:rFonts w:ascii="Calibri" w:eastAsia="Times New Roman" w:hAnsi="Calibri" w:cs="Calibri"/>
                <w:b/>
                <w:bCs/>
                <w:color w:val="000000"/>
                <w:sz w:val="20"/>
                <w:lang w:eastAsia="tr-TR"/>
              </w:rPr>
              <w:t>(Portföy Dağılım Bilgileri)</w:t>
            </w:r>
          </w:p>
        </w:tc>
      </w:tr>
      <w:tr w:rsidR="00677738" w:rsidRPr="007F6215" w:rsidTr="001A76E3">
        <w:trPr>
          <w:trHeight w:val="20"/>
        </w:trPr>
        <w:tc>
          <w:tcPr>
            <w:tcW w:w="2004"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677738" w:rsidRPr="007F6215" w:rsidRDefault="00677738" w:rsidP="00BC0BDC">
            <w:pPr>
              <w:spacing w:after="0" w:line="240" w:lineRule="auto"/>
              <w:rPr>
                <w:rFonts w:ascii="Calibri" w:eastAsia="Times New Roman" w:hAnsi="Calibri" w:cs="Calibri"/>
                <w:b/>
                <w:bCs/>
                <w:color w:val="000000"/>
                <w:sz w:val="20"/>
                <w:lang w:eastAsia="tr-TR"/>
              </w:rPr>
            </w:pPr>
            <w:r w:rsidRPr="007F6215">
              <w:rPr>
                <w:rFonts w:ascii="Calibri" w:eastAsia="Times New Roman" w:hAnsi="Calibri" w:cs="Calibri"/>
                <w:b/>
                <w:bCs/>
                <w:color w:val="000000"/>
                <w:sz w:val="20"/>
                <w:lang w:eastAsia="tr-TR"/>
              </w:rPr>
              <w:t>Alan Adı</w:t>
            </w:r>
          </w:p>
        </w:tc>
        <w:tc>
          <w:tcPr>
            <w:tcW w:w="823" w:type="pct"/>
            <w:tcBorders>
              <w:top w:val="single" w:sz="4" w:space="0" w:color="auto"/>
              <w:left w:val="nil"/>
              <w:bottom w:val="single" w:sz="4" w:space="0" w:color="auto"/>
              <w:right w:val="single" w:sz="4" w:space="0" w:color="auto"/>
            </w:tcBorders>
            <w:shd w:val="clear" w:color="000000" w:fill="BFBFBF"/>
            <w:noWrap/>
            <w:vAlign w:val="center"/>
            <w:hideMark/>
          </w:tcPr>
          <w:p w:rsidR="00677738" w:rsidRPr="007F6215" w:rsidRDefault="00677738" w:rsidP="00BC0BDC">
            <w:pPr>
              <w:spacing w:after="0" w:line="240" w:lineRule="auto"/>
              <w:jc w:val="center"/>
              <w:rPr>
                <w:rFonts w:ascii="Calibri" w:eastAsia="Times New Roman" w:hAnsi="Calibri" w:cs="Calibri"/>
                <w:b/>
                <w:bCs/>
                <w:color w:val="000000"/>
                <w:sz w:val="20"/>
                <w:lang w:eastAsia="tr-TR"/>
              </w:rPr>
            </w:pPr>
            <w:r w:rsidRPr="007F6215">
              <w:rPr>
                <w:rFonts w:ascii="Calibri" w:eastAsia="Times New Roman" w:hAnsi="Calibri" w:cs="Calibri"/>
                <w:b/>
                <w:bCs/>
                <w:color w:val="000000"/>
                <w:sz w:val="20"/>
                <w:lang w:eastAsia="tr-TR"/>
              </w:rPr>
              <w:t>XML Bileşen Adı</w:t>
            </w:r>
          </w:p>
        </w:tc>
        <w:tc>
          <w:tcPr>
            <w:tcW w:w="446" w:type="pct"/>
            <w:tcBorders>
              <w:top w:val="single" w:sz="4" w:space="0" w:color="auto"/>
              <w:left w:val="nil"/>
              <w:bottom w:val="single" w:sz="4" w:space="0" w:color="auto"/>
              <w:right w:val="single" w:sz="4" w:space="0" w:color="auto"/>
            </w:tcBorders>
            <w:shd w:val="clear" w:color="000000" w:fill="BFBFBF"/>
            <w:noWrap/>
            <w:vAlign w:val="bottom"/>
            <w:hideMark/>
          </w:tcPr>
          <w:p w:rsidR="00677738" w:rsidRPr="007F6215" w:rsidRDefault="00677738" w:rsidP="00BC0BDC">
            <w:pPr>
              <w:spacing w:after="0" w:line="240" w:lineRule="auto"/>
              <w:jc w:val="center"/>
              <w:rPr>
                <w:rFonts w:ascii="Calibri" w:eastAsia="Times New Roman" w:hAnsi="Calibri" w:cs="Calibri"/>
                <w:b/>
                <w:bCs/>
                <w:color w:val="000000"/>
                <w:sz w:val="20"/>
                <w:lang w:eastAsia="tr-TR"/>
              </w:rPr>
            </w:pPr>
            <w:r w:rsidRPr="007F6215">
              <w:rPr>
                <w:rFonts w:ascii="Calibri" w:eastAsia="Times New Roman" w:hAnsi="Calibri" w:cs="Calibri"/>
                <w:b/>
                <w:bCs/>
                <w:color w:val="000000"/>
                <w:sz w:val="20"/>
                <w:lang w:eastAsia="tr-TR"/>
              </w:rPr>
              <w:t>Veri Tipi</w:t>
            </w:r>
          </w:p>
        </w:tc>
        <w:tc>
          <w:tcPr>
            <w:tcW w:w="1250" w:type="pct"/>
            <w:tcBorders>
              <w:top w:val="single" w:sz="4" w:space="0" w:color="auto"/>
              <w:left w:val="nil"/>
              <w:bottom w:val="single" w:sz="4" w:space="0" w:color="auto"/>
              <w:right w:val="single" w:sz="4" w:space="0" w:color="auto"/>
            </w:tcBorders>
            <w:shd w:val="clear" w:color="000000" w:fill="BFBFBF"/>
            <w:noWrap/>
            <w:vAlign w:val="bottom"/>
            <w:hideMark/>
          </w:tcPr>
          <w:p w:rsidR="00677738" w:rsidRPr="007F6215" w:rsidRDefault="00677738" w:rsidP="00BC0BDC">
            <w:pPr>
              <w:spacing w:after="0" w:line="240" w:lineRule="auto"/>
              <w:jc w:val="center"/>
              <w:rPr>
                <w:rFonts w:ascii="Calibri" w:eastAsia="Times New Roman" w:hAnsi="Calibri" w:cs="Calibri"/>
                <w:b/>
                <w:bCs/>
                <w:color w:val="000000"/>
                <w:sz w:val="20"/>
                <w:lang w:eastAsia="tr-TR"/>
              </w:rPr>
            </w:pPr>
            <w:r w:rsidRPr="007F6215">
              <w:rPr>
                <w:rFonts w:ascii="Calibri" w:eastAsia="Times New Roman" w:hAnsi="Calibri" w:cs="Calibri"/>
                <w:b/>
                <w:bCs/>
                <w:color w:val="000000"/>
                <w:sz w:val="20"/>
                <w:lang w:eastAsia="tr-TR"/>
              </w:rPr>
              <w:t>Veri Formatı</w:t>
            </w:r>
          </w:p>
        </w:tc>
        <w:tc>
          <w:tcPr>
            <w:tcW w:w="476" w:type="pct"/>
            <w:tcBorders>
              <w:top w:val="single" w:sz="4" w:space="0" w:color="auto"/>
              <w:left w:val="nil"/>
              <w:bottom w:val="single" w:sz="4" w:space="0" w:color="auto"/>
              <w:right w:val="single" w:sz="4" w:space="0" w:color="auto"/>
            </w:tcBorders>
            <w:shd w:val="clear" w:color="000000" w:fill="BFBFBF"/>
            <w:noWrap/>
            <w:vAlign w:val="bottom"/>
            <w:hideMark/>
          </w:tcPr>
          <w:p w:rsidR="00677738" w:rsidRPr="007F6215" w:rsidRDefault="00677738" w:rsidP="00BC0BDC">
            <w:pPr>
              <w:spacing w:after="0" w:line="240" w:lineRule="auto"/>
              <w:jc w:val="center"/>
              <w:rPr>
                <w:rFonts w:ascii="Calibri" w:eastAsia="Times New Roman" w:hAnsi="Calibri" w:cs="Calibri"/>
                <w:b/>
                <w:bCs/>
                <w:color w:val="000000"/>
                <w:sz w:val="20"/>
                <w:lang w:eastAsia="tr-TR"/>
              </w:rPr>
            </w:pPr>
            <w:r w:rsidRPr="007F6215">
              <w:rPr>
                <w:rFonts w:ascii="Calibri" w:eastAsia="Times New Roman" w:hAnsi="Calibri" w:cs="Calibri"/>
                <w:b/>
                <w:bCs/>
                <w:color w:val="000000"/>
                <w:sz w:val="20"/>
                <w:lang w:eastAsia="tr-TR"/>
              </w:rPr>
              <w:t>Zorunlu</w:t>
            </w:r>
          </w:p>
        </w:tc>
      </w:tr>
      <w:tr w:rsidR="00677738" w:rsidRPr="007F6215" w:rsidTr="001A76E3">
        <w:trPr>
          <w:trHeight w:val="20"/>
        </w:trPr>
        <w:tc>
          <w:tcPr>
            <w:tcW w:w="2004" w:type="pct"/>
            <w:tcBorders>
              <w:top w:val="nil"/>
              <w:left w:val="single" w:sz="4" w:space="0" w:color="auto"/>
              <w:bottom w:val="single" w:sz="4" w:space="0" w:color="auto"/>
              <w:right w:val="single" w:sz="4" w:space="0" w:color="auto"/>
            </w:tcBorders>
            <w:shd w:val="clear" w:color="auto" w:fill="auto"/>
            <w:noWrap/>
            <w:vAlign w:val="bottom"/>
            <w:hideMark/>
          </w:tcPr>
          <w:p w:rsidR="00677738" w:rsidRPr="007F6215" w:rsidRDefault="00677738" w:rsidP="00BC0BDC">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Nesne Sıra Numarası</w:t>
            </w:r>
          </w:p>
        </w:tc>
        <w:tc>
          <w:tcPr>
            <w:tcW w:w="823"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proofErr w:type="gramStart"/>
            <w:r w:rsidRPr="007F6215">
              <w:rPr>
                <w:rFonts w:ascii="Calibri" w:eastAsia="Times New Roman" w:hAnsi="Calibri" w:cs="Calibri"/>
                <w:color w:val="000000"/>
                <w:sz w:val="20"/>
                <w:lang w:eastAsia="tr-TR"/>
              </w:rPr>
              <w:t>no</w:t>
            </w:r>
            <w:proofErr w:type="gramEnd"/>
          </w:p>
        </w:tc>
        <w:tc>
          <w:tcPr>
            <w:tcW w:w="446"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N(3)</w:t>
            </w:r>
          </w:p>
        </w:tc>
        <w:tc>
          <w:tcPr>
            <w:tcW w:w="1250"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w:t>
            </w:r>
          </w:p>
        </w:tc>
        <w:tc>
          <w:tcPr>
            <w:tcW w:w="476"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677738" w:rsidRPr="007F6215" w:rsidTr="001A76E3">
        <w:trPr>
          <w:trHeight w:val="20"/>
        </w:trPr>
        <w:tc>
          <w:tcPr>
            <w:tcW w:w="2004" w:type="pct"/>
            <w:tcBorders>
              <w:top w:val="nil"/>
              <w:left w:val="single" w:sz="4" w:space="0" w:color="auto"/>
              <w:bottom w:val="single" w:sz="4" w:space="0" w:color="auto"/>
              <w:right w:val="single" w:sz="4" w:space="0" w:color="auto"/>
            </w:tcBorders>
            <w:shd w:val="clear" w:color="auto" w:fill="auto"/>
            <w:noWrap/>
            <w:vAlign w:val="bottom"/>
            <w:hideMark/>
          </w:tcPr>
          <w:p w:rsidR="00677738" w:rsidRPr="007F6215" w:rsidRDefault="00677738" w:rsidP="00BC0BDC">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Menkul Kıymet ISIN Kodu</w:t>
            </w:r>
          </w:p>
        </w:tc>
        <w:tc>
          <w:tcPr>
            <w:tcW w:w="823"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proofErr w:type="gramStart"/>
            <w:r w:rsidRPr="007F6215">
              <w:rPr>
                <w:rFonts w:ascii="Calibri" w:eastAsia="Times New Roman" w:hAnsi="Calibri" w:cs="Calibri"/>
                <w:color w:val="000000"/>
                <w:sz w:val="20"/>
                <w:lang w:eastAsia="tr-TR"/>
              </w:rPr>
              <w:t>isin</w:t>
            </w:r>
            <w:proofErr w:type="gramEnd"/>
          </w:p>
        </w:tc>
        <w:tc>
          <w:tcPr>
            <w:tcW w:w="446"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C(50)</w:t>
            </w:r>
          </w:p>
        </w:tc>
        <w:tc>
          <w:tcPr>
            <w:tcW w:w="1250"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proofErr w:type="gramStart"/>
            <w:r w:rsidRPr="007F6215">
              <w:rPr>
                <w:rFonts w:ascii="Calibri" w:eastAsia="Times New Roman" w:hAnsi="Calibri" w:cs="Calibri"/>
                <w:color w:val="000000"/>
                <w:sz w:val="20"/>
                <w:lang w:eastAsia="tr-TR"/>
              </w:rPr>
              <w:t>XXXXX...XXXXX</w:t>
            </w:r>
            <w:proofErr w:type="gramEnd"/>
          </w:p>
        </w:tc>
        <w:tc>
          <w:tcPr>
            <w:tcW w:w="476"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w:t>
            </w:r>
          </w:p>
        </w:tc>
      </w:tr>
      <w:tr w:rsidR="00677738" w:rsidRPr="007F6215" w:rsidTr="001A76E3">
        <w:trPr>
          <w:trHeight w:val="20"/>
        </w:trPr>
        <w:tc>
          <w:tcPr>
            <w:tcW w:w="2004" w:type="pct"/>
            <w:tcBorders>
              <w:top w:val="nil"/>
              <w:left w:val="single" w:sz="4" w:space="0" w:color="auto"/>
              <w:bottom w:val="single" w:sz="4" w:space="0" w:color="auto"/>
              <w:right w:val="single" w:sz="4" w:space="0" w:color="auto"/>
            </w:tcBorders>
            <w:shd w:val="clear" w:color="auto" w:fill="auto"/>
            <w:noWrap/>
            <w:vAlign w:val="bottom"/>
            <w:hideMark/>
          </w:tcPr>
          <w:p w:rsidR="00677738" w:rsidRPr="007F6215" w:rsidRDefault="00677738" w:rsidP="00BC0BDC">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Menkul Kıymet Tipi</w:t>
            </w:r>
          </w:p>
        </w:tc>
        <w:tc>
          <w:tcPr>
            <w:tcW w:w="823"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kt</w:t>
            </w:r>
          </w:p>
        </w:tc>
        <w:tc>
          <w:tcPr>
            <w:tcW w:w="446"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N(3)</w:t>
            </w:r>
          </w:p>
        </w:tc>
        <w:tc>
          <w:tcPr>
            <w:tcW w:w="1250"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w:t>
            </w:r>
          </w:p>
        </w:tc>
        <w:tc>
          <w:tcPr>
            <w:tcW w:w="476"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r w:rsidR="00677738" w:rsidRPr="007F6215" w:rsidTr="001A76E3">
        <w:trPr>
          <w:trHeight w:val="20"/>
        </w:trPr>
        <w:tc>
          <w:tcPr>
            <w:tcW w:w="2004" w:type="pct"/>
            <w:tcBorders>
              <w:top w:val="nil"/>
              <w:left w:val="single" w:sz="4" w:space="0" w:color="auto"/>
              <w:bottom w:val="single" w:sz="4" w:space="0" w:color="auto"/>
              <w:right w:val="single" w:sz="4" w:space="0" w:color="auto"/>
            </w:tcBorders>
            <w:shd w:val="clear" w:color="auto" w:fill="auto"/>
            <w:noWrap/>
            <w:vAlign w:val="bottom"/>
            <w:hideMark/>
          </w:tcPr>
          <w:p w:rsidR="00677738" w:rsidRPr="007F6215" w:rsidRDefault="00677738" w:rsidP="00BC0BDC">
            <w:pPr>
              <w:spacing w:after="0" w:line="240" w:lineRule="auto"/>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Menkul Kıymet Tutarı</w:t>
            </w:r>
          </w:p>
        </w:tc>
        <w:tc>
          <w:tcPr>
            <w:tcW w:w="823"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ktt</w:t>
            </w:r>
          </w:p>
        </w:tc>
        <w:tc>
          <w:tcPr>
            <w:tcW w:w="446"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N(22,6)</w:t>
            </w:r>
          </w:p>
        </w:tc>
        <w:tc>
          <w:tcPr>
            <w:tcW w:w="1250"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0000000000000000.000000</w:t>
            </w:r>
          </w:p>
        </w:tc>
        <w:tc>
          <w:tcPr>
            <w:tcW w:w="476" w:type="pct"/>
            <w:tcBorders>
              <w:top w:val="nil"/>
              <w:left w:val="nil"/>
              <w:bottom w:val="single" w:sz="4" w:space="0" w:color="auto"/>
              <w:right w:val="single" w:sz="4" w:space="0" w:color="auto"/>
            </w:tcBorders>
            <w:shd w:val="clear" w:color="auto" w:fill="auto"/>
            <w:noWrap/>
            <w:vAlign w:val="center"/>
            <w:hideMark/>
          </w:tcPr>
          <w:p w:rsidR="00677738" w:rsidRPr="007F6215" w:rsidRDefault="00677738" w:rsidP="00BC0BDC">
            <w:pPr>
              <w:spacing w:after="0" w:line="240" w:lineRule="auto"/>
              <w:jc w:val="center"/>
              <w:rPr>
                <w:rFonts w:ascii="Calibri" w:eastAsia="Times New Roman" w:hAnsi="Calibri" w:cs="Calibri"/>
                <w:color w:val="000000"/>
                <w:sz w:val="20"/>
                <w:lang w:eastAsia="tr-TR"/>
              </w:rPr>
            </w:pPr>
            <w:r w:rsidRPr="007F6215">
              <w:rPr>
                <w:rFonts w:ascii="Calibri" w:eastAsia="Times New Roman" w:hAnsi="Calibri" w:cs="Calibri"/>
                <w:color w:val="000000"/>
                <w:sz w:val="20"/>
                <w:lang w:eastAsia="tr-TR"/>
              </w:rPr>
              <w:t>Z</w:t>
            </w:r>
          </w:p>
        </w:tc>
      </w:tr>
    </w:tbl>
    <w:p w:rsidR="00677738" w:rsidRDefault="00677738"/>
    <w:p w:rsidR="00677738" w:rsidRDefault="00677738">
      <w:r>
        <w:br w:type="page"/>
      </w:r>
    </w:p>
    <w:p w:rsidR="00677738" w:rsidRPr="00567C69" w:rsidRDefault="00677738" w:rsidP="00091BD4">
      <w:pPr>
        <w:pStyle w:val="ListeParagraf"/>
        <w:numPr>
          <w:ilvl w:val="1"/>
          <w:numId w:val="1"/>
        </w:numPr>
        <w:ind w:left="993" w:hanging="633"/>
        <w:outlineLvl w:val="1"/>
        <w:rPr>
          <w:b/>
          <w:sz w:val="24"/>
          <w:szCs w:val="24"/>
          <w:u w:val="single"/>
        </w:rPr>
      </w:pPr>
      <w:bookmarkStart w:id="5" w:name="_Toc487464103"/>
      <w:r>
        <w:rPr>
          <w:b/>
          <w:sz w:val="24"/>
          <w:szCs w:val="24"/>
          <w:u w:val="single"/>
        </w:rPr>
        <w:lastRenderedPageBreak/>
        <w:t>GPK</w:t>
      </w:r>
      <w:r w:rsidRPr="00567C69">
        <w:rPr>
          <w:b/>
          <w:sz w:val="24"/>
          <w:szCs w:val="24"/>
          <w:u w:val="single"/>
        </w:rPr>
        <w:t xml:space="preserve"> Tablosu (</w:t>
      </w:r>
      <w:r>
        <w:rPr>
          <w:b/>
          <w:sz w:val="24"/>
          <w:szCs w:val="24"/>
          <w:u w:val="single"/>
        </w:rPr>
        <w:t>Gruplara İlişkin Verileri</w:t>
      </w:r>
      <w:r w:rsidRPr="00567C69">
        <w:rPr>
          <w:b/>
          <w:sz w:val="24"/>
          <w:szCs w:val="24"/>
          <w:u w:val="single"/>
        </w:rPr>
        <w:t>)</w:t>
      </w:r>
      <w:bookmarkEnd w:id="5"/>
    </w:p>
    <w:p w:rsidR="00677738" w:rsidRDefault="00677738" w:rsidP="00677738">
      <w:r w:rsidRPr="00677738">
        <w:t>Sözleşme cinsi gruba bağlı bireysel, otomatik katılım veya işveren grup emeklilik olan sözleşmeler için ve ayrıca vakıf, sandık, tüzel kişiliği haiz meslek kuruluşu veya sair ticaret şirketinden aktarımlarda gönderilmelidir. Grup Bilgisi, şirket sistemine ilk tanımlandığında ve gruba ait bilgilerde değişiklik olması durumunda gönderilecektir.</w:t>
      </w:r>
    </w:p>
    <w:tbl>
      <w:tblPr>
        <w:tblW w:w="5000" w:type="pct"/>
        <w:tblCellMar>
          <w:left w:w="70" w:type="dxa"/>
          <w:right w:w="70" w:type="dxa"/>
        </w:tblCellMar>
        <w:tblLook w:val="04A0" w:firstRow="1" w:lastRow="0" w:firstColumn="1" w:lastColumn="0" w:noHBand="0" w:noVBand="1"/>
      </w:tblPr>
      <w:tblGrid>
        <w:gridCol w:w="4712"/>
        <w:gridCol w:w="1936"/>
        <w:gridCol w:w="1051"/>
        <w:gridCol w:w="1667"/>
        <w:gridCol w:w="1120"/>
      </w:tblGrid>
      <w:tr w:rsidR="00677738" w:rsidRPr="00677738" w:rsidTr="001A76E3">
        <w:trPr>
          <w:trHeight w:val="20"/>
        </w:trPr>
        <w:tc>
          <w:tcPr>
            <w:tcW w:w="2247" w:type="pct"/>
            <w:tcBorders>
              <w:top w:val="single" w:sz="4" w:space="0" w:color="auto"/>
              <w:left w:val="single" w:sz="4" w:space="0" w:color="auto"/>
              <w:bottom w:val="single" w:sz="4" w:space="0" w:color="auto"/>
              <w:right w:val="single" w:sz="4" w:space="0" w:color="auto"/>
            </w:tcBorders>
            <w:shd w:val="clear" w:color="000000" w:fill="BFBFBF"/>
            <w:noWrap/>
            <w:vAlign w:val="center"/>
          </w:tcPr>
          <w:p w:rsidR="00677738" w:rsidRPr="00677738" w:rsidRDefault="00E728EC" w:rsidP="00677738">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 xml:space="preserve">GPK </w:t>
            </w:r>
            <w:r w:rsidR="00677738">
              <w:rPr>
                <w:rFonts w:ascii="Calibri" w:eastAsia="Times New Roman" w:hAnsi="Calibri" w:cs="Calibri"/>
                <w:b/>
                <w:bCs/>
                <w:color w:val="000000"/>
                <w:sz w:val="20"/>
                <w:lang w:eastAsia="tr-TR"/>
              </w:rPr>
              <w:t>(Gruplara İlişkin Bilgiler)</w:t>
            </w:r>
          </w:p>
        </w:tc>
        <w:tc>
          <w:tcPr>
            <w:tcW w:w="923" w:type="pct"/>
            <w:tcBorders>
              <w:top w:val="single" w:sz="4" w:space="0" w:color="auto"/>
              <w:left w:val="nil"/>
              <w:bottom w:val="single" w:sz="4" w:space="0" w:color="auto"/>
              <w:right w:val="single" w:sz="4" w:space="0" w:color="auto"/>
            </w:tcBorders>
            <w:shd w:val="clear" w:color="000000" w:fill="BFBFBF"/>
            <w:noWrap/>
            <w:vAlign w:val="center"/>
          </w:tcPr>
          <w:p w:rsidR="00677738" w:rsidRPr="00677738" w:rsidRDefault="00677738" w:rsidP="00677738">
            <w:pPr>
              <w:spacing w:after="0" w:line="240" w:lineRule="auto"/>
              <w:jc w:val="center"/>
              <w:rPr>
                <w:rFonts w:ascii="Calibri" w:eastAsia="Times New Roman" w:hAnsi="Calibri" w:cs="Calibri"/>
                <w:b/>
                <w:bCs/>
                <w:color w:val="000000"/>
                <w:sz w:val="20"/>
                <w:lang w:eastAsia="tr-TR"/>
              </w:rPr>
            </w:pPr>
          </w:p>
        </w:tc>
        <w:tc>
          <w:tcPr>
            <w:tcW w:w="501" w:type="pct"/>
            <w:tcBorders>
              <w:top w:val="single" w:sz="4" w:space="0" w:color="auto"/>
              <w:left w:val="nil"/>
              <w:bottom w:val="single" w:sz="4" w:space="0" w:color="auto"/>
              <w:right w:val="single" w:sz="4" w:space="0" w:color="auto"/>
            </w:tcBorders>
            <w:shd w:val="clear" w:color="000000" w:fill="BFBFBF"/>
            <w:noWrap/>
            <w:vAlign w:val="bottom"/>
          </w:tcPr>
          <w:p w:rsidR="00677738" w:rsidRPr="00677738" w:rsidRDefault="00677738" w:rsidP="00677738">
            <w:pPr>
              <w:spacing w:after="0" w:line="240" w:lineRule="auto"/>
              <w:jc w:val="center"/>
              <w:rPr>
                <w:rFonts w:ascii="Calibri" w:eastAsia="Times New Roman" w:hAnsi="Calibri" w:cs="Calibri"/>
                <w:b/>
                <w:bCs/>
                <w:color w:val="000000"/>
                <w:sz w:val="20"/>
                <w:lang w:eastAsia="tr-TR"/>
              </w:rPr>
            </w:pPr>
          </w:p>
        </w:tc>
        <w:tc>
          <w:tcPr>
            <w:tcW w:w="795" w:type="pct"/>
            <w:tcBorders>
              <w:top w:val="single" w:sz="4" w:space="0" w:color="auto"/>
              <w:left w:val="nil"/>
              <w:bottom w:val="single" w:sz="4" w:space="0" w:color="auto"/>
              <w:right w:val="single" w:sz="4" w:space="0" w:color="auto"/>
            </w:tcBorders>
            <w:shd w:val="clear" w:color="000000" w:fill="BFBFBF"/>
            <w:noWrap/>
            <w:vAlign w:val="bottom"/>
          </w:tcPr>
          <w:p w:rsidR="00677738" w:rsidRPr="00677738" w:rsidRDefault="00677738" w:rsidP="00677738">
            <w:pPr>
              <w:spacing w:after="0" w:line="240" w:lineRule="auto"/>
              <w:jc w:val="center"/>
              <w:rPr>
                <w:rFonts w:ascii="Calibri" w:eastAsia="Times New Roman" w:hAnsi="Calibri" w:cs="Calibri"/>
                <w:b/>
                <w:bCs/>
                <w:color w:val="000000"/>
                <w:sz w:val="20"/>
                <w:lang w:eastAsia="tr-TR"/>
              </w:rPr>
            </w:pPr>
          </w:p>
        </w:tc>
        <w:tc>
          <w:tcPr>
            <w:tcW w:w="534" w:type="pct"/>
            <w:tcBorders>
              <w:top w:val="single" w:sz="4" w:space="0" w:color="auto"/>
              <w:left w:val="nil"/>
              <w:bottom w:val="single" w:sz="4" w:space="0" w:color="auto"/>
              <w:right w:val="single" w:sz="4" w:space="0" w:color="auto"/>
            </w:tcBorders>
            <w:shd w:val="clear" w:color="000000" w:fill="BFBFBF"/>
            <w:noWrap/>
            <w:vAlign w:val="bottom"/>
          </w:tcPr>
          <w:p w:rsidR="00677738" w:rsidRPr="00677738" w:rsidRDefault="00677738" w:rsidP="00677738">
            <w:pPr>
              <w:spacing w:after="0" w:line="240" w:lineRule="auto"/>
              <w:jc w:val="center"/>
              <w:rPr>
                <w:rFonts w:ascii="Calibri" w:eastAsia="Times New Roman" w:hAnsi="Calibri" w:cs="Calibri"/>
                <w:b/>
                <w:bCs/>
                <w:color w:val="000000"/>
                <w:sz w:val="20"/>
                <w:lang w:eastAsia="tr-TR"/>
              </w:rPr>
            </w:pPr>
          </w:p>
        </w:tc>
      </w:tr>
      <w:tr w:rsidR="00677738" w:rsidRPr="00677738" w:rsidTr="001A76E3">
        <w:trPr>
          <w:trHeight w:val="20"/>
        </w:trPr>
        <w:tc>
          <w:tcPr>
            <w:tcW w:w="2247"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677738" w:rsidRPr="00677738" w:rsidRDefault="00677738" w:rsidP="00677738">
            <w:pPr>
              <w:spacing w:after="0" w:line="240" w:lineRule="auto"/>
              <w:rPr>
                <w:rFonts w:ascii="Calibri" w:eastAsia="Times New Roman" w:hAnsi="Calibri" w:cs="Calibri"/>
                <w:b/>
                <w:bCs/>
                <w:color w:val="000000"/>
                <w:sz w:val="20"/>
                <w:lang w:eastAsia="tr-TR"/>
              </w:rPr>
            </w:pPr>
            <w:r w:rsidRPr="00677738">
              <w:rPr>
                <w:rFonts w:ascii="Calibri" w:eastAsia="Times New Roman" w:hAnsi="Calibri" w:cs="Calibri"/>
                <w:b/>
                <w:bCs/>
                <w:color w:val="000000"/>
                <w:sz w:val="20"/>
                <w:lang w:eastAsia="tr-TR"/>
              </w:rPr>
              <w:t>Alan Adı</w:t>
            </w:r>
          </w:p>
        </w:tc>
        <w:tc>
          <w:tcPr>
            <w:tcW w:w="923" w:type="pct"/>
            <w:tcBorders>
              <w:top w:val="single" w:sz="4" w:space="0" w:color="auto"/>
              <w:left w:val="nil"/>
              <w:bottom w:val="single" w:sz="4" w:space="0" w:color="auto"/>
              <w:right w:val="single" w:sz="4" w:space="0" w:color="auto"/>
            </w:tcBorders>
            <w:shd w:val="clear" w:color="000000" w:fill="BFBFBF"/>
            <w:noWrap/>
            <w:vAlign w:val="center"/>
            <w:hideMark/>
          </w:tcPr>
          <w:p w:rsidR="00677738" w:rsidRPr="00677738" w:rsidRDefault="00677738" w:rsidP="00677738">
            <w:pPr>
              <w:spacing w:after="0" w:line="240" w:lineRule="auto"/>
              <w:jc w:val="center"/>
              <w:rPr>
                <w:rFonts w:ascii="Calibri" w:eastAsia="Times New Roman" w:hAnsi="Calibri" w:cs="Calibri"/>
                <w:b/>
                <w:bCs/>
                <w:color w:val="000000"/>
                <w:sz w:val="20"/>
                <w:lang w:eastAsia="tr-TR"/>
              </w:rPr>
            </w:pPr>
            <w:r w:rsidRPr="00677738">
              <w:rPr>
                <w:rFonts w:ascii="Calibri" w:eastAsia="Times New Roman" w:hAnsi="Calibri" w:cs="Calibri"/>
                <w:b/>
                <w:bCs/>
                <w:color w:val="000000"/>
                <w:sz w:val="20"/>
                <w:lang w:eastAsia="tr-TR"/>
              </w:rPr>
              <w:t>XML Bileşen Adı</w:t>
            </w:r>
          </w:p>
        </w:tc>
        <w:tc>
          <w:tcPr>
            <w:tcW w:w="501" w:type="pct"/>
            <w:tcBorders>
              <w:top w:val="single" w:sz="4" w:space="0" w:color="auto"/>
              <w:left w:val="nil"/>
              <w:bottom w:val="single" w:sz="4" w:space="0" w:color="auto"/>
              <w:right w:val="single" w:sz="4" w:space="0" w:color="auto"/>
            </w:tcBorders>
            <w:shd w:val="clear" w:color="000000" w:fill="BFBFBF"/>
            <w:noWrap/>
            <w:vAlign w:val="bottom"/>
            <w:hideMark/>
          </w:tcPr>
          <w:p w:rsidR="00677738" w:rsidRPr="00677738" w:rsidRDefault="00677738" w:rsidP="00677738">
            <w:pPr>
              <w:spacing w:after="0" w:line="240" w:lineRule="auto"/>
              <w:jc w:val="center"/>
              <w:rPr>
                <w:rFonts w:ascii="Calibri" w:eastAsia="Times New Roman" w:hAnsi="Calibri" w:cs="Calibri"/>
                <w:b/>
                <w:bCs/>
                <w:color w:val="000000"/>
                <w:sz w:val="20"/>
                <w:lang w:eastAsia="tr-TR"/>
              </w:rPr>
            </w:pPr>
            <w:r w:rsidRPr="00677738">
              <w:rPr>
                <w:rFonts w:ascii="Calibri" w:eastAsia="Times New Roman" w:hAnsi="Calibri" w:cs="Calibri"/>
                <w:b/>
                <w:bCs/>
                <w:color w:val="000000"/>
                <w:sz w:val="20"/>
                <w:lang w:eastAsia="tr-TR"/>
              </w:rPr>
              <w:t>Veri Tipi</w:t>
            </w:r>
          </w:p>
        </w:tc>
        <w:tc>
          <w:tcPr>
            <w:tcW w:w="795" w:type="pct"/>
            <w:tcBorders>
              <w:top w:val="single" w:sz="4" w:space="0" w:color="auto"/>
              <w:left w:val="nil"/>
              <w:bottom w:val="single" w:sz="4" w:space="0" w:color="auto"/>
              <w:right w:val="single" w:sz="4" w:space="0" w:color="auto"/>
            </w:tcBorders>
            <w:shd w:val="clear" w:color="000000" w:fill="BFBFBF"/>
            <w:noWrap/>
            <w:vAlign w:val="bottom"/>
            <w:hideMark/>
          </w:tcPr>
          <w:p w:rsidR="00677738" w:rsidRPr="00677738" w:rsidRDefault="00677738" w:rsidP="00677738">
            <w:pPr>
              <w:spacing w:after="0" w:line="240" w:lineRule="auto"/>
              <w:jc w:val="center"/>
              <w:rPr>
                <w:rFonts w:ascii="Calibri" w:eastAsia="Times New Roman" w:hAnsi="Calibri" w:cs="Calibri"/>
                <w:b/>
                <w:bCs/>
                <w:color w:val="000000"/>
                <w:sz w:val="20"/>
                <w:lang w:eastAsia="tr-TR"/>
              </w:rPr>
            </w:pPr>
            <w:r w:rsidRPr="00677738">
              <w:rPr>
                <w:rFonts w:ascii="Calibri" w:eastAsia="Times New Roman" w:hAnsi="Calibri" w:cs="Calibri"/>
                <w:b/>
                <w:bCs/>
                <w:color w:val="000000"/>
                <w:sz w:val="20"/>
                <w:lang w:eastAsia="tr-TR"/>
              </w:rPr>
              <w:t>Veri Formatı</w:t>
            </w:r>
          </w:p>
        </w:tc>
        <w:tc>
          <w:tcPr>
            <w:tcW w:w="534" w:type="pct"/>
            <w:tcBorders>
              <w:top w:val="single" w:sz="4" w:space="0" w:color="auto"/>
              <w:left w:val="nil"/>
              <w:bottom w:val="single" w:sz="4" w:space="0" w:color="auto"/>
              <w:right w:val="single" w:sz="4" w:space="0" w:color="auto"/>
            </w:tcBorders>
            <w:shd w:val="clear" w:color="000000" w:fill="BFBFBF"/>
            <w:noWrap/>
            <w:vAlign w:val="bottom"/>
            <w:hideMark/>
          </w:tcPr>
          <w:p w:rsidR="00677738" w:rsidRPr="00677738" w:rsidRDefault="00677738" w:rsidP="00677738">
            <w:pPr>
              <w:spacing w:after="0" w:line="240" w:lineRule="auto"/>
              <w:jc w:val="center"/>
              <w:rPr>
                <w:rFonts w:ascii="Calibri" w:eastAsia="Times New Roman" w:hAnsi="Calibri" w:cs="Calibri"/>
                <w:b/>
                <w:bCs/>
                <w:color w:val="000000"/>
                <w:sz w:val="20"/>
                <w:lang w:eastAsia="tr-TR"/>
              </w:rPr>
            </w:pPr>
            <w:r w:rsidRPr="00677738">
              <w:rPr>
                <w:rFonts w:ascii="Calibri" w:eastAsia="Times New Roman" w:hAnsi="Calibri" w:cs="Calibri"/>
                <w:b/>
                <w:bCs/>
                <w:color w:val="000000"/>
                <w:sz w:val="20"/>
                <w:lang w:eastAsia="tr-TR"/>
              </w:rPr>
              <w:t>Zorunlu</w:t>
            </w:r>
          </w:p>
        </w:tc>
      </w:tr>
      <w:tr w:rsidR="005E7EB6"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bottom"/>
          </w:tcPr>
          <w:p w:rsidR="005E7EB6" w:rsidRPr="00E728EC" w:rsidRDefault="005E7EB6" w:rsidP="005E7EB6">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923" w:type="pct"/>
            <w:tcBorders>
              <w:top w:val="nil"/>
              <w:left w:val="nil"/>
              <w:bottom w:val="single" w:sz="4" w:space="0" w:color="auto"/>
              <w:right w:val="single" w:sz="4" w:space="0" w:color="auto"/>
            </w:tcBorders>
            <w:shd w:val="clear" w:color="auto" w:fill="auto"/>
            <w:noWrap/>
            <w:vAlign w:val="bottom"/>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sir</w:t>
            </w:r>
          </w:p>
        </w:tc>
        <w:tc>
          <w:tcPr>
            <w:tcW w:w="501" w:type="pct"/>
            <w:tcBorders>
              <w:top w:val="nil"/>
              <w:left w:val="nil"/>
              <w:bottom w:val="single" w:sz="4" w:space="0" w:color="auto"/>
              <w:right w:val="single" w:sz="4" w:space="0" w:color="auto"/>
            </w:tcBorders>
            <w:shd w:val="clear" w:color="auto" w:fill="auto"/>
            <w:noWrap/>
            <w:vAlign w:val="bottom"/>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795"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534"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E7EB6"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center"/>
          </w:tcPr>
          <w:p w:rsidR="005E7EB6" w:rsidRPr="00E728EC" w:rsidRDefault="005E7EB6" w:rsidP="005E7EB6">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923"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vt</w:t>
            </w:r>
          </w:p>
        </w:tc>
        <w:tc>
          <w:tcPr>
            <w:tcW w:w="501"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795"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534"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Nesne Sıra Numarası</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no</w:t>
            </w:r>
            <w:proofErr w:type="gramEnd"/>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N(8)</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00000000</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Z</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Güncelleme  Tarihi</w:t>
            </w:r>
            <w:proofErr w:type="gramEnd"/>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htr</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D(8)</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YYYYAAGG</w:t>
            </w:r>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Z</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Grup Numarası</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gpn</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C(10)</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XXXXXXXXXX</w:t>
            </w:r>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Z</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Unvan</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unv</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C(100)</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XXXXX...XXXXX</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Z</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1. Yetkili</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yt1</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C(60)</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XXXXX...XXXXX</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2. Yetkili</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yt2</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C(60)</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XXXXX...XXXXX</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 </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3. Yetkili</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yt3</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C(60)</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XXXXX...XXXXX</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 </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Vergi Dairesi</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vdr</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C(25)</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XXXXX...XXXXX</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 </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Vergi Kimlik Numarası</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vno</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N(11)</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0000000000</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Adres</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adr</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C(300)</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XXXXX...XXXXX</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Z</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Ülke Kodu</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uk</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C(3)</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XXX</w:t>
            </w:r>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Z</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İl Kodu</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ilk</w:t>
            </w:r>
            <w:proofErr w:type="gramEnd"/>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N(3)</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000</w:t>
            </w:r>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Z</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bottom"/>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İl Adı</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il</w:t>
            </w:r>
            <w:proofErr w:type="gramEnd"/>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C(20)</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XXXXX...XXXXX</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bottom"/>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 xml:space="preserve">İlçe Adı </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ilc</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C(20)</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XXXXX...XXXXX</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bottom"/>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Posta Kodu</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pk</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N(5)</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00000</w:t>
            </w:r>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 </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bottom"/>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Telefon (1)</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t1</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C(15)</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XXXXX...XXXXX</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 </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bottom"/>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Telefon (2)</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t2</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C(15)</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XXXXX...XXXXX</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 </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bottom"/>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Faks</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fk</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C(15)</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XXXXX...XXXXX</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 </w:t>
            </w:r>
          </w:p>
        </w:tc>
      </w:tr>
      <w:tr w:rsidR="00677738" w:rsidRPr="00677738" w:rsidTr="001A76E3">
        <w:trPr>
          <w:trHeight w:val="20"/>
        </w:trPr>
        <w:tc>
          <w:tcPr>
            <w:tcW w:w="2247" w:type="pct"/>
            <w:tcBorders>
              <w:top w:val="nil"/>
              <w:left w:val="single" w:sz="4" w:space="0" w:color="auto"/>
              <w:bottom w:val="single" w:sz="4" w:space="0" w:color="auto"/>
              <w:right w:val="single" w:sz="4" w:space="0" w:color="auto"/>
            </w:tcBorders>
            <w:shd w:val="clear" w:color="auto" w:fill="auto"/>
            <w:noWrap/>
            <w:vAlign w:val="bottom"/>
            <w:hideMark/>
          </w:tcPr>
          <w:p w:rsidR="00677738" w:rsidRPr="00677738" w:rsidRDefault="00677738" w:rsidP="00677738">
            <w:pPr>
              <w:spacing w:after="0" w:line="240" w:lineRule="auto"/>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E-posta Adresi</w:t>
            </w:r>
          </w:p>
        </w:tc>
        <w:tc>
          <w:tcPr>
            <w:tcW w:w="923"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ep</w:t>
            </w:r>
          </w:p>
        </w:tc>
        <w:tc>
          <w:tcPr>
            <w:tcW w:w="501"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C(50)</w:t>
            </w:r>
          </w:p>
        </w:tc>
        <w:tc>
          <w:tcPr>
            <w:tcW w:w="795"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proofErr w:type="gramStart"/>
            <w:r w:rsidRPr="00677738">
              <w:rPr>
                <w:rFonts w:ascii="Calibri" w:eastAsia="Times New Roman" w:hAnsi="Calibri" w:cs="Calibri"/>
                <w:color w:val="000000"/>
                <w:sz w:val="20"/>
                <w:lang w:eastAsia="tr-TR"/>
              </w:rPr>
              <w:t>XXXXX...XXXXX</w:t>
            </w:r>
            <w:proofErr w:type="gramEnd"/>
          </w:p>
        </w:tc>
        <w:tc>
          <w:tcPr>
            <w:tcW w:w="534" w:type="pct"/>
            <w:tcBorders>
              <w:top w:val="nil"/>
              <w:left w:val="nil"/>
              <w:bottom w:val="single" w:sz="4" w:space="0" w:color="auto"/>
              <w:right w:val="single" w:sz="4" w:space="0" w:color="auto"/>
            </w:tcBorders>
            <w:shd w:val="clear" w:color="auto" w:fill="auto"/>
            <w:noWrap/>
            <w:vAlign w:val="center"/>
            <w:hideMark/>
          </w:tcPr>
          <w:p w:rsidR="00677738" w:rsidRPr="00677738" w:rsidRDefault="00677738" w:rsidP="00677738">
            <w:pPr>
              <w:spacing w:after="0" w:line="240" w:lineRule="auto"/>
              <w:jc w:val="center"/>
              <w:rPr>
                <w:rFonts w:ascii="Calibri" w:eastAsia="Times New Roman" w:hAnsi="Calibri" w:cs="Calibri"/>
                <w:color w:val="000000"/>
                <w:sz w:val="20"/>
                <w:lang w:eastAsia="tr-TR"/>
              </w:rPr>
            </w:pPr>
            <w:r w:rsidRPr="00677738">
              <w:rPr>
                <w:rFonts w:ascii="Calibri" w:eastAsia="Times New Roman" w:hAnsi="Calibri" w:cs="Calibri"/>
                <w:color w:val="000000"/>
                <w:sz w:val="20"/>
                <w:lang w:eastAsia="tr-TR"/>
              </w:rPr>
              <w:t> </w:t>
            </w:r>
          </w:p>
        </w:tc>
      </w:tr>
    </w:tbl>
    <w:p w:rsidR="007F6215" w:rsidRDefault="007F6215" w:rsidP="007F6215"/>
    <w:p w:rsidR="00677738" w:rsidRPr="00567C69" w:rsidRDefault="00677738" w:rsidP="00091BD4">
      <w:pPr>
        <w:pStyle w:val="ListeParagraf"/>
        <w:numPr>
          <w:ilvl w:val="1"/>
          <w:numId w:val="1"/>
        </w:numPr>
        <w:ind w:left="993" w:hanging="633"/>
        <w:outlineLvl w:val="1"/>
        <w:rPr>
          <w:b/>
          <w:sz w:val="24"/>
          <w:szCs w:val="24"/>
          <w:u w:val="single"/>
        </w:rPr>
      </w:pPr>
      <w:bookmarkStart w:id="6" w:name="_Toc487464104"/>
      <w:r>
        <w:rPr>
          <w:b/>
          <w:sz w:val="24"/>
          <w:szCs w:val="24"/>
          <w:u w:val="single"/>
        </w:rPr>
        <w:t>HAK</w:t>
      </w:r>
      <w:r w:rsidRPr="00567C69">
        <w:rPr>
          <w:b/>
          <w:sz w:val="24"/>
          <w:szCs w:val="24"/>
          <w:u w:val="single"/>
        </w:rPr>
        <w:t xml:space="preserve"> Tablosu (</w:t>
      </w:r>
      <w:r>
        <w:rPr>
          <w:b/>
          <w:sz w:val="24"/>
          <w:szCs w:val="24"/>
          <w:u w:val="single"/>
        </w:rPr>
        <w:t>Birikimlere Hak Kazanmaya İlişkin Bilgiler</w:t>
      </w:r>
      <w:r w:rsidRPr="00567C69">
        <w:rPr>
          <w:b/>
          <w:sz w:val="24"/>
          <w:szCs w:val="24"/>
          <w:u w:val="single"/>
        </w:rPr>
        <w:t>)</w:t>
      </w:r>
      <w:bookmarkEnd w:id="6"/>
    </w:p>
    <w:p w:rsidR="00BC0BDC" w:rsidRDefault="00677738" w:rsidP="00BC0BDC">
      <w:pPr>
        <w:jc w:val="both"/>
      </w:pPr>
      <w:r>
        <w:t xml:space="preserve">İşveren grup emeklilik sözleşmelerinde veya </w:t>
      </w:r>
      <w:proofErr w:type="gramStart"/>
      <w:r>
        <w:t>sponsorun</w:t>
      </w:r>
      <w:proofErr w:type="gramEnd"/>
      <w:r>
        <w:t xml:space="preserve"> katılımcı adına katkı payı ödemesi yaptığı grup emeklilik sözleşmelerinde, yıllar itibarı ile birikimlere hak kazanma oranları gönderilecektir. Başlangıçta işveren grup emeklilik sözleşmelerindeki tüm sertifikalar için, sonrasında sadece hak kazanma bilgilerinde değişiklik olan sertifikalar için gönderilecektir. Anında hak kazanma (immediate westing) durumunda tüm yıllar için hak kazanma oranı -1 gönderilmelidir.</w:t>
      </w:r>
      <w:r w:rsidR="00BC0BDC">
        <w:t xml:space="preserve"> </w:t>
      </w:r>
      <w:r>
        <w:t>Otomatik katılım sertifikaları için gönderilmeyecektir.</w:t>
      </w:r>
    </w:p>
    <w:tbl>
      <w:tblPr>
        <w:tblW w:w="5000" w:type="pct"/>
        <w:tblCellMar>
          <w:left w:w="70" w:type="dxa"/>
          <w:right w:w="70" w:type="dxa"/>
        </w:tblCellMar>
        <w:tblLook w:val="04A0" w:firstRow="1" w:lastRow="0" w:firstColumn="1" w:lastColumn="0" w:noHBand="0" w:noVBand="1"/>
      </w:tblPr>
      <w:tblGrid>
        <w:gridCol w:w="4795"/>
        <w:gridCol w:w="1969"/>
        <w:gridCol w:w="1067"/>
        <w:gridCol w:w="1514"/>
        <w:gridCol w:w="1141"/>
      </w:tblGrid>
      <w:tr w:rsidR="00BC0BDC" w:rsidRPr="00BC0BDC"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BC0BDC" w:rsidRPr="00BC0BDC" w:rsidRDefault="00E728EC" w:rsidP="00BC0BDC">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 xml:space="preserve">HAK </w:t>
            </w:r>
            <w:r w:rsidR="00BC0BDC">
              <w:rPr>
                <w:rFonts w:ascii="Calibri" w:eastAsia="Times New Roman" w:hAnsi="Calibri" w:cs="Calibri"/>
                <w:b/>
                <w:bCs/>
                <w:color w:val="000000"/>
                <w:sz w:val="20"/>
                <w:lang w:eastAsia="tr-TR"/>
              </w:rPr>
              <w:t>(Birikimlere Hak Kazanmaya İlişkin Bilgiler)</w:t>
            </w:r>
          </w:p>
        </w:tc>
      </w:tr>
      <w:tr w:rsidR="00BC0BDC" w:rsidRPr="00BC0BDC" w:rsidTr="001A76E3">
        <w:trPr>
          <w:trHeight w:val="20"/>
        </w:trPr>
        <w:tc>
          <w:tcPr>
            <w:tcW w:w="2286"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BC0BDC" w:rsidRPr="00BC0BDC" w:rsidRDefault="00BC0BDC" w:rsidP="00BC0BDC">
            <w:pPr>
              <w:spacing w:after="0" w:line="240" w:lineRule="auto"/>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Alan Adı</w:t>
            </w:r>
          </w:p>
        </w:tc>
        <w:tc>
          <w:tcPr>
            <w:tcW w:w="939" w:type="pct"/>
            <w:tcBorders>
              <w:top w:val="single" w:sz="4" w:space="0" w:color="auto"/>
              <w:left w:val="nil"/>
              <w:bottom w:val="single" w:sz="4" w:space="0" w:color="auto"/>
              <w:right w:val="single" w:sz="4" w:space="0" w:color="auto"/>
            </w:tcBorders>
            <w:shd w:val="clear" w:color="000000" w:fill="BFBFBF"/>
            <w:noWrap/>
            <w:vAlign w:val="center"/>
            <w:hideMark/>
          </w:tcPr>
          <w:p w:rsidR="00BC0BDC" w:rsidRPr="00BC0BDC" w:rsidRDefault="00BC0BDC" w:rsidP="00BC0BDC">
            <w:pPr>
              <w:spacing w:after="0" w:line="240" w:lineRule="auto"/>
              <w:jc w:val="center"/>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XML Bileşen Adı</w:t>
            </w:r>
          </w:p>
        </w:tc>
        <w:tc>
          <w:tcPr>
            <w:tcW w:w="509" w:type="pct"/>
            <w:tcBorders>
              <w:top w:val="single" w:sz="4" w:space="0" w:color="auto"/>
              <w:left w:val="nil"/>
              <w:bottom w:val="single" w:sz="4" w:space="0" w:color="auto"/>
              <w:right w:val="single" w:sz="4" w:space="0" w:color="auto"/>
            </w:tcBorders>
            <w:shd w:val="clear" w:color="000000" w:fill="BFBFBF"/>
            <w:noWrap/>
            <w:vAlign w:val="bottom"/>
            <w:hideMark/>
          </w:tcPr>
          <w:p w:rsidR="00BC0BDC" w:rsidRPr="00BC0BDC" w:rsidRDefault="00BC0BDC" w:rsidP="00BC0BDC">
            <w:pPr>
              <w:spacing w:after="0" w:line="240" w:lineRule="auto"/>
              <w:jc w:val="center"/>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Veri Tipi</w:t>
            </w:r>
          </w:p>
        </w:tc>
        <w:tc>
          <w:tcPr>
            <w:tcW w:w="722" w:type="pct"/>
            <w:tcBorders>
              <w:top w:val="single" w:sz="4" w:space="0" w:color="auto"/>
              <w:left w:val="nil"/>
              <w:bottom w:val="single" w:sz="4" w:space="0" w:color="auto"/>
              <w:right w:val="single" w:sz="4" w:space="0" w:color="auto"/>
            </w:tcBorders>
            <w:shd w:val="clear" w:color="000000" w:fill="BFBFBF"/>
            <w:noWrap/>
            <w:vAlign w:val="bottom"/>
            <w:hideMark/>
          </w:tcPr>
          <w:p w:rsidR="00BC0BDC" w:rsidRPr="00BC0BDC" w:rsidRDefault="00BC0BDC" w:rsidP="00BC0BDC">
            <w:pPr>
              <w:spacing w:after="0" w:line="240" w:lineRule="auto"/>
              <w:jc w:val="center"/>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Veri Formatı</w:t>
            </w:r>
          </w:p>
        </w:tc>
        <w:tc>
          <w:tcPr>
            <w:tcW w:w="543" w:type="pct"/>
            <w:tcBorders>
              <w:top w:val="single" w:sz="4" w:space="0" w:color="auto"/>
              <w:left w:val="nil"/>
              <w:bottom w:val="single" w:sz="4" w:space="0" w:color="auto"/>
              <w:right w:val="single" w:sz="4" w:space="0" w:color="auto"/>
            </w:tcBorders>
            <w:shd w:val="clear" w:color="000000" w:fill="BFBFBF"/>
            <w:noWrap/>
            <w:vAlign w:val="center"/>
            <w:hideMark/>
          </w:tcPr>
          <w:p w:rsidR="00BC0BDC" w:rsidRPr="00BC0BDC" w:rsidRDefault="00BC0BDC" w:rsidP="00BC0BDC">
            <w:pPr>
              <w:spacing w:after="0" w:line="240" w:lineRule="auto"/>
              <w:jc w:val="center"/>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Zorunlu</w:t>
            </w:r>
          </w:p>
        </w:tc>
      </w:tr>
      <w:tr w:rsidR="005E7EB6"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bottom"/>
          </w:tcPr>
          <w:p w:rsidR="005E7EB6" w:rsidRPr="00E728EC" w:rsidRDefault="005E7EB6" w:rsidP="005E7EB6">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939" w:type="pct"/>
            <w:tcBorders>
              <w:top w:val="nil"/>
              <w:left w:val="nil"/>
              <w:bottom w:val="single" w:sz="4" w:space="0" w:color="auto"/>
              <w:right w:val="single" w:sz="4" w:space="0" w:color="auto"/>
            </w:tcBorders>
            <w:shd w:val="clear" w:color="auto" w:fill="auto"/>
            <w:noWrap/>
            <w:vAlign w:val="bottom"/>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sir</w:t>
            </w:r>
          </w:p>
        </w:tc>
        <w:tc>
          <w:tcPr>
            <w:tcW w:w="509" w:type="pct"/>
            <w:tcBorders>
              <w:top w:val="nil"/>
              <w:left w:val="nil"/>
              <w:bottom w:val="single" w:sz="4" w:space="0" w:color="auto"/>
              <w:right w:val="single" w:sz="4" w:space="0" w:color="auto"/>
            </w:tcBorders>
            <w:shd w:val="clear" w:color="auto" w:fill="auto"/>
            <w:noWrap/>
            <w:vAlign w:val="bottom"/>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722"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543"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E7EB6"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center"/>
          </w:tcPr>
          <w:p w:rsidR="005E7EB6" w:rsidRPr="00E728EC" w:rsidRDefault="005E7EB6" w:rsidP="005E7EB6">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939"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vt</w:t>
            </w:r>
          </w:p>
        </w:tc>
        <w:tc>
          <w:tcPr>
            <w:tcW w:w="509"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722"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543"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BC0BDC"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Nesne Sıra Numarası</w:t>
            </w:r>
          </w:p>
        </w:tc>
        <w:tc>
          <w:tcPr>
            <w:tcW w:w="93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no</w:t>
            </w:r>
            <w:proofErr w:type="gramEnd"/>
          </w:p>
        </w:tc>
        <w:tc>
          <w:tcPr>
            <w:tcW w:w="50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N(8)</w:t>
            </w:r>
          </w:p>
        </w:tc>
        <w:tc>
          <w:tcPr>
            <w:tcW w:w="722"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00000000</w:t>
            </w:r>
            <w:proofErr w:type="gramEnd"/>
          </w:p>
        </w:tc>
        <w:tc>
          <w:tcPr>
            <w:tcW w:w="543"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Hareket Tarihi</w:t>
            </w:r>
          </w:p>
        </w:tc>
        <w:tc>
          <w:tcPr>
            <w:tcW w:w="93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htr</w:t>
            </w:r>
          </w:p>
        </w:tc>
        <w:tc>
          <w:tcPr>
            <w:tcW w:w="50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D(8)</w:t>
            </w:r>
          </w:p>
        </w:tc>
        <w:tc>
          <w:tcPr>
            <w:tcW w:w="722"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YYYYAAGG</w:t>
            </w:r>
          </w:p>
        </w:tc>
        <w:tc>
          <w:tcPr>
            <w:tcW w:w="543"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Sözleşme Numarası</w:t>
            </w:r>
          </w:p>
        </w:tc>
        <w:tc>
          <w:tcPr>
            <w:tcW w:w="93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sn</w:t>
            </w:r>
            <w:proofErr w:type="gramEnd"/>
          </w:p>
        </w:tc>
        <w:tc>
          <w:tcPr>
            <w:tcW w:w="50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C(8)</w:t>
            </w:r>
          </w:p>
        </w:tc>
        <w:tc>
          <w:tcPr>
            <w:tcW w:w="722"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XXXXXXXX</w:t>
            </w:r>
          </w:p>
        </w:tc>
        <w:tc>
          <w:tcPr>
            <w:tcW w:w="543"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Sertifika Numarası</w:t>
            </w:r>
          </w:p>
        </w:tc>
        <w:tc>
          <w:tcPr>
            <w:tcW w:w="93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sfn</w:t>
            </w:r>
          </w:p>
        </w:tc>
        <w:tc>
          <w:tcPr>
            <w:tcW w:w="50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C(8)</w:t>
            </w:r>
          </w:p>
        </w:tc>
        <w:tc>
          <w:tcPr>
            <w:tcW w:w="722"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XXXXXXXX</w:t>
            </w:r>
          </w:p>
        </w:tc>
        <w:tc>
          <w:tcPr>
            <w:tcW w:w="543"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Geçerlilik Tarihi</w:t>
            </w:r>
          </w:p>
        </w:tc>
        <w:tc>
          <w:tcPr>
            <w:tcW w:w="93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gtr</w:t>
            </w:r>
          </w:p>
        </w:tc>
        <w:tc>
          <w:tcPr>
            <w:tcW w:w="50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D(8)</w:t>
            </w:r>
          </w:p>
        </w:tc>
        <w:tc>
          <w:tcPr>
            <w:tcW w:w="722"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YYYYAAGG</w:t>
            </w:r>
          </w:p>
        </w:tc>
        <w:tc>
          <w:tcPr>
            <w:tcW w:w="543"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1.Yıl Sonunda Hak Kazanma Oranı</w:t>
            </w:r>
          </w:p>
        </w:tc>
        <w:tc>
          <w:tcPr>
            <w:tcW w:w="93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y1</w:t>
            </w:r>
          </w:p>
        </w:tc>
        <w:tc>
          <w:tcPr>
            <w:tcW w:w="50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N(3,2)</w:t>
            </w:r>
          </w:p>
        </w:tc>
        <w:tc>
          <w:tcPr>
            <w:tcW w:w="722"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543"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2.Yıl Sonunda Hak Kazanma Oranı</w:t>
            </w:r>
          </w:p>
        </w:tc>
        <w:tc>
          <w:tcPr>
            <w:tcW w:w="93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y2</w:t>
            </w:r>
          </w:p>
        </w:tc>
        <w:tc>
          <w:tcPr>
            <w:tcW w:w="50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N(3,2)</w:t>
            </w:r>
          </w:p>
        </w:tc>
        <w:tc>
          <w:tcPr>
            <w:tcW w:w="722"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543"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3.Yıl Sonunda Hak Kazanma Oranı</w:t>
            </w:r>
          </w:p>
        </w:tc>
        <w:tc>
          <w:tcPr>
            <w:tcW w:w="93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y3</w:t>
            </w:r>
          </w:p>
        </w:tc>
        <w:tc>
          <w:tcPr>
            <w:tcW w:w="50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N(3,2)</w:t>
            </w:r>
          </w:p>
        </w:tc>
        <w:tc>
          <w:tcPr>
            <w:tcW w:w="722"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543"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4.Yıl Sonunda Hak Kazanma Oranı</w:t>
            </w:r>
          </w:p>
        </w:tc>
        <w:tc>
          <w:tcPr>
            <w:tcW w:w="93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y4</w:t>
            </w:r>
          </w:p>
        </w:tc>
        <w:tc>
          <w:tcPr>
            <w:tcW w:w="50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N(3,2)</w:t>
            </w:r>
          </w:p>
        </w:tc>
        <w:tc>
          <w:tcPr>
            <w:tcW w:w="722"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543"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5.Yıl Sonunda Hak Kazanma Oranı</w:t>
            </w:r>
          </w:p>
        </w:tc>
        <w:tc>
          <w:tcPr>
            <w:tcW w:w="93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y5</w:t>
            </w:r>
          </w:p>
        </w:tc>
        <w:tc>
          <w:tcPr>
            <w:tcW w:w="50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N(3,2)</w:t>
            </w:r>
          </w:p>
        </w:tc>
        <w:tc>
          <w:tcPr>
            <w:tcW w:w="722"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543"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6.Yıl Sonunda Hak Kazanma Oranı</w:t>
            </w:r>
          </w:p>
        </w:tc>
        <w:tc>
          <w:tcPr>
            <w:tcW w:w="93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y6</w:t>
            </w:r>
          </w:p>
        </w:tc>
        <w:tc>
          <w:tcPr>
            <w:tcW w:w="50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N(3,2)</w:t>
            </w:r>
          </w:p>
        </w:tc>
        <w:tc>
          <w:tcPr>
            <w:tcW w:w="722"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543"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286"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7.Yıl Sonunda Hak Kazanma Oranı</w:t>
            </w:r>
          </w:p>
        </w:tc>
        <w:tc>
          <w:tcPr>
            <w:tcW w:w="93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y7</w:t>
            </w:r>
          </w:p>
        </w:tc>
        <w:tc>
          <w:tcPr>
            <w:tcW w:w="50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N(3,2)</w:t>
            </w:r>
          </w:p>
        </w:tc>
        <w:tc>
          <w:tcPr>
            <w:tcW w:w="722"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543"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bl>
    <w:p w:rsidR="00677738" w:rsidRDefault="00677738" w:rsidP="00BC0BDC">
      <w:pPr>
        <w:jc w:val="both"/>
      </w:pPr>
    </w:p>
    <w:p w:rsidR="00BC0BDC" w:rsidRPr="00567C69" w:rsidRDefault="00BC0BDC" w:rsidP="00091BD4">
      <w:pPr>
        <w:pStyle w:val="ListeParagraf"/>
        <w:numPr>
          <w:ilvl w:val="1"/>
          <w:numId w:val="1"/>
        </w:numPr>
        <w:ind w:left="993" w:hanging="633"/>
        <w:outlineLvl w:val="1"/>
        <w:rPr>
          <w:b/>
          <w:sz w:val="24"/>
          <w:szCs w:val="24"/>
          <w:u w:val="single"/>
        </w:rPr>
      </w:pPr>
      <w:bookmarkStart w:id="7" w:name="_Toc487464105"/>
      <w:r>
        <w:rPr>
          <w:b/>
          <w:sz w:val="24"/>
          <w:szCs w:val="24"/>
          <w:u w:val="single"/>
        </w:rPr>
        <w:t>HES</w:t>
      </w:r>
      <w:r w:rsidRPr="00567C69">
        <w:rPr>
          <w:b/>
          <w:sz w:val="24"/>
          <w:szCs w:val="24"/>
          <w:u w:val="single"/>
        </w:rPr>
        <w:t xml:space="preserve"> Tablosu (</w:t>
      </w:r>
      <w:r>
        <w:rPr>
          <w:b/>
          <w:sz w:val="24"/>
          <w:szCs w:val="24"/>
          <w:u w:val="single"/>
        </w:rPr>
        <w:t>Sözleşme-Sertifika Hesap Hareketleri Tablosu</w:t>
      </w:r>
      <w:r w:rsidRPr="00567C69">
        <w:rPr>
          <w:b/>
          <w:sz w:val="24"/>
          <w:szCs w:val="24"/>
          <w:u w:val="single"/>
        </w:rPr>
        <w:t>)</w:t>
      </w:r>
      <w:bookmarkEnd w:id="7"/>
    </w:p>
    <w:p w:rsidR="00BC0BDC" w:rsidRDefault="00BC0BDC" w:rsidP="00BC0BDC">
      <w:pPr>
        <w:jc w:val="both"/>
      </w:pPr>
      <w:r>
        <w:t xml:space="preserve">Başlangıçta tüm sözleşme-sertifikalar için </w:t>
      </w:r>
      <w:proofErr w:type="gramStart"/>
      <w:r>
        <w:t>kümülatif</w:t>
      </w:r>
      <w:proofErr w:type="gramEnd"/>
      <w:r>
        <w:t xml:space="preserve"> olarak. Takip eden günlerde ise, yeni ve mevcut sözleşme-sertifikalarda hesap hareketi olması durumunda, hareket tarihi itibariyle gönderilecektir. </w:t>
      </w:r>
    </w:p>
    <w:tbl>
      <w:tblPr>
        <w:tblW w:w="5000" w:type="pct"/>
        <w:tblCellMar>
          <w:left w:w="70" w:type="dxa"/>
          <w:right w:w="70" w:type="dxa"/>
        </w:tblCellMar>
        <w:tblLook w:val="04A0" w:firstRow="1" w:lastRow="0" w:firstColumn="1" w:lastColumn="0" w:noHBand="0" w:noVBand="1"/>
      </w:tblPr>
      <w:tblGrid>
        <w:gridCol w:w="3953"/>
        <w:gridCol w:w="1743"/>
        <w:gridCol w:w="1026"/>
        <w:gridCol w:w="2785"/>
        <w:gridCol w:w="979"/>
      </w:tblGrid>
      <w:tr w:rsidR="00BC0BDC" w:rsidRPr="00BC0BDC"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BC0BDC" w:rsidRPr="00BC0BDC" w:rsidRDefault="00E728EC" w:rsidP="00BC0BDC">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 xml:space="preserve">HES </w:t>
            </w:r>
            <w:r w:rsidR="00BC0BDC">
              <w:rPr>
                <w:rFonts w:ascii="Calibri" w:eastAsia="Times New Roman" w:hAnsi="Calibri" w:cs="Calibri"/>
                <w:b/>
                <w:bCs/>
                <w:color w:val="000000"/>
                <w:sz w:val="20"/>
                <w:lang w:eastAsia="tr-TR"/>
              </w:rPr>
              <w:t>(Sözleşme-Sertifika Hesap Hareketleri Tablosu)</w:t>
            </w:r>
          </w:p>
        </w:tc>
      </w:tr>
      <w:tr w:rsidR="00BC0BDC" w:rsidRPr="00BC0BDC" w:rsidTr="001A76E3">
        <w:trPr>
          <w:trHeight w:val="20"/>
        </w:trPr>
        <w:tc>
          <w:tcPr>
            <w:tcW w:w="1885"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BC0BDC" w:rsidRPr="00BC0BDC" w:rsidRDefault="00BC0BDC" w:rsidP="00BC0BDC">
            <w:pPr>
              <w:spacing w:after="0" w:line="240" w:lineRule="auto"/>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Alan Adı</w:t>
            </w:r>
          </w:p>
        </w:tc>
        <w:tc>
          <w:tcPr>
            <w:tcW w:w="831" w:type="pct"/>
            <w:tcBorders>
              <w:top w:val="single" w:sz="4" w:space="0" w:color="auto"/>
              <w:left w:val="nil"/>
              <w:bottom w:val="single" w:sz="4" w:space="0" w:color="auto"/>
              <w:right w:val="single" w:sz="4" w:space="0" w:color="auto"/>
            </w:tcBorders>
            <w:shd w:val="clear" w:color="000000" w:fill="BFBFBF"/>
            <w:noWrap/>
            <w:vAlign w:val="center"/>
            <w:hideMark/>
          </w:tcPr>
          <w:p w:rsidR="00BC0BDC" w:rsidRPr="00BC0BDC" w:rsidRDefault="00BC0BDC" w:rsidP="00BC0BDC">
            <w:pPr>
              <w:spacing w:after="0" w:line="240" w:lineRule="auto"/>
              <w:jc w:val="center"/>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XML Bileşen Adı</w:t>
            </w:r>
          </w:p>
        </w:tc>
        <w:tc>
          <w:tcPr>
            <w:tcW w:w="489" w:type="pct"/>
            <w:tcBorders>
              <w:top w:val="single" w:sz="4" w:space="0" w:color="auto"/>
              <w:left w:val="nil"/>
              <w:bottom w:val="single" w:sz="4" w:space="0" w:color="auto"/>
              <w:right w:val="single" w:sz="4" w:space="0" w:color="auto"/>
            </w:tcBorders>
            <w:shd w:val="clear" w:color="000000" w:fill="BFBFBF"/>
            <w:noWrap/>
            <w:vAlign w:val="bottom"/>
            <w:hideMark/>
          </w:tcPr>
          <w:p w:rsidR="00BC0BDC" w:rsidRPr="00BC0BDC" w:rsidRDefault="00BC0BDC" w:rsidP="00BC0BDC">
            <w:pPr>
              <w:spacing w:after="0" w:line="240" w:lineRule="auto"/>
              <w:jc w:val="center"/>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Veri Tipi</w:t>
            </w:r>
          </w:p>
        </w:tc>
        <w:tc>
          <w:tcPr>
            <w:tcW w:w="1328" w:type="pct"/>
            <w:tcBorders>
              <w:top w:val="single" w:sz="4" w:space="0" w:color="auto"/>
              <w:left w:val="nil"/>
              <w:bottom w:val="single" w:sz="4" w:space="0" w:color="auto"/>
              <w:right w:val="single" w:sz="4" w:space="0" w:color="auto"/>
            </w:tcBorders>
            <w:shd w:val="clear" w:color="000000" w:fill="BFBFBF"/>
            <w:noWrap/>
            <w:vAlign w:val="bottom"/>
            <w:hideMark/>
          </w:tcPr>
          <w:p w:rsidR="00BC0BDC" w:rsidRPr="00BC0BDC" w:rsidRDefault="00BC0BDC" w:rsidP="00BC0BDC">
            <w:pPr>
              <w:spacing w:after="0" w:line="240" w:lineRule="auto"/>
              <w:jc w:val="center"/>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Veri Formatı</w:t>
            </w:r>
          </w:p>
        </w:tc>
        <w:tc>
          <w:tcPr>
            <w:tcW w:w="466" w:type="pct"/>
            <w:tcBorders>
              <w:top w:val="single" w:sz="4" w:space="0" w:color="auto"/>
              <w:left w:val="nil"/>
              <w:bottom w:val="single" w:sz="4" w:space="0" w:color="auto"/>
              <w:right w:val="single" w:sz="4" w:space="0" w:color="auto"/>
            </w:tcBorders>
            <w:shd w:val="clear" w:color="000000" w:fill="BFBFBF"/>
            <w:noWrap/>
            <w:vAlign w:val="center"/>
            <w:hideMark/>
          </w:tcPr>
          <w:p w:rsidR="00BC0BDC" w:rsidRPr="00BC0BDC" w:rsidRDefault="00BC0BDC" w:rsidP="00BC0BDC">
            <w:pPr>
              <w:spacing w:after="0" w:line="240" w:lineRule="auto"/>
              <w:jc w:val="center"/>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Zorunlu</w:t>
            </w:r>
          </w:p>
        </w:tc>
      </w:tr>
      <w:tr w:rsidR="005E7EB6"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bottom"/>
          </w:tcPr>
          <w:p w:rsidR="005E7EB6" w:rsidRPr="00E728EC" w:rsidRDefault="005E7EB6" w:rsidP="005E7EB6">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831" w:type="pct"/>
            <w:tcBorders>
              <w:top w:val="nil"/>
              <w:left w:val="nil"/>
              <w:bottom w:val="single" w:sz="4" w:space="0" w:color="auto"/>
              <w:right w:val="single" w:sz="4" w:space="0" w:color="auto"/>
            </w:tcBorders>
            <w:shd w:val="clear" w:color="auto" w:fill="auto"/>
            <w:noWrap/>
            <w:vAlign w:val="bottom"/>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sir</w:t>
            </w:r>
          </w:p>
        </w:tc>
        <w:tc>
          <w:tcPr>
            <w:tcW w:w="489" w:type="pct"/>
            <w:tcBorders>
              <w:top w:val="nil"/>
              <w:left w:val="nil"/>
              <w:bottom w:val="single" w:sz="4" w:space="0" w:color="auto"/>
              <w:right w:val="single" w:sz="4" w:space="0" w:color="auto"/>
            </w:tcBorders>
            <w:shd w:val="clear" w:color="auto" w:fill="auto"/>
            <w:noWrap/>
            <w:vAlign w:val="bottom"/>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1328"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466"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E7EB6"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tcPr>
          <w:p w:rsidR="005E7EB6" w:rsidRPr="00E728EC" w:rsidRDefault="005E7EB6" w:rsidP="005E7EB6">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831"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vt</w:t>
            </w:r>
          </w:p>
        </w:tc>
        <w:tc>
          <w:tcPr>
            <w:tcW w:w="489"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328"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466" w:type="pct"/>
            <w:tcBorders>
              <w:top w:val="nil"/>
              <w:left w:val="nil"/>
              <w:bottom w:val="single" w:sz="4" w:space="0" w:color="auto"/>
              <w:right w:val="single" w:sz="4" w:space="0" w:color="auto"/>
            </w:tcBorders>
            <w:shd w:val="clear" w:color="auto" w:fill="auto"/>
            <w:noWrap/>
            <w:vAlign w:val="center"/>
          </w:tcPr>
          <w:p w:rsidR="005E7EB6" w:rsidRPr="00567C69" w:rsidRDefault="005E7EB6" w:rsidP="00BC0BDC">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Nesne Sıra Numarası</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no</w:t>
            </w:r>
            <w:proofErr w:type="gramEnd"/>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N(8)</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00000000</w:t>
            </w:r>
            <w:proofErr w:type="gramEnd"/>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Referans No</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rf</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N(22)</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0000000000000000000000</w:t>
            </w:r>
            <w:proofErr w:type="gramEnd"/>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Hareket Tarihi</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htr</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C(14)</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YYYYAAGGSSDDSS</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Valör Tarihi</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vtr</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C(14)</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YYYYAAGGSSDDSS</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 </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Sözleşme Numarası</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sn</w:t>
            </w:r>
            <w:proofErr w:type="gramEnd"/>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C(8)</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XXXXXXXX</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Sertifika Numarası</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sfn</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C(8)</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XXXXXXXX</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Hareket Tipi</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ht</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N(4)</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Ödeyen Tipi</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ot</w:t>
            </w:r>
            <w:proofErr w:type="gramEnd"/>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N(2)</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Ödeme Aracı</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oa</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N(3)</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 </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Para Birimi</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pb</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C(3)</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XXX</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PBTutar</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pt</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N(22,6)</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0000000000000000.000000</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TLTutar</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tl</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N(22,6)</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0000000000000000.000000</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Nominal Tutar</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ntl</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N(22,6)</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0000000000000000.000000</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Fon İşleminin Gerekçesi</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fig</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N(2)</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Fon Emir Tarihi</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fet</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C(14)</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YYYYAAGGSSDDSS</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Fon Kodu</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fk</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N(3)</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Fon Pay Adedi</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fp</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N(22,6)</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0000000000000000.000000</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Ek Fayda Numarası</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ef</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C(12)</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XXXXX-XX-XXX</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Kesinti Kontrolünden Muaf Tutulan Tutar</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mtl</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N(22,6)</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0000000000000000.000000</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Tahakkuk Tarihi</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ttr</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C(14)</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YYYYAAGGSSDDSS</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Hak Kazanma Oranı</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hk</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N(3)</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Tahsilat İade Alt Kodu</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iak</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N(3)</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Otomatik Katılım Dönemi</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okd</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N(6)</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Otomatik Katılım Dönemi Ödeme Tarihi</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okm</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D(8)</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YYYYAAGG</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Ödeme Dosya Referans Numarası</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odr</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N(12)</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000000000000</w:t>
            </w:r>
            <w:proofErr w:type="gramEnd"/>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1885" w:type="pct"/>
            <w:tcBorders>
              <w:top w:val="nil"/>
              <w:left w:val="single" w:sz="4" w:space="0" w:color="auto"/>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Ceza İşleminin Gerekçesi</w:t>
            </w:r>
          </w:p>
        </w:tc>
        <w:tc>
          <w:tcPr>
            <w:tcW w:w="83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cig</w:t>
            </w:r>
          </w:p>
        </w:tc>
        <w:tc>
          <w:tcPr>
            <w:tcW w:w="48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N(2)</w:t>
            </w:r>
          </w:p>
        </w:tc>
        <w:tc>
          <w:tcPr>
            <w:tcW w:w="132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w:t>
            </w:r>
          </w:p>
        </w:tc>
        <w:tc>
          <w:tcPr>
            <w:tcW w:w="46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bl>
    <w:p w:rsidR="00BC0BDC" w:rsidRDefault="00BC0BDC" w:rsidP="007F6215"/>
    <w:p w:rsidR="00BC0BDC" w:rsidRDefault="00BC0BDC">
      <w:pPr>
        <w:rPr>
          <w:b/>
          <w:sz w:val="24"/>
          <w:szCs w:val="24"/>
          <w:u w:val="single"/>
        </w:rPr>
      </w:pPr>
      <w:r>
        <w:rPr>
          <w:b/>
          <w:sz w:val="24"/>
          <w:szCs w:val="24"/>
          <w:u w:val="single"/>
        </w:rPr>
        <w:br w:type="page"/>
      </w:r>
    </w:p>
    <w:p w:rsidR="00BC0BDC" w:rsidRPr="00567C69" w:rsidRDefault="00BC0BDC" w:rsidP="00091BD4">
      <w:pPr>
        <w:pStyle w:val="ListeParagraf"/>
        <w:numPr>
          <w:ilvl w:val="1"/>
          <w:numId w:val="1"/>
        </w:numPr>
        <w:ind w:left="993" w:hanging="633"/>
        <w:outlineLvl w:val="1"/>
        <w:rPr>
          <w:b/>
          <w:sz w:val="24"/>
          <w:szCs w:val="24"/>
          <w:u w:val="single"/>
        </w:rPr>
      </w:pPr>
      <w:bookmarkStart w:id="8" w:name="_Toc487464106"/>
      <w:r>
        <w:rPr>
          <w:b/>
          <w:sz w:val="24"/>
          <w:szCs w:val="24"/>
          <w:u w:val="single"/>
        </w:rPr>
        <w:lastRenderedPageBreak/>
        <w:t>HOP</w:t>
      </w:r>
      <w:r w:rsidRPr="00567C69">
        <w:rPr>
          <w:b/>
          <w:sz w:val="24"/>
          <w:szCs w:val="24"/>
          <w:u w:val="single"/>
        </w:rPr>
        <w:t xml:space="preserve"> Tablosu (</w:t>
      </w:r>
      <w:r>
        <w:rPr>
          <w:b/>
          <w:sz w:val="24"/>
          <w:szCs w:val="24"/>
          <w:u w:val="single"/>
        </w:rPr>
        <w:t>Hesap Özet Profili Bilgileri</w:t>
      </w:r>
      <w:r w:rsidRPr="00567C69">
        <w:rPr>
          <w:b/>
          <w:sz w:val="24"/>
          <w:szCs w:val="24"/>
          <w:u w:val="single"/>
        </w:rPr>
        <w:t>)</w:t>
      </w:r>
      <w:bookmarkEnd w:id="8"/>
    </w:p>
    <w:p w:rsidR="00BC0BDC" w:rsidRDefault="00BC0BDC" w:rsidP="007F6215">
      <w:r w:rsidRPr="00BC0BDC">
        <w:t>Cari günde talep edilen Hesap Özeti ve Fon bilgileri gönderilecektir.</w:t>
      </w:r>
    </w:p>
    <w:tbl>
      <w:tblPr>
        <w:tblW w:w="5000" w:type="pct"/>
        <w:tblCellMar>
          <w:left w:w="70" w:type="dxa"/>
          <w:right w:w="70" w:type="dxa"/>
        </w:tblCellMar>
        <w:tblLook w:val="04A0" w:firstRow="1" w:lastRow="0" w:firstColumn="1" w:lastColumn="0" w:noHBand="0" w:noVBand="1"/>
      </w:tblPr>
      <w:tblGrid>
        <w:gridCol w:w="4375"/>
        <w:gridCol w:w="1638"/>
        <w:gridCol w:w="935"/>
        <w:gridCol w:w="2619"/>
        <w:gridCol w:w="919"/>
      </w:tblGrid>
      <w:tr w:rsidR="00BC0BDC" w:rsidRPr="00BC0BDC"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BC0BDC" w:rsidRPr="00BC0BDC" w:rsidRDefault="00E728EC" w:rsidP="00BC0BDC">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 xml:space="preserve">HOP </w:t>
            </w:r>
            <w:r w:rsidR="00BC0BDC">
              <w:rPr>
                <w:rFonts w:ascii="Calibri" w:eastAsia="Times New Roman" w:hAnsi="Calibri" w:cs="Calibri"/>
                <w:b/>
                <w:bCs/>
                <w:color w:val="000000"/>
                <w:sz w:val="20"/>
                <w:lang w:eastAsia="tr-TR"/>
              </w:rPr>
              <w:t>(Hesap Özet Profili Bilgileri)</w:t>
            </w:r>
          </w:p>
        </w:tc>
      </w:tr>
      <w:tr w:rsidR="00BC0BDC" w:rsidRPr="00BC0BDC" w:rsidTr="001A76E3">
        <w:trPr>
          <w:trHeight w:val="20"/>
        </w:trPr>
        <w:tc>
          <w:tcPr>
            <w:tcW w:w="2086"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BC0BDC" w:rsidRPr="00BC0BDC" w:rsidRDefault="00BC0BDC" w:rsidP="00BC0BDC">
            <w:pPr>
              <w:spacing w:after="0" w:line="240" w:lineRule="auto"/>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Alan Adı</w:t>
            </w:r>
          </w:p>
        </w:tc>
        <w:tc>
          <w:tcPr>
            <w:tcW w:w="781" w:type="pct"/>
            <w:tcBorders>
              <w:top w:val="single" w:sz="4" w:space="0" w:color="auto"/>
              <w:left w:val="nil"/>
              <w:bottom w:val="single" w:sz="4" w:space="0" w:color="auto"/>
              <w:right w:val="single" w:sz="4" w:space="0" w:color="auto"/>
            </w:tcBorders>
            <w:shd w:val="clear" w:color="000000" w:fill="BFBFBF"/>
            <w:noWrap/>
            <w:vAlign w:val="center"/>
            <w:hideMark/>
          </w:tcPr>
          <w:p w:rsidR="00BC0BDC" w:rsidRPr="00BC0BDC" w:rsidRDefault="00BC0BDC" w:rsidP="00BC0BDC">
            <w:pPr>
              <w:spacing w:after="0" w:line="240" w:lineRule="auto"/>
              <w:jc w:val="center"/>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XML Bileşen Adı</w:t>
            </w:r>
          </w:p>
        </w:tc>
        <w:tc>
          <w:tcPr>
            <w:tcW w:w="446" w:type="pct"/>
            <w:tcBorders>
              <w:top w:val="single" w:sz="4" w:space="0" w:color="auto"/>
              <w:left w:val="nil"/>
              <w:bottom w:val="single" w:sz="4" w:space="0" w:color="auto"/>
              <w:right w:val="single" w:sz="4" w:space="0" w:color="auto"/>
            </w:tcBorders>
            <w:shd w:val="clear" w:color="000000" w:fill="BFBFBF"/>
            <w:noWrap/>
            <w:vAlign w:val="bottom"/>
            <w:hideMark/>
          </w:tcPr>
          <w:p w:rsidR="00BC0BDC" w:rsidRPr="00BC0BDC" w:rsidRDefault="00BC0BDC" w:rsidP="00BC0BDC">
            <w:pPr>
              <w:spacing w:after="0" w:line="240" w:lineRule="auto"/>
              <w:jc w:val="center"/>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Veri Tipi</w:t>
            </w:r>
          </w:p>
        </w:tc>
        <w:tc>
          <w:tcPr>
            <w:tcW w:w="1249" w:type="pct"/>
            <w:tcBorders>
              <w:top w:val="single" w:sz="4" w:space="0" w:color="auto"/>
              <w:left w:val="nil"/>
              <w:bottom w:val="single" w:sz="4" w:space="0" w:color="auto"/>
              <w:right w:val="single" w:sz="4" w:space="0" w:color="auto"/>
            </w:tcBorders>
            <w:shd w:val="clear" w:color="000000" w:fill="BFBFBF"/>
            <w:noWrap/>
            <w:vAlign w:val="bottom"/>
            <w:hideMark/>
          </w:tcPr>
          <w:p w:rsidR="00BC0BDC" w:rsidRPr="00BC0BDC" w:rsidRDefault="00BC0BDC" w:rsidP="00BC0BDC">
            <w:pPr>
              <w:spacing w:after="0" w:line="240" w:lineRule="auto"/>
              <w:jc w:val="center"/>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Veri Formatı</w:t>
            </w:r>
          </w:p>
        </w:tc>
        <w:tc>
          <w:tcPr>
            <w:tcW w:w="438" w:type="pct"/>
            <w:tcBorders>
              <w:top w:val="single" w:sz="4" w:space="0" w:color="auto"/>
              <w:left w:val="nil"/>
              <w:bottom w:val="single" w:sz="4" w:space="0" w:color="auto"/>
              <w:right w:val="single" w:sz="4" w:space="0" w:color="auto"/>
            </w:tcBorders>
            <w:shd w:val="clear" w:color="000000" w:fill="BFBFBF"/>
            <w:noWrap/>
            <w:vAlign w:val="bottom"/>
            <w:hideMark/>
          </w:tcPr>
          <w:p w:rsidR="00BC0BDC" w:rsidRPr="00BC0BDC" w:rsidRDefault="00BC0BDC" w:rsidP="00BC0BDC">
            <w:pPr>
              <w:spacing w:after="0" w:line="240" w:lineRule="auto"/>
              <w:jc w:val="center"/>
              <w:rPr>
                <w:rFonts w:ascii="Calibri" w:eastAsia="Times New Roman" w:hAnsi="Calibri" w:cs="Calibri"/>
                <w:b/>
                <w:bCs/>
                <w:color w:val="000000"/>
                <w:sz w:val="20"/>
                <w:lang w:eastAsia="tr-TR"/>
              </w:rPr>
            </w:pPr>
            <w:r w:rsidRPr="00BC0BDC">
              <w:rPr>
                <w:rFonts w:ascii="Calibri" w:eastAsia="Times New Roman" w:hAnsi="Calibri" w:cs="Calibri"/>
                <w:b/>
                <w:bCs/>
                <w:color w:val="000000"/>
                <w:sz w:val="20"/>
                <w:lang w:eastAsia="tr-TR"/>
              </w:rPr>
              <w:t>Zorunlu</w:t>
            </w:r>
          </w:p>
        </w:tc>
      </w:tr>
      <w:tr w:rsidR="005E7EB6"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bottom"/>
          </w:tcPr>
          <w:p w:rsidR="005E7EB6" w:rsidRPr="00E728EC" w:rsidRDefault="005E7EB6" w:rsidP="005E7EB6">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781" w:type="pct"/>
            <w:tcBorders>
              <w:top w:val="nil"/>
              <w:left w:val="nil"/>
              <w:bottom w:val="single" w:sz="4" w:space="0" w:color="auto"/>
              <w:right w:val="single" w:sz="4" w:space="0" w:color="auto"/>
            </w:tcBorders>
            <w:shd w:val="clear" w:color="auto" w:fill="auto"/>
            <w:noWrap/>
            <w:vAlign w:val="bottom"/>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sir</w:t>
            </w:r>
          </w:p>
        </w:tc>
        <w:tc>
          <w:tcPr>
            <w:tcW w:w="446" w:type="pct"/>
            <w:tcBorders>
              <w:top w:val="nil"/>
              <w:left w:val="nil"/>
              <w:bottom w:val="single" w:sz="4" w:space="0" w:color="auto"/>
              <w:right w:val="single" w:sz="4" w:space="0" w:color="auto"/>
            </w:tcBorders>
            <w:shd w:val="clear" w:color="auto" w:fill="auto"/>
            <w:noWrap/>
            <w:vAlign w:val="bottom"/>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1249" w:type="pct"/>
            <w:tcBorders>
              <w:top w:val="nil"/>
              <w:left w:val="nil"/>
              <w:bottom w:val="single" w:sz="4" w:space="0" w:color="auto"/>
              <w:right w:val="single" w:sz="4" w:space="0" w:color="auto"/>
            </w:tcBorders>
            <w:shd w:val="clear" w:color="auto" w:fill="auto"/>
            <w:noWrap/>
            <w:vAlign w:val="center"/>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438" w:type="pct"/>
            <w:tcBorders>
              <w:top w:val="nil"/>
              <w:left w:val="nil"/>
              <w:bottom w:val="single" w:sz="4" w:space="0" w:color="auto"/>
              <w:right w:val="single" w:sz="4" w:space="0" w:color="auto"/>
            </w:tcBorders>
            <w:shd w:val="clear" w:color="auto" w:fill="auto"/>
            <w:noWrap/>
            <w:vAlign w:val="center"/>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E7EB6"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tcPr>
          <w:p w:rsidR="005E7EB6" w:rsidRPr="00E728EC" w:rsidRDefault="005E7EB6" w:rsidP="005E7EB6">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781" w:type="pct"/>
            <w:tcBorders>
              <w:top w:val="nil"/>
              <w:left w:val="nil"/>
              <w:bottom w:val="single" w:sz="4" w:space="0" w:color="auto"/>
              <w:right w:val="single" w:sz="4" w:space="0" w:color="auto"/>
            </w:tcBorders>
            <w:shd w:val="clear" w:color="auto" w:fill="auto"/>
            <w:noWrap/>
            <w:vAlign w:val="center"/>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vt</w:t>
            </w:r>
          </w:p>
        </w:tc>
        <w:tc>
          <w:tcPr>
            <w:tcW w:w="446" w:type="pct"/>
            <w:tcBorders>
              <w:top w:val="nil"/>
              <w:left w:val="nil"/>
              <w:bottom w:val="single" w:sz="4" w:space="0" w:color="auto"/>
              <w:right w:val="single" w:sz="4" w:space="0" w:color="auto"/>
            </w:tcBorders>
            <w:shd w:val="clear" w:color="auto" w:fill="auto"/>
            <w:noWrap/>
            <w:vAlign w:val="center"/>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1249" w:type="pct"/>
            <w:tcBorders>
              <w:top w:val="nil"/>
              <w:left w:val="nil"/>
              <w:bottom w:val="single" w:sz="4" w:space="0" w:color="auto"/>
              <w:right w:val="single" w:sz="4" w:space="0" w:color="auto"/>
            </w:tcBorders>
            <w:shd w:val="clear" w:color="auto" w:fill="auto"/>
            <w:noWrap/>
            <w:vAlign w:val="center"/>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438" w:type="pct"/>
            <w:tcBorders>
              <w:top w:val="nil"/>
              <w:left w:val="nil"/>
              <w:bottom w:val="single" w:sz="4" w:space="0" w:color="auto"/>
              <w:right w:val="single" w:sz="4" w:space="0" w:color="auto"/>
            </w:tcBorders>
            <w:shd w:val="clear" w:color="auto" w:fill="auto"/>
            <w:noWrap/>
            <w:vAlign w:val="center"/>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Nesne Sıra Numarası</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no</w:t>
            </w:r>
            <w:proofErr w:type="gramEnd"/>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N(8)</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00000000</w:t>
            </w:r>
            <w:proofErr w:type="gramEnd"/>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Hareket Tarihi</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htr</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D(8)</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YYYYAAGG</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Hesap Özet Referans Numarası</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hrn</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C(16)</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XXXXX...XXXXX</w:t>
            </w:r>
            <w:proofErr w:type="gramEnd"/>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Hesap Özeti Talep Nedeni</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tn</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N(2)</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Hesap Özeti Düzenlenme Tarihi</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ttr</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D(8)</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YYYYAAGG</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Sözleşme Numarası</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sn</w:t>
            </w:r>
            <w:proofErr w:type="gramEnd"/>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C(8)</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XXXXXXXX</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Sertifika Numarası</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sfn</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C(8)</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XXXXXXXX</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Sözleşme-Sertifika Yürürlük Tarihi</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ytr</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D(8)</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YYYYAAGG</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Grup Numarası Referansı</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gpn</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C(10)</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XXXXXXXXXX</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Katılımcı Sayısı</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kks</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N(6)</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000000</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Katılımcı Sicil Kodu</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ks</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N(12)</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000000000000</w:t>
            </w:r>
            <w:proofErr w:type="gramEnd"/>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Bireysel Emeklilik Sistemine İlk Giriş Tarihi</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igt</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D(8)</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YYYYAAGG</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BES'e Aktarıldığı Dış Sisteme (Birikimli Hayat Sigortaları, Vakıf, Sandık v.b.) İlk Giriş Tarihi</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bhg</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D(8)</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YYYYAAGG</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Dış Sistemden Bireysel Emeklilik Sistemine Aktarılan Ay Adedi</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dsr</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N(3)</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BES'e Aktarım Tarihi</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bha</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D(8)</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YYYYAAGG</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Sistemde Geçirilen Süre (Ay)</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gsr</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N(3)</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Aktarıma Esas Birikim Tutarı (Net)</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br</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N(22,6)</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0000000000000000.000000</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Giriş Aidatı Kesintisi Tutarı</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proofErr w:type="gramStart"/>
            <w:r w:rsidRPr="00BC0BDC">
              <w:rPr>
                <w:rFonts w:ascii="Calibri" w:eastAsia="Times New Roman" w:hAnsi="Calibri" w:cs="Calibri"/>
                <w:color w:val="000000"/>
                <w:sz w:val="20"/>
                <w:lang w:eastAsia="tr-TR"/>
              </w:rPr>
              <w:t>gak</w:t>
            </w:r>
            <w:proofErr w:type="gramEnd"/>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N(22,6)</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0000000000000000.000000</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Z</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BC0BDC" w:rsidRPr="00BC0BDC" w:rsidRDefault="00BC0BDC" w:rsidP="00BC0BDC">
            <w:pPr>
              <w:spacing w:after="0" w:line="240" w:lineRule="auto"/>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Katılımcılarca Hak Edilmemiş Tutar</w:t>
            </w:r>
          </w:p>
        </w:tc>
        <w:tc>
          <w:tcPr>
            <w:tcW w:w="781"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het</w:t>
            </w:r>
          </w:p>
        </w:tc>
        <w:tc>
          <w:tcPr>
            <w:tcW w:w="446"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N(22,6)</w:t>
            </w:r>
          </w:p>
        </w:tc>
        <w:tc>
          <w:tcPr>
            <w:tcW w:w="1249"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0000000000000000.000000</w:t>
            </w:r>
          </w:p>
        </w:tc>
        <w:tc>
          <w:tcPr>
            <w:tcW w:w="438" w:type="pct"/>
            <w:tcBorders>
              <w:top w:val="nil"/>
              <w:left w:val="nil"/>
              <w:bottom w:val="single" w:sz="4" w:space="0" w:color="auto"/>
              <w:right w:val="single" w:sz="4" w:space="0" w:color="auto"/>
            </w:tcBorders>
            <w:shd w:val="clear" w:color="auto" w:fill="auto"/>
            <w:noWrap/>
            <w:vAlign w:val="center"/>
            <w:hideMark/>
          </w:tcPr>
          <w:p w:rsidR="00BC0BDC" w:rsidRPr="00BC0BDC" w:rsidRDefault="00BC0BDC" w:rsidP="00BC0BDC">
            <w:pPr>
              <w:spacing w:after="0" w:line="240" w:lineRule="auto"/>
              <w:jc w:val="center"/>
              <w:rPr>
                <w:rFonts w:ascii="Calibri" w:eastAsia="Times New Roman" w:hAnsi="Calibri" w:cs="Calibri"/>
                <w:color w:val="000000"/>
                <w:sz w:val="20"/>
                <w:lang w:eastAsia="tr-TR"/>
              </w:rPr>
            </w:pPr>
            <w:r w:rsidRPr="00BC0BDC">
              <w:rPr>
                <w:rFonts w:ascii="Calibri" w:eastAsia="Times New Roman" w:hAnsi="Calibri" w:cs="Calibri"/>
                <w:color w:val="000000"/>
                <w:sz w:val="20"/>
                <w:lang w:eastAsia="tr-TR"/>
              </w:rPr>
              <w:t>*</w:t>
            </w:r>
          </w:p>
        </w:tc>
      </w:tr>
      <w:tr w:rsidR="00BC0BDC" w:rsidRPr="00BC0BDC" w:rsidTr="001A76E3">
        <w:trPr>
          <w:trHeight w:val="20"/>
        </w:trPr>
        <w:tc>
          <w:tcPr>
            <w:tcW w:w="2086" w:type="pct"/>
            <w:tcBorders>
              <w:top w:val="nil"/>
              <w:left w:val="single" w:sz="4" w:space="0" w:color="auto"/>
              <w:bottom w:val="single" w:sz="4" w:space="0" w:color="auto"/>
              <w:right w:val="single" w:sz="4" w:space="0" w:color="auto"/>
            </w:tcBorders>
            <w:shd w:val="clear" w:color="auto" w:fill="FFFF00"/>
            <w:vAlign w:val="center"/>
            <w:hideMark/>
          </w:tcPr>
          <w:p w:rsidR="00BC0BDC" w:rsidRPr="00BC0BDC" w:rsidRDefault="00BC0BDC" w:rsidP="00BC0BDC">
            <w:pPr>
              <w:spacing w:after="0" w:line="240" w:lineRule="auto"/>
              <w:rPr>
                <w:rFonts w:ascii="Calibri" w:eastAsia="Times New Roman" w:hAnsi="Calibri" w:cs="Calibri"/>
                <w:color w:val="FF0000"/>
                <w:sz w:val="20"/>
                <w:lang w:eastAsia="tr-TR"/>
              </w:rPr>
            </w:pPr>
            <w:r w:rsidRPr="00BC0BDC">
              <w:rPr>
                <w:rFonts w:ascii="Calibri" w:eastAsia="Times New Roman" w:hAnsi="Calibri" w:cs="Calibri"/>
                <w:color w:val="FF0000"/>
                <w:sz w:val="20"/>
                <w:lang w:eastAsia="tr-TR"/>
              </w:rPr>
              <w:t>Hesap Özeti Fon Bilgileri Listesi</w:t>
            </w:r>
          </w:p>
        </w:tc>
        <w:tc>
          <w:tcPr>
            <w:tcW w:w="781" w:type="pct"/>
            <w:tcBorders>
              <w:top w:val="nil"/>
              <w:left w:val="nil"/>
              <w:bottom w:val="single" w:sz="4" w:space="0" w:color="auto"/>
              <w:right w:val="single" w:sz="4" w:space="0" w:color="auto"/>
            </w:tcBorders>
            <w:shd w:val="clear" w:color="auto" w:fill="FFFF00"/>
            <w:noWrap/>
            <w:vAlign w:val="center"/>
            <w:hideMark/>
          </w:tcPr>
          <w:p w:rsidR="00BC0BDC" w:rsidRPr="00BC0BDC" w:rsidRDefault="00BC0BDC" w:rsidP="00BC0BDC">
            <w:pPr>
              <w:spacing w:after="0" w:line="240" w:lineRule="auto"/>
              <w:jc w:val="center"/>
              <w:rPr>
                <w:rFonts w:ascii="Calibri" w:eastAsia="Times New Roman" w:hAnsi="Calibri" w:cs="Calibri"/>
                <w:color w:val="FF0000"/>
                <w:sz w:val="20"/>
                <w:lang w:eastAsia="tr-TR"/>
              </w:rPr>
            </w:pPr>
            <w:r w:rsidRPr="00BC0BDC">
              <w:rPr>
                <w:rFonts w:ascii="Calibri" w:eastAsia="Times New Roman" w:hAnsi="Calibri" w:cs="Calibri"/>
                <w:color w:val="FF0000"/>
                <w:sz w:val="20"/>
                <w:lang w:eastAsia="tr-TR"/>
              </w:rPr>
              <w:t>hfnlst</w:t>
            </w:r>
          </w:p>
        </w:tc>
        <w:tc>
          <w:tcPr>
            <w:tcW w:w="446" w:type="pct"/>
            <w:tcBorders>
              <w:top w:val="nil"/>
              <w:left w:val="nil"/>
              <w:bottom w:val="single" w:sz="4" w:space="0" w:color="auto"/>
              <w:right w:val="single" w:sz="4" w:space="0" w:color="auto"/>
            </w:tcBorders>
            <w:shd w:val="clear" w:color="auto" w:fill="FFFF00"/>
            <w:noWrap/>
            <w:vAlign w:val="center"/>
            <w:hideMark/>
          </w:tcPr>
          <w:p w:rsidR="00BC0BDC" w:rsidRPr="00BC0BDC" w:rsidRDefault="00BC0BDC" w:rsidP="00BC0BDC">
            <w:pPr>
              <w:spacing w:after="0" w:line="240" w:lineRule="auto"/>
              <w:jc w:val="center"/>
              <w:rPr>
                <w:rFonts w:ascii="Calibri" w:eastAsia="Times New Roman" w:hAnsi="Calibri" w:cs="Calibri"/>
                <w:color w:val="FF0000"/>
                <w:sz w:val="20"/>
                <w:lang w:eastAsia="tr-TR"/>
              </w:rPr>
            </w:pPr>
            <w:r w:rsidRPr="00BC0BDC">
              <w:rPr>
                <w:rFonts w:ascii="Calibri" w:eastAsia="Times New Roman" w:hAnsi="Calibri" w:cs="Calibri"/>
                <w:color w:val="FF0000"/>
                <w:sz w:val="20"/>
                <w:lang w:eastAsia="tr-TR"/>
              </w:rPr>
              <w:t>A(HFN)</w:t>
            </w:r>
          </w:p>
        </w:tc>
        <w:tc>
          <w:tcPr>
            <w:tcW w:w="1249" w:type="pct"/>
            <w:tcBorders>
              <w:top w:val="nil"/>
              <w:left w:val="nil"/>
              <w:bottom w:val="single" w:sz="4" w:space="0" w:color="auto"/>
              <w:right w:val="single" w:sz="4" w:space="0" w:color="auto"/>
            </w:tcBorders>
            <w:shd w:val="clear" w:color="auto" w:fill="FFFF00"/>
            <w:noWrap/>
            <w:vAlign w:val="center"/>
            <w:hideMark/>
          </w:tcPr>
          <w:p w:rsidR="00BC0BDC" w:rsidRPr="00BC0BDC" w:rsidRDefault="00BC0BDC" w:rsidP="00BC0BDC">
            <w:pPr>
              <w:spacing w:after="0" w:line="240" w:lineRule="auto"/>
              <w:jc w:val="center"/>
              <w:rPr>
                <w:rFonts w:ascii="Calibri" w:eastAsia="Times New Roman" w:hAnsi="Calibri" w:cs="Calibri"/>
                <w:color w:val="FF0000"/>
                <w:sz w:val="20"/>
                <w:lang w:eastAsia="tr-TR"/>
              </w:rPr>
            </w:pPr>
            <w:r w:rsidRPr="00BC0BDC">
              <w:rPr>
                <w:rFonts w:ascii="Calibri" w:eastAsia="Times New Roman" w:hAnsi="Calibri" w:cs="Calibri"/>
                <w:color w:val="FF0000"/>
                <w:sz w:val="20"/>
                <w:lang w:eastAsia="tr-TR"/>
              </w:rPr>
              <w:t> </w:t>
            </w:r>
          </w:p>
        </w:tc>
        <w:tc>
          <w:tcPr>
            <w:tcW w:w="438" w:type="pct"/>
            <w:tcBorders>
              <w:top w:val="nil"/>
              <w:left w:val="nil"/>
              <w:bottom w:val="single" w:sz="4" w:space="0" w:color="auto"/>
              <w:right w:val="single" w:sz="4" w:space="0" w:color="auto"/>
            </w:tcBorders>
            <w:shd w:val="clear" w:color="auto" w:fill="FFFF00"/>
            <w:noWrap/>
            <w:vAlign w:val="center"/>
            <w:hideMark/>
          </w:tcPr>
          <w:p w:rsidR="00BC0BDC" w:rsidRPr="00BC0BDC" w:rsidRDefault="00BC0BDC" w:rsidP="00BC0BDC">
            <w:pPr>
              <w:spacing w:after="0" w:line="240" w:lineRule="auto"/>
              <w:jc w:val="center"/>
              <w:rPr>
                <w:rFonts w:ascii="Calibri" w:eastAsia="Times New Roman" w:hAnsi="Calibri" w:cs="Calibri"/>
                <w:color w:val="FF0000"/>
                <w:sz w:val="20"/>
                <w:lang w:eastAsia="tr-TR"/>
              </w:rPr>
            </w:pPr>
            <w:r w:rsidRPr="00BC0BDC">
              <w:rPr>
                <w:rFonts w:ascii="Calibri" w:eastAsia="Times New Roman" w:hAnsi="Calibri" w:cs="Calibri"/>
                <w:color w:val="FF0000"/>
                <w:sz w:val="20"/>
                <w:lang w:eastAsia="tr-TR"/>
              </w:rPr>
              <w:t>Z</w:t>
            </w:r>
          </w:p>
        </w:tc>
      </w:tr>
    </w:tbl>
    <w:p w:rsidR="00BC0BDC" w:rsidRDefault="00BC0BDC" w:rsidP="007F6215"/>
    <w:p w:rsidR="00BC0BDC" w:rsidRDefault="00BC0BDC" w:rsidP="00091BD4">
      <w:pPr>
        <w:pStyle w:val="ListeParagraf"/>
        <w:numPr>
          <w:ilvl w:val="2"/>
          <w:numId w:val="1"/>
        </w:numPr>
        <w:ind w:left="1560" w:hanging="840"/>
        <w:outlineLvl w:val="2"/>
        <w:rPr>
          <w:b/>
          <w:sz w:val="24"/>
          <w:szCs w:val="24"/>
          <w:u w:val="single"/>
        </w:rPr>
      </w:pPr>
      <w:bookmarkStart w:id="9" w:name="_Toc487464107"/>
      <w:r>
        <w:rPr>
          <w:b/>
          <w:sz w:val="24"/>
          <w:szCs w:val="24"/>
          <w:u w:val="single"/>
        </w:rPr>
        <w:t>HFN</w:t>
      </w:r>
      <w:r w:rsidRPr="00567C69">
        <w:rPr>
          <w:b/>
          <w:sz w:val="24"/>
          <w:szCs w:val="24"/>
          <w:u w:val="single"/>
        </w:rPr>
        <w:t xml:space="preserve"> Tablosu (</w:t>
      </w:r>
      <w:r>
        <w:rPr>
          <w:b/>
          <w:sz w:val="24"/>
          <w:szCs w:val="24"/>
          <w:u w:val="single"/>
        </w:rPr>
        <w:t>Hesap Özeti Fon Bilgileri</w:t>
      </w:r>
      <w:r w:rsidRPr="00567C69">
        <w:rPr>
          <w:b/>
          <w:sz w:val="24"/>
          <w:szCs w:val="24"/>
          <w:u w:val="single"/>
        </w:rPr>
        <w:t>)</w:t>
      </w:r>
      <w:r>
        <w:rPr>
          <w:b/>
          <w:sz w:val="24"/>
          <w:szCs w:val="24"/>
          <w:u w:val="single"/>
        </w:rPr>
        <w:t>-(</w:t>
      </w:r>
      <w:r>
        <w:rPr>
          <w:b/>
          <w:color w:val="FF0000"/>
          <w:sz w:val="24"/>
          <w:szCs w:val="24"/>
          <w:u w:val="single"/>
        </w:rPr>
        <w:t>HOP Tablosunun</w:t>
      </w:r>
      <w:r w:rsidRPr="00677738">
        <w:rPr>
          <w:b/>
          <w:color w:val="FF0000"/>
          <w:sz w:val="24"/>
          <w:szCs w:val="24"/>
          <w:u w:val="single"/>
        </w:rPr>
        <w:t xml:space="preserve"> Alt Nesnesi</w:t>
      </w:r>
      <w:r>
        <w:rPr>
          <w:b/>
          <w:sz w:val="24"/>
          <w:szCs w:val="24"/>
          <w:u w:val="single"/>
        </w:rPr>
        <w:t>)</w:t>
      </w:r>
      <w:bookmarkEnd w:id="9"/>
    </w:p>
    <w:p w:rsidR="00BC0BDC" w:rsidRDefault="00BC0BDC" w:rsidP="00BC0BDC">
      <w:r>
        <w:rPr>
          <w:szCs w:val="24"/>
        </w:rPr>
        <w:t>HOP</w:t>
      </w:r>
      <w:r w:rsidRPr="007F6215">
        <w:rPr>
          <w:szCs w:val="24"/>
        </w:rPr>
        <w:t>-</w:t>
      </w:r>
      <w:r>
        <w:rPr>
          <w:szCs w:val="24"/>
        </w:rPr>
        <w:t>Hesap Özet Profili Bilgileri</w:t>
      </w:r>
      <w:r w:rsidRPr="007F6215">
        <w:rPr>
          <w:szCs w:val="24"/>
        </w:rPr>
        <w:t xml:space="preserve"> nesnesinin alt nesnesi olarak gönderilmektedir.</w:t>
      </w:r>
      <w:r>
        <w:rPr>
          <w:szCs w:val="24"/>
        </w:rPr>
        <w:t xml:space="preserve"> Liste olarak tanımlanması gerekmektedir.</w:t>
      </w:r>
      <w:r w:rsidR="007F6215">
        <w:tab/>
      </w:r>
    </w:p>
    <w:tbl>
      <w:tblPr>
        <w:tblW w:w="5000" w:type="pct"/>
        <w:tblCellMar>
          <w:left w:w="70" w:type="dxa"/>
          <w:right w:w="70" w:type="dxa"/>
        </w:tblCellMar>
        <w:tblLook w:val="04A0" w:firstRow="1" w:lastRow="0" w:firstColumn="1" w:lastColumn="0" w:noHBand="0" w:noVBand="1"/>
      </w:tblPr>
      <w:tblGrid>
        <w:gridCol w:w="3614"/>
        <w:gridCol w:w="1818"/>
        <w:gridCol w:w="1038"/>
        <w:gridCol w:w="2907"/>
        <w:gridCol w:w="1109"/>
      </w:tblGrid>
      <w:tr w:rsidR="00BC0BDC" w:rsidRPr="00F37A3D"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BC0BDC" w:rsidRPr="00F37A3D" w:rsidRDefault="00E728EC" w:rsidP="00BC0BDC">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 xml:space="preserve">HFN </w:t>
            </w:r>
            <w:r w:rsidR="00BC0BDC" w:rsidRPr="00F37A3D">
              <w:rPr>
                <w:rFonts w:ascii="Calibri" w:eastAsia="Times New Roman" w:hAnsi="Calibri" w:cs="Calibri"/>
                <w:b/>
                <w:bCs/>
                <w:color w:val="000000"/>
                <w:sz w:val="20"/>
                <w:lang w:eastAsia="tr-TR"/>
              </w:rPr>
              <w:t>(Hesap Özeti Fon Bilgileri)</w:t>
            </w:r>
          </w:p>
        </w:tc>
      </w:tr>
      <w:tr w:rsidR="00BC0BDC" w:rsidRPr="00F37A3D" w:rsidTr="001A76E3">
        <w:trPr>
          <w:trHeight w:val="20"/>
        </w:trPr>
        <w:tc>
          <w:tcPr>
            <w:tcW w:w="1723"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BC0BDC" w:rsidRPr="00F37A3D" w:rsidRDefault="00BC0BDC" w:rsidP="00BC0BDC">
            <w:pPr>
              <w:spacing w:after="0" w:line="240" w:lineRule="auto"/>
              <w:rPr>
                <w:rFonts w:ascii="Calibri" w:eastAsia="Times New Roman" w:hAnsi="Calibri" w:cs="Calibri"/>
                <w:b/>
                <w:bCs/>
                <w:color w:val="000000"/>
                <w:sz w:val="20"/>
                <w:lang w:eastAsia="tr-TR"/>
              </w:rPr>
            </w:pPr>
            <w:r w:rsidRPr="00F37A3D">
              <w:rPr>
                <w:rFonts w:ascii="Calibri" w:eastAsia="Times New Roman" w:hAnsi="Calibri" w:cs="Calibri"/>
                <w:b/>
                <w:bCs/>
                <w:color w:val="000000"/>
                <w:sz w:val="20"/>
                <w:lang w:eastAsia="tr-TR"/>
              </w:rPr>
              <w:t>Alan Adı</w:t>
            </w:r>
          </w:p>
        </w:tc>
        <w:tc>
          <w:tcPr>
            <w:tcW w:w="867" w:type="pct"/>
            <w:tcBorders>
              <w:top w:val="single" w:sz="4" w:space="0" w:color="auto"/>
              <w:left w:val="nil"/>
              <w:bottom w:val="single" w:sz="4" w:space="0" w:color="auto"/>
              <w:right w:val="single" w:sz="4" w:space="0" w:color="auto"/>
            </w:tcBorders>
            <w:shd w:val="clear" w:color="000000" w:fill="BFBFBF"/>
            <w:noWrap/>
            <w:vAlign w:val="center"/>
            <w:hideMark/>
          </w:tcPr>
          <w:p w:rsidR="00BC0BDC" w:rsidRPr="00F37A3D" w:rsidRDefault="00BC0BDC" w:rsidP="00BC0BDC">
            <w:pPr>
              <w:spacing w:after="0" w:line="240" w:lineRule="auto"/>
              <w:jc w:val="center"/>
              <w:rPr>
                <w:rFonts w:ascii="Calibri" w:eastAsia="Times New Roman" w:hAnsi="Calibri" w:cs="Calibri"/>
                <w:b/>
                <w:bCs/>
                <w:color w:val="000000"/>
                <w:sz w:val="20"/>
                <w:lang w:eastAsia="tr-TR"/>
              </w:rPr>
            </w:pPr>
            <w:r w:rsidRPr="00F37A3D">
              <w:rPr>
                <w:rFonts w:ascii="Calibri" w:eastAsia="Times New Roman" w:hAnsi="Calibri" w:cs="Calibri"/>
                <w:b/>
                <w:bCs/>
                <w:color w:val="000000"/>
                <w:sz w:val="20"/>
                <w:lang w:eastAsia="tr-TR"/>
              </w:rPr>
              <w:t>XML Bileşen Adı</w:t>
            </w:r>
          </w:p>
        </w:tc>
        <w:tc>
          <w:tcPr>
            <w:tcW w:w="495" w:type="pct"/>
            <w:tcBorders>
              <w:top w:val="single" w:sz="4" w:space="0" w:color="auto"/>
              <w:left w:val="nil"/>
              <w:bottom w:val="single" w:sz="4" w:space="0" w:color="auto"/>
              <w:right w:val="single" w:sz="4" w:space="0" w:color="auto"/>
            </w:tcBorders>
            <w:shd w:val="clear" w:color="000000" w:fill="BFBFBF"/>
            <w:noWrap/>
            <w:vAlign w:val="center"/>
            <w:hideMark/>
          </w:tcPr>
          <w:p w:rsidR="00BC0BDC" w:rsidRPr="00F37A3D" w:rsidRDefault="00BC0BDC" w:rsidP="00BC0BDC">
            <w:pPr>
              <w:spacing w:after="0" w:line="240" w:lineRule="auto"/>
              <w:jc w:val="center"/>
              <w:rPr>
                <w:rFonts w:ascii="Calibri" w:eastAsia="Times New Roman" w:hAnsi="Calibri" w:cs="Calibri"/>
                <w:b/>
                <w:bCs/>
                <w:color w:val="000000"/>
                <w:sz w:val="20"/>
                <w:lang w:eastAsia="tr-TR"/>
              </w:rPr>
            </w:pPr>
            <w:r w:rsidRPr="00F37A3D">
              <w:rPr>
                <w:rFonts w:ascii="Calibri" w:eastAsia="Times New Roman" w:hAnsi="Calibri" w:cs="Calibri"/>
                <w:b/>
                <w:bCs/>
                <w:color w:val="000000"/>
                <w:sz w:val="20"/>
                <w:lang w:eastAsia="tr-TR"/>
              </w:rPr>
              <w:t>Veri Tipi</w:t>
            </w:r>
          </w:p>
        </w:tc>
        <w:tc>
          <w:tcPr>
            <w:tcW w:w="1386" w:type="pct"/>
            <w:tcBorders>
              <w:top w:val="single" w:sz="4" w:space="0" w:color="auto"/>
              <w:left w:val="nil"/>
              <w:bottom w:val="single" w:sz="4" w:space="0" w:color="auto"/>
              <w:right w:val="single" w:sz="4" w:space="0" w:color="auto"/>
            </w:tcBorders>
            <w:shd w:val="clear" w:color="000000" w:fill="BFBFBF"/>
            <w:noWrap/>
            <w:vAlign w:val="center"/>
            <w:hideMark/>
          </w:tcPr>
          <w:p w:rsidR="00BC0BDC" w:rsidRPr="00F37A3D" w:rsidRDefault="00BC0BDC" w:rsidP="00BC0BDC">
            <w:pPr>
              <w:spacing w:after="0" w:line="240" w:lineRule="auto"/>
              <w:jc w:val="center"/>
              <w:rPr>
                <w:rFonts w:ascii="Calibri" w:eastAsia="Times New Roman" w:hAnsi="Calibri" w:cs="Calibri"/>
                <w:b/>
                <w:bCs/>
                <w:color w:val="000000"/>
                <w:sz w:val="20"/>
                <w:lang w:eastAsia="tr-TR"/>
              </w:rPr>
            </w:pPr>
            <w:r w:rsidRPr="00F37A3D">
              <w:rPr>
                <w:rFonts w:ascii="Calibri" w:eastAsia="Times New Roman" w:hAnsi="Calibri" w:cs="Calibri"/>
                <w:b/>
                <w:bCs/>
                <w:color w:val="000000"/>
                <w:sz w:val="20"/>
                <w:lang w:eastAsia="tr-TR"/>
              </w:rPr>
              <w:t>Veri Formatı</w:t>
            </w:r>
          </w:p>
        </w:tc>
        <w:tc>
          <w:tcPr>
            <w:tcW w:w="528" w:type="pct"/>
            <w:tcBorders>
              <w:top w:val="single" w:sz="4" w:space="0" w:color="auto"/>
              <w:left w:val="nil"/>
              <w:bottom w:val="single" w:sz="4" w:space="0" w:color="auto"/>
              <w:right w:val="single" w:sz="4" w:space="0" w:color="auto"/>
            </w:tcBorders>
            <w:shd w:val="clear" w:color="000000" w:fill="BFBFBF"/>
            <w:noWrap/>
            <w:vAlign w:val="center"/>
            <w:hideMark/>
          </w:tcPr>
          <w:p w:rsidR="00BC0BDC" w:rsidRPr="00F37A3D" w:rsidRDefault="00BC0BDC" w:rsidP="00BC0BDC">
            <w:pPr>
              <w:spacing w:after="0" w:line="240" w:lineRule="auto"/>
              <w:jc w:val="center"/>
              <w:rPr>
                <w:rFonts w:ascii="Calibri" w:eastAsia="Times New Roman" w:hAnsi="Calibri" w:cs="Calibri"/>
                <w:b/>
                <w:bCs/>
                <w:color w:val="000000"/>
                <w:sz w:val="20"/>
                <w:lang w:eastAsia="tr-TR"/>
              </w:rPr>
            </w:pPr>
            <w:r w:rsidRPr="00F37A3D">
              <w:rPr>
                <w:rFonts w:ascii="Calibri" w:eastAsia="Times New Roman" w:hAnsi="Calibri" w:cs="Calibri"/>
                <w:b/>
                <w:bCs/>
                <w:color w:val="000000"/>
                <w:sz w:val="20"/>
                <w:lang w:eastAsia="tr-TR"/>
              </w:rPr>
              <w:t>Zorunlu</w:t>
            </w:r>
          </w:p>
        </w:tc>
      </w:tr>
      <w:tr w:rsidR="00BC0BDC" w:rsidRPr="00F37A3D" w:rsidTr="001A76E3">
        <w:trPr>
          <w:trHeight w:val="20"/>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BC0BDC" w:rsidRPr="00F37A3D" w:rsidRDefault="00BC0BDC" w:rsidP="00BC0BDC">
            <w:pPr>
              <w:spacing w:after="0" w:line="240" w:lineRule="auto"/>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Fon Kodu</w:t>
            </w:r>
          </w:p>
        </w:tc>
        <w:tc>
          <w:tcPr>
            <w:tcW w:w="867" w:type="pct"/>
            <w:tcBorders>
              <w:top w:val="nil"/>
              <w:left w:val="nil"/>
              <w:bottom w:val="single" w:sz="4" w:space="0" w:color="auto"/>
              <w:right w:val="single" w:sz="4" w:space="0" w:color="auto"/>
            </w:tcBorders>
            <w:shd w:val="clear" w:color="auto" w:fill="auto"/>
            <w:noWrap/>
            <w:vAlign w:val="center"/>
            <w:hideMark/>
          </w:tcPr>
          <w:p w:rsidR="00BC0BDC" w:rsidRPr="00F37A3D" w:rsidRDefault="00BC0BDC" w:rsidP="00BC0BDC">
            <w:pPr>
              <w:spacing w:after="0" w:line="240" w:lineRule="auto"/>
              <w:jc w:val="center"/>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fk</w:t>
            </w:r>
          </w:p>
        </w:tc>
        <w:tc>
          <w:tcPr>
            <w:tcW w:w="495" w:type="pct"/>
            <w:tcBorders>
              <w:top w:val="nil"/>
              <w:left w:val="nil"/>
              <w:bottom w:val="single" w:sz="4" w:space="0" w:color="auto"/>
              <w:right w:val="single" w:sz="4" w:space="0" w:color="auto"/>
            </w:tcBorders>
            <w:shd w:val="clear" w:color="auto" w:fill="auto"/>
            <w:noWrap/>
            <w:vAlign w:val="bottom"/>
            <w:hideMark/>
          </w:tcPr>
          <w:p w:rsidR="00BC0BDC" w:rsidRPr="00F37A3D" w:rsidRDefault="00BC0BDC" w:rsidP="00BC0BDC">
            <w:pPr>
              <w:spacing w:after="0" w:line="240" w:lineRule="auto"/>
              <w:jc w:val="center"/>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N(3)</w:t>
            </w:r>
          </w:p>
        </w:tc>
        <w:tc>
          <w:tcPr>
            <w:tcW w:w="1386" w:type="pct"/>
            <w:tcBorders>
              <w:top w:val="nil"/>
              <w:left w:val="nil"/>
              <w:bottom w:val="single" w:sz="4" w:space="0" w:color="auto"/>
              <w:right w:val="single" w:sz="4" w:space="0" w:color="auto"/>
            </w:tcBorders>
            <w:shd w:val="clear" w:color="auto" w:fill="auto"/>
            <w:noWrap/>
            <w:vAlign w:val="center"/>
            <w:hideMark/>
          </w:tcPr>
          <w:p w:rsidR="00BC0BDC" w:rsidRPr="00F37A3D" w:rsidRDefault="00BC0BDC" w:rsidP="00BC0BDC">
            <w:pPr>
              <w:spacing w:after="0" w:line="240" w:lineRule="auto"/>
              <w:jc w:val="center"/>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000</w:t>
            </w:r>
          </w:p>
        </w:tc>
        <w:tc>
          <w:tcPr>
            <w:tcW w:w="528" w:type="pct"/>
            <w:tcBorders>
              <w:top w:val="nil"/>
              <w:left w:val="nil"/>
              <w:bottom w:val="single" w:sz="4" w:space="0" w:color="auto"/>
              <w:right w:val="single" w:sz="4" w:space="0" w:color="auto"/>
            </w:tcBorders>
            <w:shd w:val="clear" w:color="auto" w:fill="auto"/>
            <w:noWrap/>
            <w:vAlign w:val="center"/>
            <w:hideMark/>
          </w:tcPr>
          <w:p w:rsidR="00BC0BDC" w:rsidRPr="00F37A3D" w:rsidRDefault="00BC0BDC" w:rsidP="00BC0BDC">
            <w:pPr>
              <w:spacing w:after="0" w:line="240" w:lineRule="auto"/>
              <w:jc w:val="center"/>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Z</w:t>
            </w:r>
          </w:p>
        </w:tc>
      </w:tr>
      <w:tr w:rsidR="00BC0BDC" w:rsidRPr="00F37A3D" w:rsidTr="001A76E3">
        <w:trPr>
          <w:trHeight w:val="20"/>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BC0BDC" w:rsidRPr="00F37A3D" w:rsidRDefault="00BC0BDC" w:rsidP="00BC0BDC">
            <w:pPr>
              <w:spacing w:after="0" w:line="240" w:lineRule="auto"/>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Fon Pay Adedi</w:t>
            </w:r>
          </w:p>
        </w:tc>
        <w:tc>
          <w:tcPr>
            <w:tcW w:w="867" w:type="pct"/>
            <w:tcBorders>
              <w:top w:val="nil"/>
              <w:left w:val="nil"/>
              <w:bottom w:val="single" w:sz="4" w:space="0" w:color="auto"/>
              <w:right w:val="single" w:sz="4" w:space="0" w:color="auto"/>
            </w:tcBorders>
            <w:shd w:val="clear" w:color="auto" w:fill="auto"/>
            <w:noWrap/>
            <w:vAlign w:val="center"/>
            <w:hideMark/>
          </w:tcPr>
          <w:p w:rsidR="00BC0BDC" w:rsidRPr="00F37A3D" w:rsidRDefault="00BC0BDC" w:rsidP="00BC0BDC">
            <w:pPr>
              <w:spacing w:after="0" w:line="240" w:lineRule="auto"/>
              <w:jc w:val="center"/>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pa</w:t>
            </w:r>
          </w:p>
        </w:tc>
        <w:tc>
          <w:tcPr>
            <w:tcW w:w="495" w:type="pct"/>
            <w:tcBorders>
              <w:top w:val="nil"/>
              <w:left w:val="nil"/>
              <w:bottom w:val="single" w:sz="4" w:space="0" w:color="auto"/>
              <w:right w:val="single" w:sz="4" w:space="0" w:color="auto"/>
            </w:tcBorders>
            <w:shd w:val="clear" w:color="auto" w:fill="auto"/>
            <w:noWrap/>
            <w:vAlign w:val="bottom"/>
            <w:hideMark/>
          </w:tcPr>
          <w:p w:rsidR="00BC0BDC" w:rsidRPr="00F37A3D" w:rsidRDefault="00BC0BDC" w:rsidP="00BC0BDC">
            <w:pPr>
              <w:spacing w:after="0" w:line="240" w:lineRule="auto"/>
              <w:jc w:val="center"/>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N(22,6)</w:t>
            </w:r>
          </w:p>
        </w:tc>
        <w:tc>
          <w:tcPr>
            <w:tcW w:w="1386" w:type="pct"/>
            <w:tcBorders>
              <w:top w:val="nil"/>
              <w:left w:val="nil"/>
              <w:bottom w:val="single" w:sz="4" w:space="0" w:color="auto"/>
              <w:right w:val="single" w:sz="4" w:space="0" w:color="auto"/>
            </w:tcBorders>
            <w:shd w:val="clear" w:color="auto" w:fill="auto"/>
            <w:noWrap/>
            <w:vAlign w:val="center"/>
            <w:hideMark/>
          </w:tcPr>
          <w:p w:rsidR="00BC0BDC" w:rsidRPr="00F37A3D" w:rsidRDefault="00BC0BDC" w:rsidP="00BC0BDC">
            <w:pPr>
              <w:spacing w:after="0" w:line="240" w:lineRule="auto"/>
              <w:jc w:val="center"/>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0000000000000000.000000</w:t>
            </w:r>
          </w:p>
        </w:tc>
        <w:tc>
          <w:tcPr>
            <w:tcW w:w="528" w:type="pct"/>
            <w:tcBorders>
              <w:top w:val="nil"/>
              <w:left w:val="nil"/>
              <w:bottom w:val="single" w:sz="4" w:space="0" w:color="auto"/>
              <w:right w:val="single" w:sz="4" w:space="0" w:color="auto"/>
            </w:tcBorders>
            <w:shd w:val="clear" w:color="auto" w:fill="auto"/>
            <w:noWrap/>
            <w:vAlign w:val="center"/>
            <w:hideMark/>
          </w:tcPr>
          <w:p w:rsidR="00BC0BDC" w:rsidRPr="00F37A3D" w:rsidRDefault="00BC0BDC" w:rsidP="00BC0BDC">
            <w:pPr>
              <w:spacing w:after="0" w:line="240" w:lineRule="auto"/>
              <w:jc w:val="center"/>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Z</w:t>
            </w:r>
          </w:p>
        </w:tc>
      </w:tr>
      <w:tr w:rsidR="00BC0BDC" w:rsidRPr="00F37A3D" w:rsidTr="001A76E3">
        <w:trPr>
          <w:trHeight w:val="20"/>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BC0BDC" w:rsidRPr="00F37A3D" w:rsidRDefault="00BC0BDC" w:rsidP="00BC0BDC">
            <w:pPr>
              <w:spacing w:after="0" w:line="240" w:lineRule="auto"/>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Fon Birikim Tutarı</w:t>
            </w:r>
          </w:p>
        </w:tc>
        <w:tc>
          <w:tcPr>
            <w:tcW w:w="867" w:type="pct"/>
            <w:tcBorders>
              <w:top w:val="nil"/>
              <w:left w:val="nil"/>
              <w:bottom w:val="single" w:sz="4" w:space="0" w:color="auto"/>
              <w:right w:val="single" w:sz="4" w:space="0" w:color="auto"/>
            </w:tcBorders>
            <w:shd w:val="clear" w:color="auto" w:fill="auto"/>
            <w:noWrap/>
            <w:vAlign w:val="center"/>
            <w:hideMark/>
          </w:tcPr>
          <w:p w:rsidR="00BC0BDC" w:rsidRPr="00F37A3D" w:rsidRDefault="00BC0BDC" w:rsidP="00BC0BDC">
            <w:pPr>
              <w:spacing w:after="0" w:line="240" w:lineRule="auto"/>
              <w:jc w:val="center"/>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brt</w:t>
            </w:r>
          </w:p>
        </w:tc>
        <w:tc>
          <w:tcPr>
            <w:tcW w:w="495" w:type="pct"/>
            <w:tcBorders>
              <w:top w:val="nil"/>
              <w:left w:val="nil"/>
              <w:bottom w:val="single" w:sz="4" w:space="0" w:color="auto"/>
              <w:right w:val="single" w:sz="4" w:space="0" w:color="auto"/>
            </w:tcBorders>
            <w:shd w:val="clear" w:color="auto" w:fill="auto"/>
            <w:noWrap/>
            <w:vAlign w:val="bottom"/>
            <w:hideMark/>
          </w:tcPr>
          <w:p w:rsidR="00BC0BDC" w:rsidRPr="00F37A3D" w:rsidRDefault="00BC0BDC" w:rsidP="00BC0BDC">
            <w:pPr>
              <w:spacing w:after="0" w:line="240" w:lineRule="auto"/>
              <w:jc w:val="center"/>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N(22,6)</w:t>
            </w:r>
          </w:p>
        </w:tc>
        <w:tc>
          <w:tcPr>
            <w:tcW w:w="1386" w:type="pct"/>
            <w:tcBorders>
              <w:top w:val="nil"/>
              <w:left w:val="nil"/>
              <w:bottom w:val="single" w:sz="4" w:space="0" w:color="auto"/>
              <w:right w:val="single" w:sz="4" w:space="0" w:color="auto"/>
            </w:tcBorders>
            <w:shd w:val="clear" w:color="auto" w:fill="auto"/>
            <w:noWrap/>
            <w:vAlign w:val="center"/>
            <w:hideMark/>
          </w:tcPr>
          <w:p w:rsidR="00BC0BDC" w:rsidRPr="00F37A3D" w:rsidRDefault="00BC0BDC" w:rsidP="00BC0BDC">
            <w:pPr>
              <w:spacing w:after="0" w:line="240" w:lineRule="auto"/>
              <w:jc w:val="center"/>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0000000000000000.000000</w:t>
            </w:r>
          </w:p>
        </w:tc>
        <w:tc>
          <w:tcPr>
            <w:tcW w:w="528" w:type="pct"/>
            <w:tcBorders>
              <w:top w:val="nil"/>
              <w:left w:val="nil"/>
              <w:bottom w:val="single" w:sz="4" w:space="0" w:color="auto"/>
              <w:right w:val="single" w:sz="4" w:space="0" w:color="auto"/>
            </w:tcBorders>
            <w:shd w:val="clear" w:color="auto" w:fill="auto"/>
            <w:noWrap/>
            <w:vAlign w:val="center"/>
            <w:hideMark/>
          </w:tcPr>
          <w:p w:rsidR="00BC0BDC" w:rsidRPr="00F37A3D" w:rsidRDefault="00BC0BDC" w:rsidP="00BC0BDC">
            <w:pPr>
              <w:spacing w:after="0" w:line="240" w:lineRule="auto"/>
              <w:jc w:val="center"/>
              <w:rPr>
                <w:rFonts w:ascii="Calibri" w:eastAsia="Times New Roman" w:hAnsi="Calibri" w:cs="Calibri"/>
                <w:color w:val="000000"/>
                <w:sz w:val="20"/>
                <w:lang w:eastAsia="tr-TR"/>
              </w:rPr>
            </w:pPr>
            <w:r w:rsidRPr="00F37A3D">
              <w:rPr>
                <w:rFonts w:ascii="Calibri" w:eastAsia="Times New Roman" w:hAnsi="Calibri" w:cs="Calibri"/>
                <w:color w:val="000000"/>
                <w:sz w:val="20"/>
                <w:lang w:eastAsia="tr-TR"/>
              </w:rPr>
              <w:t>Z</w:t>
            </w:r>
          </w:p>
        </w:tc>
      </w:tr>
    </w:tbl>
    <w:p w:rsidR="00F37A3D" w:rsidRDefault="00F37A3D" w:rsidP="00BC0BDC"/>
    <w:p w:rsidR="003E28A6" w:rsidRDefault="003E28A6">
      <w:r>
        <w:br w:type="page"/>
      </w:r>
    </w:p>
    <w:p w:rsidR="003E28A6" w:rsidRDefault="003E28A6" w:rsidP="00091BD4">
      <w:pPr>
        <w:pStyle w:val="ListeParagraf"/>
        <w:numPr>
          <w:ilvl w:val="1"/>
          <w:numId w:val="1"/>
        </w:numPr>
        <w:ind w:left="993" w:hanging="633"/>
        <w:outlineLvl w:val="1"/>
        <w:rPr>
          <w:b/>
          <w:sz w:val="24"/>
          <w:szCs w:val="24"/>
          <w:u w:val="single"/>
        </w:rPr>
      </w:pPr>
      <w:bookmarkStart w:id="10" w:name="_Toc487464108"/>
      <w:r w:rsidRPr="003E28A6">
        <w:rPr>
          <w:b/>
          <w:sz w:val="24"/>
          <w:szCs w:val="24"/>
          <w:u w:val="single"/>
        </w:rPr>
        <w:lastRenderedPageBreak/>
        <w:t>KAT Tablosu (Katılımcı Bilgileri)</w:t>
      </w:r>
      <w:bookmarkEnd w:id="10"/>
    </w:p>
    <w:p w:rsidR="003E28A6" w:rsidRPr="003E28A6" w:rsidRDefault="003E28A6" w:rsidP="003E28A6">
      <w:pPr>
        <w:spacing w:after="0"/>
        <w:rPr>
          <w:b/>
          <w:sz w:val="24"/>
          <w:szCs w:val="24"/>
        </w:rPr>
      </w:pPr>
      <w:r>
        <w:rPr>
          <w:szCs w:val="24"/>
        </w:rPr>
        <w:t xml:space="preserve">Bir defaya mahsus tüm sözleşme-sertifikaların katılımcıları için </w:t>
      </w:r>
      <w:proofErr w:type="gramStart"/>
      <w:r>
        <w:rPr>
          <w:szCs w:val="24"/>
        </w:rPr>
        <w:t>kümülatif</w:t>
      </w:r>
      <w:proofErr w:type="gramEnd"/>
      <w:r>
        <w:rPr>
          <w:szCs w:val="24"/>
        </w:rPr>
        <w:t xml:space="preserve"> olarak gönderilecektir. Sonrasında y</w:t>
      </w:r>
      <w:r w:rsidRPr="003E28A6">
        <w:rPr>
          <w:szCs w:val="24"/>
        </w:rPr>
        <w:t>eni ve mevcut sözleşme-sertifikaların katılımcılarının kişisel bilgilerinde değişiklik olması durumunda, hareket tarihi itibarı ile gönderilecektir.</w:t>
      </w:r>
      <w:r w:rsidRPr="003E28A6">
        <w:rPr>
          <w:szCs w:val="24"/>
        </w:rPr>
        <w:tab/>
      </w:r>
      <w:r w:rsidRPr="003E28A6">
        <w:rPr>
          <w:b/>
          <w:sz w:val="24"/>
          <w:szCs w:val="24"/>
        </w:rPr>
        <w:tab/>
      </w:r>
      <w:r w:rsidRPr="003E28A6">
        <w:rPr>
          <w:b/>
          <w:sz w:val="24"/>
          <w:szCs w:val="24"/>
        </w:rPr>
        <w:tab/>
      </w:r>
      <w:r w:rsidRPr="003E28A6">
        <w:rPr>
          <w:b/>
          <w:sz w:val="24"/>
          <w:szCs w:val="24"/>
        </w:rPr>
        <w:tab/>
      </w:r>
      <w:r w:rsidRPr="003E28A6">
        <w:rPr>
          <w:b/>
          <w:sz w:val="24"/>
          <w:szCs w:val="24"/>
        </w:rPr>
        <w:tab/>
      </w:r>
    </w:p>
    <w:p w:rsidR="003E28A6" w:rsidRPr="003E28A6" w:rsidRDefault="003E28A6" w:rsidP="003E28A6">
      <w:pPr>
        <w:spacing w:after="0"/>
        <w:rPr>
          <w:b/>
          <w:sz w:val="24"/>
          <w:szCs w:val="24"/>
          <w:u w:val="single"/>
        </w:rPr>
      </w:pPr>
    </w:p>
    <w:tbl>
      <w:tblPr>
        <w:tblW w:w="5000" w:type="pct"/>
        <w:tblCellMar>
          <w:left w:w="70" w:type="dxa"/>
          <w:right w:w="70" w:type="dxa"/>
        </w:tblCellMar>
        <w:tblLook w:val="04A0" w:firstRow="1" w:lastRow="0" w:firstColumn="1" w:lastColumn="0" w:noHBand="0" w:noVBand="1"/>
      </w:tblPr>
      <w:tblGrid>
        <w:gridCol w:w="4207"/>
        <w:gridCol w:w="2085"/>
        <w:gridCol w:w="1170"/>
        <w:gridCol w:w="1915"/>
        <w:gridCol w:w="1109"/>
      </w:tblGrid>
      <w:tr w:rsidR="003E28A6" w:rsidRPr="003E28A6"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tcPr>
          <w:p w:rsidR="003E28A6" w:rsidRPr="003E28A6" w:rsidRDefault="003E28A6" w:rsidP="003E28A6">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KAT (Katılımcı Bilgileri)</w:t>
            </w:r>
          </w:p>
        </w:tc>
      </w:tr>
      <w:tr w:rsidR="003E28A6" w:rsidRPr="003E28A6" w:rsidTr="001A76E3">
        <w:trPr>
          <w:trHeight w:val="20"/>
        </w:trPr>
        <w:tc>
          <w:tcPr>
            <w:tcW w:w="20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E28A6" w:rsidRPr="003E28A6" w:rsidRDefault="003E28A6" w:rsidP="003E28A6">
            <w:pPr>
              <w:spacing w:after="0" w:line="240" w:lineRule="auto"/>
              <w:rPr>
                <w:rFonts w:ascii="Calibri" w:eastAsia="Times New Roman" w:hAnsi="Calibri" w:cs="Calibri"/>
                <w:b/>
                <w:bCs/>
                <w:color w:val="000000"/>
                <w:sz w:val="20"/>
                <w:lang w:eastAsia="tr-TR"/>
              </w:rPr>
            </w:pPr>
            <w:r w:rsidRPr="003E28A6">
              <w:rPr>
                <w:rFonts w:ascii="Calibri" w:eastAsia="Times New Roman" w:hAnsi="Calibri" w:cs="Calibri"/>
                <w:b/>
                <w:bCs/>
                <w:color w:val="000000"/>
                <w:sz w:val="20"/>
                <w:lang w:eastAsia="tr-TR"/>
              </w:rPr>
              <w:t>Alan Adı</w:t>
            </w:r>
          </w:p>
        </w:tc>
        <w:tc>
          <w:tcPr>
            <w:tcW w:w="994" w:type="pct"/>
            <w:tcBorders>
              <w:top w:val="single" w:sz="4" w:space="0" w:color="auto"/>
              <w:left w:val="nil"/>
              <w:bottom w:val="single" w:sz="4" w:space="0" w:color="auto"/>
              <w:right w:val="single" w:sz="4" w:space="0" w:color="auto"/>
            </w:tcBorders>
            <w:shd w:val="clear" w:color="000000" w:fill="BFBFBF"/>
            <w:noWrap/>
            <w:vAlign w:val="bottom"/>
            <w:hideMark/>
          </w:tcPr>
          <w:p w:rsidR="003E28A6" w:rsidRPr="003E28A6" w:rsidRDefault="003E28A6" w:rsidP="003E28A6">
            <w:pPr>
              <w:spacing w:after="0" w:line="240" w:lineRule="auto"/>
              <w:rPr>
                <w:rFonts w:ascii="Calibri" w:eastAsia="Times New Roman" w:hAnsi="Calibri" w:cs="Calibri"/>
                <w:b/>
                <w:bCs/>
                <w:color w:val="000000"/>
                <w:sz w:val="20"/>
                <w:lang w:eastAsia="tr-TR"/>
              </w:rPr>
            </w:pPr>
            <w:r w:rsidRPr="003E28A6">
              <w:rPr>
                <w:rFonts w:ascii="Calibri" w:eastAsia="Times New Roman" w:hAnsi="Calibri" w:cs="Calibri"/>
                <w:b/>
                <w:bCs/>
                <w:color w:val="000000"/>
                <w:sz w:val="20"/>
                <w:lang w:eastAsia="tr-TR"/>
              </w:rPr>
              <w:t>XML Bileşen Adı</w:t>
            </w:r>
          </w:p>
        </w:tc>
        <w:tc>
          <w:tcPr>
            <w:tcW w:w="558" w:type="pct"/>
            <w:tcBorders>
              <w:top w:val="single" w:sz="4" w:space="0" w:color="auto"/>
              <w:left w:val="nil"/>
              <w:bottom w:val="single" w:sz="4" w:space="0" w:color="auto"/>
              <w:right w:val="single" w:sz="4" w:space="0" w:color="auto"/>
            </w:tcBorders>
            <w:shd w:val="clear" w:color="000000" w:fill="BFBFBF"/>
            <w:noWrap/>
            <w:vAlign w:val="bottom"/>
            <w:hideMark/>
          </w:tcPr>
          <w:p w:rsidR="003E28A6" w:rsidRPr="003E28A6" w:rsidRDefault="003E28A6" w:rsidP="003E28A6">
            <w:pPr>
              <w:spacing w:after="0" w:line="240" w:lineRule="auto"/>
              <w:jc w:val="center"/>
              <w:rPr>
                <w:rFonts w:ascii="Calibri" w:eastAsia="Times New Roman" w:hAnsi="Calibri" w:cs="Calibri"/>
                <w:b/>
                <w:bCs/>
                <w:color w:val="000000"/>
                <w:sz w:val="20"/>
                <w:lang w:eastAsia="tr-TR"/>
              </w:rPr>
            </w:pPr>
            <w:r w:rsidRPr="003E28A6">
              <w:rPr>
                <w:rFonts w:ascii="Calibri" w:eastAsia="Times New Roman" w:hAnsi="Calibri" w:cs="Calibri"/>
                <w:b/>
                <w:bCs/>
                <w:color w:val="000000"/>
                <w:sz w:val="20"/>
                <w:lang w:eastAsia="tr-TR"/>
              </w:rPr>
              <w:t>Veri Tipi</w:t>
            </w:r>
          </w:p>
        </w:tc>
        <w:tc>
          <w:tcPr>
            <w:tcW w:w="913" w:type="pct"/>
            <w:tcBorders>
              <w:top w:val="single" w:sz="4" w:space="0" w:color="auto"/>
              <w:left w:val="nil"/>
              <w:bottom w:val="single" w:sz="4" w:space="0" w:color="auto"/>
              <w:right w:val="single" w:sz="4" w:space="0" w:color="auto"/>
            </w:tcBorders>
            <w:shd w:val="clear" w:color="000000" w:fill="BFBFBF"/>
            <w:noWrap/>
            <w:vAlign w:val="bottom"/>
            <w:hideMark/>
          </w:tcPr>
          <w:p w:rsidR="003E28A6" w:rsidRPr="003E28A6" w:rsidRDefault="003E28A6" w:rsidP="003E28A6">
            <w:pPr>
              <w:spacing w:after="0" w:line="240" w:lineRule="auto"/>
              <w:jc w:val="center"/>
              <w:rPr>
                <w:rFonts w:ascii="Calibri" w:eastAsia="Times New Roman" w:hAnsi="Calibri" w:cs="Calibri"/>
                <w:b/>
                <w:bCs/>
                <w:color w:val="000000"/>
                <w:sz w:val="20"/>
                <w:lang w:eastAsia="tr-TR"/>
              </w:rPr>
            </w:pPr>
            <w:r w:rsidRPr="003E28A6">
              <w:rPr>
                <w:rFonts w:ascii="Calibri" w:eastAsia="Times New Roman" w:hAnsi="Calibri" w:cs="Calibri"/>
                <w:b/>
                <w:bCs/>
                <w:color w:val="000000"/>
                <w:sz w:val="20"/>
                <w:lang w:eastAsia="tr-TR"/>
              </w:rPr>
              <w:t>Veri Formatı</w:t>
            </w:r>
          </w:p>
        </w:tc>
        <w:tc>
          <w:tcPr>
            <w:tcW w:w="529" w:type="pct"/>
            <w:tcBorders>
              <w:top w:val="single" w:sz="4" w:space="0" w:color="auto"/>
              <w:left w:val="nil"/>
              <w:bottom w:val="single" w:sz="4" w:space="0" w:color="auto"/>
              <w:right w:val="single" w:sz="4" w:space="0" w:color="auto"/>
            </w:tcBorders>
            <w:shd w:val="clear" w:color="000000" w:fill="BFBFBF"/>
            <w:noWrap/>
            <w:vAlign w:val="bottom"/>
            <w:hideMark/>
          </w:tcPr>
          <w:p w:rsidR="003E28A6" w:rsidRPr="003E28A6" w:rsidRDefault="003E28A6" w:rsidP="003E28A6">
            <w:pPr>
              <w:spacing w:after="0" w:line="240" w:lineRule="auto"/>
              <w:jc w:val="center"/>
              <w:rPr>
                <w:rFonts w:ascii="Calibri" w:eastAsia="Times New Roman" w:hAnsi="Calibri" w:cs="Calibri"/>
                <w:b/>
                <w:bCs/>
                <w:color w:val="000000"/>
                <w:sz w:val="20"/>
                <w:lang w:eastAsia="tr-TR"/>
              </w:rPr>
            </w:pPr>
            <w:r w:rsidRPr="003E28A6">
              <w:rPr>
                <w:rFonts w:ascii="Calibri" w:eastAsia="Times New Roman" w:hAnsi="Calibri" w:cs="Calibri"/>
                <w:b/>
                <w:bCs/>
                <w:color w:val="000000"/>
                <w:sz w:val="20"/>
                <w:lang w:eastAsia="tr-TR"/>
              </w:rPr>
              <w:t>Zorunlu</w:t>
            </w:r>
          </w:p>
        </w:tc>
      </w:tr>
      <w:tr w:rsidR="005E7EB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bottom"/>
          </w:tcPr>
          <w:p w:rsidR="005E7EB6" w:rsidRPr="00E728EC" w:rsidRDefault="005E7EB6" w:rsidP="005E7EB6">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994" w:type="pct"/>
            <w:tcBorders>
              <w:top w:val="nil"/>
              <w:left w:val="nil"/>
              <w:bottom w:val="single" w:sz="4" w:space="0" w:color="auto"/>
              <w:right w:val="single" w:sz="4" w:space="0" w:color="auto"/>
            </w:tcBorders>
            <w:shd w:val="clear" w:color="auto" w:fill="auto"/>
            <w:noWrap/>
            <w:vAlign w:val="bottom"/>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sir</w:t>
            </w:r>
          </w:p>
        </w:tc>
        <w:tc>
          <w:tcPr>
            <w:tcW w:w="558" w:type="pct"/>
            <w:tcBorders>
              <w:top w:val="nil"/>
              <w:left w:val="nil"/>
              <w:bottom w:val="single" w:sz="4" w:space="0" w:color="auto"/>
              <w:right w:val="single" w:sz="4" w:space="0" w:color="auto"/>
            </w:tcBorders>
            <w:shd w:val="clear" w:color="auto" w:fill="auto"/>
            <w:noWrap/>
            <w:vAlign w:val="bottom"/>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N(3)</w:t>
            </w:r>
          </w:p>
        </w:tc>
        <w:tc>
          <w:tcPr>
            <w:tcW w:w="913" w:type="pct"/>
            <w:tcBorders>
              <w:top w:val="nil"/>
              <w:left w:val="nil"/>
              <w:bottom w:val="single" w:sz="4" w:space="0" w:color="auto"/>
              <w:right w:val="single" w:sz="4" w:space="0" w:color="auto"/>
            </w:tcBorders>
            <w:shd w:val="clear" w:color="auto" w:fill="auto"/>
            <w:noWrap/>
            <w:vAlign w:val="center"/>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000</w:t>
            </w:r>
          </w:p>
        </w:tc>
        <w:tc>
          <w:tcPr>
            <w:tcW w:w="529" w:type="pct"/>
            <w:tcBorders>
              <w:top w:val="nil"/>
              <w:left w:val="nil"/>
              <w:bottom w:val="single" w:sz="4" w:space="0" w:color="auto"/>
              <w:right w:val="single" w:sz="4" w:space="0" w:color="auto"/>
            </w:tcBorders>
            <w:shd w:val="clear" w:color="auto" w:fill="auto"/>
            <w:noWrap/>
            <w:vAlign w:val="center"/>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5E7EB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tcPr>
          <w:p w:rsidR="005E7EB6" w:rsidRPr="00E728EC" w:rsidRDefault="005E7EB6" w:rsidP="005E7EB6">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994" w:type="pct"/>
            <w:tcBorders>
              <w:top w:val="nil"/>
              <w:left w:val="nil"/>
              <w:bottom w:val="single" w:sz="4" w:space="0" w:color="auto"/>
              <w:right w:val="single" w:sz="4" w:space="0" w:color="auto"/>
            </w:tcBorders>
            <w:shd w:val="clear" w:color="auto" w:fill="auto"/>
            <w:noWrap/>
            <w:vAlign w:val="center"/>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vt</w:t>
            </w:r>
          </w:p>
        </w:tc>
        <w:tc>
          <w:tcPr>
            <w:tcW w:w="558" w:type="pct"/>
            <w:tcBorders>
              <w:top w:val="nil"/>
              <w:left w:val="nil"/>
              <w:bottom w:val="single" w:sz="4" w:space="0" w:color="auto"/>
              <w:right w:val="single" w:sz="4" w:space="0" w:color="auto"/>
            </w:tcBorders>
            <w:shd w:val="clear" w:color="auto" w:fill="auto"/>
            <w:noWrap/>
            <w:vAlign w:val="center"/>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D(8)</w:t>
            </w:r>
          </w:p>
        </w:tc>
        <w:tc>
          <w:tcPr>
            <w:tcW w:w="913" w:type="pct"/>
            <w:tcBorders>
              <w:top w:val="nil"/>
              <w:left w:val="nil"/>
              <w:bottom w:val="single" w:sz="4" w:space="0" w:color="auto"/>
              <w:right w:val="single" w:sz="4" w:space="0" w:color="auto"/>
            </w:tcBorders>
            <w:shd w:val="clear" w:color="auto" w:fill="auto"/>
            <w:noWrap/>
            <w:vAlign w:val="center"/>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YYYYAAGG</w:t>
            </w:r>
          </w:p>
        </w:tc>
        <w:tc>
          <w:tcPr>
            <w:tcW w:w="529" w:type="pct"/>
            <w:tcBorders>
              <w:top w:val="nil"/>
              <w:left w:val="nil"/>
              <w:bottom w:val="single" w:sz="4" w:space="0" w:color="auto"/>
              <w:right w:val="single" w:sz="4" w:space="0" w:color="auto"/>
            </w:tcBorders>
            <w:shd w:val="clear" w:color="auto" w:fill="auto"/>
            <w:noWrap/>
            <w:vAlign w:val="center"/>
          </w:tcPr>
          <w:p w:rsidR="005E7EB6" w:rsidRPr="00567C69" w:rsidRDefault="005E7EB6" w:rsidP="005E7EB6">
            <w:pPr>
              <w:spacing w:after="0" w:line="240" w:lineRule="auto"/>
              <w:jc w:val="center"/>
              <w:rPr>
                <w:rFonts w:ascii="Calibri" w:eastAsia="Times New Roman" w:hAnsi="Calibri" w:cs="Calibri"/>
                <w:color w:val="000000"/>
                <w:sz w:val="20"/>
                <w:lang w:eastAsia="tr-TR"/>
              </w:rPr>
            </w:pPr>
            <w:r w:rsidRPr="00567C69">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Nesne Sıra Numarası</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no</w:t>
            </w:r>
            <w:proofErr w:type="gramEnd"/>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N(8)</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00000000</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Geçerlilik Tarihi</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htr</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D(8)</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YYYYAAGG</w:t>
            </w:r>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Şirket Müşteri No</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smn</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C(15)</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Katılımcı Sicil Kodu</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ks</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N(12)</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000000000000</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Saklayıcı Kurum Katılımcı Sicil Kodu</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sks</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C(12)</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 </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Adı</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ad</w:t>
            </w:r>
            <w:proofErr w:type="gramEnd"/>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C(50)</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Soyadı</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sad</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C(50)</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Ana Adı</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aad</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C(50)</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Baba Adı</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bad</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C(50)</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Doğum Tarihi</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dt</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D(8)</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YYYYAAGG</w:t>
            </w:r>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Doğum Yeri</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dy</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C(40)</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 </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Cinsiyeti</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cn</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C(1)</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X</w:t>
            </w:r>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Medeni Durumu</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md</w:t>
            </w:r>
            <w:proofErr w:type="gramEnd"/>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N(1)</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0</w:t>
            </w:r>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 </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Gelir Aralığı</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ga</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N(3)</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000</w:t>
            </w:r>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 </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Meslek</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mk</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N(3)</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000</w:t>
            </w:r>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 </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Eğitim Durumu</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ek</w:t>
            </w:r>
            <w:proofErr w:type="gramEnd"/>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N(3)</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000</w:t>
            </w:r>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 </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Yazışma Adres Tipi</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ya</w:t>
            </w:r>
            <w:proofErr w:type="gramEnd"/>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C(1)</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X</w:t>
            </w:r>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Adres</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adr</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C(300)</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Ülke Kodu</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uk</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C(3)</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XXX</w:t>
            </w:r>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İl Kodu</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ilk</w:t>
            </w:r>
            <w:proofErr w:type="gramEnd"/>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N(3)</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000</w:t>
            </w:r>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İl Adı</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il</w:t>
            </w:r>
            <w:proofErr w:type="gramEnd"/>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C(20)</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 xml:space="preserve">İlçe Adı </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ilc</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C(20)</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Posta Kodu</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pk</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N(5)</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00000</w:t>
            </w:r>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 </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Telefon (1)</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t1</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C(15)</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Telefon (2)</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t2</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C(15)</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 </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Mobil Telefonu</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mt</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C(15)</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Faks</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fk</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C(15)</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 </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E-posta Adresi</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ep</w:t>
            </w:r>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C(50)</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XXXXX...XXXXX</w:t>
            </w:r>
            <w:proofErr w:type="gramEnd"/>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 </w:t>
            </w:r>
          </w:p>
        </w:tc>
      </w:tr>
      <w:tr w:rsidR="003E28A6" w:rsidRPr="003E28A6" w:rsidTr="001A76E3">
        <w:trPr>
          <w:trHeight w:val="20"/>
        </w:trPr>
        <w:tc>
          <w:tcPr>
            <w:tcW w:w="2006" w:type="pct"/>
            <w:tcBorders>
              <w:top w:val="nil"/>
              <w:left w:val="single" w:sz="4" w:space="0" w:color="auto"/>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Uyruk</w:t>
            </w:r>
          </w:p>
        </w:tc>
        <w:tc>
          <w:tcPr>
            <w:tcW w:w="994"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proofErr w:type="gramStart"/>
            <w:r w:rsidRPr="003E28A6">
              <w:rPr>
                <w:rFonts w:ascii="Calibri" w:eastAsia="Times New Roman" w:hAnsi="Calibri" w:cs="Calibri"/>
                <w:color w:val="000000"/>
                <w:sz w:val="20"/>
                <w:lang w:eastAsia="tr-TR"/>
              </w:rPr>
              <w:t>uy</w:t>
            </w:r>
            <w:proofErr w:type="gramEnd"/>
          </w:p>
        </w:tc>
        <w:tc>
          <w:tcPr>
            <w:tcW w:w="558"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N(1)</w:t>
            </w:r>
          </w:p>
        </w:tc>
        <w:tc>
          <w:tcPr>
            <w:tcW w:w="913"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XXX</w:t>
            </w:r>
          </w:p>
        </w:tc>
        <w:tc>
          <w:tcPr>
            <w:tcW w:w="529" w:type="pct"/>
            <w:tcBorders>
              <w:top w:val="nil"/>
              <w:left w:val="nil"/>
              <w:bottom w:val="single" w:sz="4" w:space="0" w:color="auto"/>
              <w:right w:val="single" w:sz="4" w:space="0" w:color="auto"/>
            </w:tcBorders>
            <w:shd w:val="clear" w:color="auto" w:fill="auto"/>
            <w:noWrap/>
            <w:vAlign w:val="center"/>
            <w:hideMark/>
          </w:tcPr>
          <w:p w:rsidR="003E28A6" w:rsidRPr="003E28A6" w:rsidRDefault="003E28A6" w:rsidP="003E28A6">
            <w:pPr>
              <w:spacing w:after="0" w:line="240" w:lineRule="auto"/>
              <w:jc w:val="center"/>
              <w:rPr>
                <w:rFonts w:ascii="Calibri" w:eastAsia="Times New Roman" w:hAnsi="Calibri" w:cs="Calibri"/>
                <w:color w:val="000000"/>
                <w:sz w:val="20"/>
                <w:lang w:eastAsia="tr-TR"/>
              </w:rPr>
            </w:pPr>
            <w:r w:rsidRPr="003E28A6">
              <w:rPr>
                <w:rFonts w:ascii="Calibri" w:eastAsia="Times New Roman" w:hAnsi="Calibri" w:cs="Calibri"/>
                <w:color w:val="000000"/>
                <w:sz w:val="20"/>
                <w:lang w:eastAsia="tr-TR"/>
              </w:rPr>
              <w:t>Z</w:t>
            </w:r>
          </w:p>
        </w:tc>
      </w:tr>
    </w:tbl>
    <w:p w:rsidR="003E28A6" w:rsidRDefault="003E28A6" w:rsidP="00BC0BDC"/>
    <w:p w:rsidR="003E28A6" w:rsidRDefault="003E28A6">
      <w:r>
        <w:br w:type="page"/>
      </w:r>
    </w:p>
    <w:p w:rsidR="003E28A6" w:rsidRDefault="003E28A6" w:rsidP="00091BD4">
      <w:pPr>
        <w:pStyle w:val="ListeParagraf"/>
        <w:numPr>
          <w:ilvl w:val="1"/>
          <w:numId w:val="1"/>
        </w:numPr>
        <w:ind w:left="993" w:hanging="633"/>
        <w:outlineLvl w:val="1"/>
        <w:rPr>
          <w:b/>
          <w:sz w:val="24"/>
          <w:szCs w:val="24"/>
          <w:u w:val="single"/>
        </w:rPr>
      </w:pPr>
      <w:bookmarkStart w:id="11" w:name="_Toc487464109"/>
      <w:r>
        <w:rPr>
          <w:b/>
          <w:sz w:val="24"/>
          <w:szCs w:val="24"/>
          <w:u w:val="single"/>
        </w:rPr>
        <w:lastRenderedPageBreak/>
        <w:t>SOZ</w:t>
      </w:r>
      <w:r w:rsidRPr="003E28A6">
        <w:rPr>
          <w:b/>
          <w:sz w:val="24"/>
          <w:szCs w:val="24"/>
          <w:u w:val="single"/>
        </w:rPr>
        <w:t xml:space="preserve"> Tablosu (</w:t>
      </w:r>
      <w:r>
        <w:rPr>
          <w:b/>
          <w:sz w:val="24"/>
          <w:szCs w:val="24"/>
          <w:u w:val="single"/>
        </w:rPr>
        <w:t>Sözleşme Hareketleri</w:t>
      </w:r>
      <w:r w:rsidRPr="003E28A6">
        <w:rPr>
          <w:b/>
          <w:sz w:val="24"/>
          <w:szCs w:val="24"/>
          <w:u w:val="single"/>
        </w:rPr>
        <w:t>)</w:t>
      </w:r>
      <w:bookmarkEnd w:id="11"/>
    </w:p>
    <w:p w:rsidR="003E28A6" w:rsidRDefault="003E28A6" w:rsidP="003E28A6">
      <w:pPr>
        <w:rPr>
          <w:szCs w:val="24"/>
        </w:rPr>
      </w:pPr>
      <w:r>
        <w:rPr>
          <w:szCs w:val="24"/>
        </w:rPr>
        <w:t xml:space="preserve">Bir defaya mahsus tüm sözleşme-sertifikalar için </w:t>
      </w:r>
      <w:proofErr w:type="gramStart"/>
      <w:r>
        <w:rPr>
          <w:szCs w:val="24"/>
        </w:rPr>
        <w:t>kümülatif</w:t>
      </w:r>
      <w:proofErr w:type="gramEnd"/>
      <w:r>
        <w:rPr>
          <w:szCs w:val="24"/>
        </w:rPr>
        <w:t xml:space="preserve"> olarak gönderilecektir. Sonrasında y</w:t>
      </w:r>
      <w:r w:rsidRPr="003E28A6">
        <w:rPr>
          <w:szCs w:val="24"/>
        </w:rPr>
        <w:t>eni ve mevcut sözleşme-sertifikalarda sözleşme hareketi olması durumunda, hareket tar</w:t>
      </w:r>
      <w:r>
        <w:rPr>
          <w:szCs w:val="24"/>
        </w:rPr>
        <w:t>ihi itibarı ile gönderilecektir.</w:t>
      </w:r>
    </w:p>
    <w:tbl>
      <w:tblPr>
        <w:tblW w:w="5000" w:type="pct"/>
        <w:tblCellMar>
          <w:left w:w="70" w:type="dxa"/>
          <w:right w:w="70" w:type="dxa"/>
        </w:tblCellMar>
        <w:tblLook w:val="04A0" w:firstRow="1" w:lastRow="0" w:firstColumn="1" w:lastColumn="0" w:noHBand="0" w:noVBand="1"/>
      </w:tblPr>
      <w:tblGrid>
        <w:gridCol w:w="4245"/>
        <w:gridCol w:w="1671"/>
        <w:gridCol w:w="940"/>
        <w:gridCol w:w="2741"/>
        <w:gridCol w:w="889"/>
      </w:tblGrid>
      <w:tr w:rsidR="003E28A6" w:rsidRPr="00E728EC"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tcPr>
          <w:p w:rsidR="003E28A6" w:rsidRPr="00E728EC" w:rsidRDefault="003E28A6" w:rsidP="003E28A6">
            <w:pPr>
              <w:spacing w:after="0" w:line="240" w:lineRule="auto"/>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SOZ (Sözleşme Hareketleri)</w:t>
            </w:r>
          </w:p>
        </w:tc>
      </w:tr>
      <w:tr w:rsidR="003E28A6" w:rsidRPr="00E728EC" w:rsidTr="001A76E3">
        <w:trPr>
          <w:trHeight w:val="20"/>
        </w:trPr>
        <w:tc>
          <w:tcPr>
            <w:tcW w:w="2024"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E28A6" w:rsidRPr="00E728EC" w:rsidRDefault="003E28A6" w:rsidP="003E28A6">
            <w:pPr>
              <w:spacing w:after="0" w:line="240" w:lineRule="auto"/>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Alan Adı</w:t>
            </w:r>
          </w:p>
        </w:tc>
        <w:tc>
          <w:tcPr>
            <w:tcW w:w="797" w:type="pct"/>
            <w:tcBorders>
              <w:top w:val="single" w:sz="4" w:space="0" w:color="auto"/>
              <w:left w:val="nil"/>
              <w:bottom w:val="single" w:sz="4" w:space="0" w:color="auto"/>
              <w:right w:val="single" w:sz="4" w:space="0" w:color="auto"/>
            </w:tcBorders>
            <w:shd w:val="clear" w:color="000000" w:fill="BFBFBF"/>
            <w:noWrap/>
            <w:vAlign w:val="bottom"/>
            <w:hideMark/>
          </w:tcPr>
          <w:p w:rsidR="003E28A6" w:rsidRPr="00E728EC" w:rsidRDefault="003E28A6" w:rsidP="003E28A6">
            <w:pPr>
              <w:spacing w:after="0" w:line="240" w:lineRule="auto"/>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XML Bileşen Adı</w:t>
            </w:r>
          </w:p>
        </w:tc>
        <w:tc>
          <w:tcPr>
            <w:tcW w:w="448" w:type="pct"/>
            <w:tcBorders>
              <w:top w:val="single" w:sz="4" w:space="0" w:color="auto"/>
              <w:left w:val="nil"/>
              <w:bottom w:val="single" w:sz="4" w:space="0" w:color="auto"/>
              <w:right w:val="single" w:sz="4" w:space="0" w:color="auto"/>
            </w:tcBorders>
            <w:shd w:val="clear" w:color="000000" w:fill="BFBFBF"/>
            <w:noWrap/>
            <w:vAlign w:val="bottom"/>
            <w:hideMark/>
          </w:tcPr>
          <w:p w:rsidR="003E28A6" w:rsidRPr="00E728EC" w:rsidRDefault="003E28A6" w:rsidP="003E28A6">
            <w:pPr>
              <w:spacing w:after="0" w:line="240" w:lineRule="auto"/>
              <w:jc w:val="center"/>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Veri Tipi</w:t>
            </w:r>
          </w:p>
        </w:tc>
        <w:tc>
          <w:tcPr>
            <w:tcW w:w="1307" w:type="pct"/>
            <w:tcBorders>
              <w:top w:val="single" w:sz="4" w:space="0" w:color="auto"/>
              <w:left w:val="nil"/>
              <w:bottom w:val="single" w:sz="4" w:space="0" w:color="auto"/>
              <w:right w:val="single" w:sz="4" w:space="0" w:color="auto"/>
            </w:tcBorders>
            <w:shd w:val="clear" w:color="000000" w:fill="BFBFBF"/>
            <w:noWrap/>
            <w:vAlign w:val="bottom"/>
            <w:hideMark/>
          </w:tcPr>
          <w:p w:rsidR="003E28A6" w:rsidRPr="00E728EC" w:rsidRDefault="003E28A6" w:rsidP="003E28A6">
            <w:pPr>
              <w:spacing w:after="0" w:line="240" w:lineRule="auto"/>
              <w:jc w:val="center"/>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Veri Formatı</w:t>
            </w:r>
          </w:p>
        </w:tc>
        <w:tc>
          <w:tcPr>
            <w:tcW w:w="424" w:type="pct"/>
            <w:tcBorders>
              <w:top w:val="single" w:sz="4" w:space="0" w:color="auto"/>
              <w:left w:val="nil"/>
              <w:bottom w:val="single" w:sz="4" w:space="0" w:color="auto"/>
              <w:right w:val="single" w:sz="4" w:space="0" w:color="auto"/>
            </w:tcBorders>
            <w:shd w:val="clear" w:color="000000" w:fill="BFBFBF"/>
            <w:noWrap/>
            <w:vAlign w:val="bottom"/>
            <w:hideMark/>
          </w:tcPr>
          <w:p w:rsidR="003E28A6" w:rsidRPr="00E728EC" w:rsidRDefault="003E28A6" w:rsidP="003E28A6">
            <w:pPr>
              <w:spacing w:after="0" w:line="240" w:lineRule="auto"/>
              <w:jc w:val="center"/>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Zorunlu</w:t>
            </w:r>
          </w:p>
        </w:tc>
      </w:tr>
      <w:tr w:rsidR="00E728EC"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bottom"/>
          </w:tcPr>
          <w:p w:rsidR="00E728EC" w:rsidRPr="00E728EC" w:rsidRDefault="005E7EB6" w:rsidP="005E7EB6">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00E728EC"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797" w:type="pct"/>
            <w:tcBorders>
              <w:top w:val="nil"/>
              <w:left w:val="nil"/>
              <w:bottom w:val="single" w:sz="4" w:space="0" w:color="auto"/>
              <w:right w:val="single" w:sz="4" w:space="0" w:color="auto"/>
            </w:tcBorders>
            <w:shd w:val="clear" w:color="auto" w:fill="auto"/>
            <w:noWrap/>
            <w:vAlign w:val="bottom"/>
          </w:tcPr>
          <w:p w:rsidR="00E728EC" w:rsidRPr="00E728EC" w:rsidRDefault="00E728EC" w:rsidP="005E7EB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448" w:type="pct"/>
            <w:tcBorders>
              <w:top w:val="nil"/>
              <w:left w:val="nil"/>
              <w:bottom w:val="single" w:sz="4" w:space="0" w:color="auto"/>
              <w:right w:val="single" w:sz="4" w:space="0" w:color="auto"/>
            </w:tcBorders>
            <w:shd w:val="clear" w:color="auto" w:fill="auto"/>
            <w:noWrap/>
            <w:vAlign w:val="bottom"/>
          </w:tcPr>
          <w:p w:rsidR="00E728EC" w:rsidRPr="00E728EC" w:rsidRDefault="00E728EC" w:rsidP="005E7EB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307" w:type="pct"/>
            <w:tcBorders>
              <w:top w:val="nil"/>
              <w:left w:val="nil"/>
              <w:bottom w:val="single" w:sz="4" w:space="0" w:color="auto"/>
              <w:right w:val="single" w:sz="4" w:space="0" w:color="auto"/>
            </w:tcBorders>
            <w:shd w:val="clear" w:color="auto" w:fill="auto"/>
            <w:noWrap/>
            <w:vAlign w:val="center"/>
          </w:tcPr>
          <w:p w:rsidR="00E728EC" w:rsidRPr="00E728EC" w:rsidRDefault="00E728EC" w:rsidP="005E7EB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24" w:type="pct"/>
            <w:tcBorders>
              <w:top w:val="nil"/>
              <w:left w:val="nil"/>
              <w:bottom w:val="single" w:sz="4" w:space="0" w:color="auto"/>
              <w:right w:val="single" w:sz="4" w:space="0" w:color="auto"/>
            </w:tcBorders>
            <w:shd w:val="clear" w:color="auto" w:fill="auto"/>
            <w:noWrap/>
            <w:vAlign w:val="center"/>
          </w:tcPr>
          <w:p w:rsidR="00E728EC" w:rsidRPr="00E728EC" w:rsidRDefault="00E728EC" w:rsidP="005E7EB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tcPr>
          <w:p w:rsidR="00E728EC" w:rsidRPr="00E728EC" w:rsidRDefault="005E7EB6" w:rsidP="005E7EB6">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00E728EC" w:rsidRPr="00E728EC">
              <w:rPr>
                <w:rFonts w:ascii="Calibri" w:eastAsia="Times New Roman" w:hAnsi="Calibri" w:cs="Calibri"/>
                <w:color w:val="000000"/>
                <w:sz w:val="20"/>
                <w:lang w:eastAsia="tr-TR"/>
              </w:rPr>
              <w:t>arihi</w:t>
            </w:r>
          </w:p>
        </w:tc>
        <w:tc>
          <w:tcPr>
            <w:tcW w:w="797" w:type="pct"/>
            <w:tcBorders>
              <w:top w:val="nil"/>
              <w:left w:val="nil"/>
              <w:bottom w:val="single" w:sz="4" w:space="0" w:color="auto"/>
              <w:right w:val="single" w:sz="4" w:space="0" w:color="auto"/>
            </w:tcBorders>
            <w:shd w:val="clear" w:color="auto" w:fill="auto"/>
            <w:noWrap/>
            <w:vAlign w:val="center"/>
          </w:tcPr>
          <w:p w:rsidR="00E728EC" w:rsidRPr="00E728EC" w:rsidRDefault="00E728EC" w:rsidP="005E7EB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448" w:type="pct"/>
            <w:tcBorders>
              <w:top w:val="nil"/>
              <w:left w:val="nil"/>
              <w:bottom w:val="single" w:sz="4" w:space="0" w:color="auto"/>
              <w:right w:val="single" w:sz="4" w:space="0" w:color="auto"/>
            </w:tcBorders>
            <w:shd w:val="clear" w:color="auto" w:fill="auto"/>
            <w:noWrap/>
            <w:vAlign w:val="center"/>
          </w:tcPr>
          <w:p w:rsidR="00E728EC" w:rsidRPr="00E728EC" w:rsidRDefault="00E728EC" w:rsidP="005E7EB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307" w:type="pct"/>
            <w:tcBorders>
              <w:top w:val="nil"/>
              <w:left w:val="nil"/>
              <w:bottom w:val="single" w:sz="4" w:space="0" w:color="auto"/>
              <w:right w:val="single" w:sz="4" w:space="0" w:color="auto"/>
            </w:tcBorders>
            <w:shd w:val="clear" w:color="auto" w:fill="auto"/>
            <w:noWrap/>
            <w:vAlign w:val="center"/>
          </w:tcPr>
          <w:p w:rsidR="00E728EC" w:rsidRPr="00E728EC" w:rsidRDefault="00E728EC" w:rsidP="005E7EB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424" w:type="pct"/>
            <w:tcBorders>
              <w:top w:val="nil"/>
              <w:left w:val="nil"/>
              <w:bottom w:val="single" w:sz="4" w:space="0" w:color="auto"/>
              <w:right w:val="single" w:sz="4" w:space="0" w:color="auto"/>
            </w:tcBorders>
            <w:shd w:val="clear" w:color="auto" w:fill="auto"/>
            <w:noWrap/>
            <w:vAlign w:val="center"/>
          </w:tcPr>
          <w:p w:rsidR="00E728EC" w:rsidRPr="00E728EC" w:rsidRDefault="00E728EC" w:rsidP="005E7EB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nesne</w:t>
            </w:r>
            <w:proofErr w:type="gramEnd"/>
            <w:r w:rsidRPr="00E728EC">
              <w:rPr>
                <w:rFonts w:ascii="Calibri" w:eastAsia="Times New Roman" w:hAnsi="Calibri" w:cs="Calibri"/>
                <w:color w:val="000000"/>
                <w:sz w:val="20"/>
                <w:lang w:eastAsia="tr-TR"/>
              </w:rPr>
              <w:t>_sira_numarasi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no</w:t>
            </w:r>
            <w:proofErr w:type="gramEnd"/>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N(8)</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00000000</w:t>
            </w:r>
            <w:proofErr w:type="gramEnd"/>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hareket</w:t>
            </w:r>
            <w:proofErr w:type="gramEnd"/>
            <w:r w:rsidRPr="00E728EC">
              <w:rPr>
                <w:rFonts w:ascii="Calibri" w:eastAsia="Times New Roman" w:hAnsi="Calibri" w:cs="Calibri"/>
                <w:color w:val="000000"/>
                <w:sz w:val="20"/>
                <w:lang w:eastAsia="tr-TR"/>
              </w:rPr>
              <w:t>_tarihi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htr</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C(14)</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YYYYAAGGSSDDSS</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hareket</w:t>
            </w:r>
            <w:proofErr w:type="gramEnd"/>
            <w:r w:rsidRPr="00E728EC">
              <w:rPr>
                <w:rFonts w:ascii="Calibri" w:eastAsia="Times New Roman" w:hAnsi="Calibri" w:cs="Calibri"/>
                <w:color w:val="000000"/>
                <w:sz w:val="20"/>
                <w:lang w:eastAsia="tr-TR"/>
              </w:rPr>
              <w:t>_tanzim_tarihi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ttr</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C(14)</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YYYYAAGGSSDDSS</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basvuru_tipi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bt</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hareket</w:t>
            </w:r>
            <w:proofErr w:type="gramEnd"/>
            <w:r w:rsidRPr="00E728EC">
              <w:rPr>
                <w:rFonts w:ascii="Calibri" w:eastAsia="Times New Roman" w:hAnsi="Calibri" w:cs="Calibri"/>
                <w:color w:val="000000"/>
                <w:sz w:val="20"/>
                <w:lang w:eastAsia="tr-TR"/>
              </w:rPr>
              <w:t>_tipi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ht</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sozlesme_numarasi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sn</w:t>
            </w:r>
            <w:proofErr w:type="gramEnd"/>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C(8)</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XXXXXXXX</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sertifika</w:t>
            </w:r>
            <w:proofErr w:type="gramEnd"/>
            <w:r w:rsidRPr="00E728EC">
              <w:rPr>
                <w:rFonts w:ascii="Calibri" w:eastAsia="Times New Roman" w:hAnsi="Calibri" w:cs="Calibri"/>
                <w:color w:val="000000"/>
                <w:sz w:val="20"/>
                <w:lang w:eastAsia="tr-TR"/>
              </w:rPr>
              <w:t>_numarasi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sfn</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C(8)</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XXXXXXXX</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sozlesme-sertifika_cinsi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sc</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N(2)</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grup</w:t>
            </w:r>
            <w:proofErr w:type="gramEnd"/>
            <w:r w:rsidRPr="00E728EC">
              <w:rPr>
                <w:rFonts w:ascii="Calibri" w:eastAsia="Times New Roman" w:hAnsi="Calibri" w:cs="Calibri"/>
                <w:color w:val="000000"/>
                <w:sz w:val="20"/>
                <w:lang w:eastAsia="tr-TR"/>
              </w:rPr>
              <w:t>_numarasi_referansi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gpn</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C(10)</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XXXXXXXXXX</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plan</w:t>
            </w:r>
            <w:proofErr w:type="gramEnd"/>
            <w:r w:rsidRPr="00E728EC">
              <w:rPr>
                <w:rFonts w:ascii="Calibri" w:eastAsia="Times New Roman" w:hAnsi="Calibri" w:cs="Calibri"/>
                <w:color w:val="000000"/>
                <w:sz w:val="20"/>
                <w:lang w:eastAsia="tr-TR"/>
              </w:rPr>
              <w:t>_numarasi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pn</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N(4)</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0000</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para</w:t>
            </w:r>
            <w:proofErr w:type="gramEnd"/>
            <w:r w:rsidRPr="00E728EC">
              <w:rPr>
                <w:rFonts w:ascii="Calibri" w:eastAsia="Times New Roman" w:hAnsi="Calibri" w:cs="Calibri"/>
                <w:color w:val="000000"/>
                <w:sz w:val="20"/>
                <w:lang w:eastAsia="tr-TR"/>
              </w:rPr>
              <w:t>_birimi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pb</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C(3)</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XXX</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odeme_periyodu</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op</w:t>
            </w:r>
            <w:proofErr w:type="gramEnd"/>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N(2)</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gecici_araci_sicil_no</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gs</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N(15)</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000000000000000</w:t>
            </w:r>
            <w:proofErr w:type="gramEnd"/>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bes_araci_sicil_no</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bs</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N(12)</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000000000000</w:t>
            </w:r>
            <w:proofErr w:type="gramEnd"/>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tuzel_kisi_araci_numarasi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tka</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C(50)</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XXXXX...XXXXX</w:t>
            </w:r>
            <w:proofErr w:type="gramEnd"/>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 </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katilimci_sicil_kodu</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ks</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N(12)</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000000000000</w:t>
            </w:r>
            <w:proofErr w:type="gramEnd"/>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duzenli_katki_payi_tutari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dkp</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N(22,6)</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0000000000000000.000000</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devlet</w:t>
            </w:r>
            <w:proofErr w:type="gramEnd"/>
            <w:r w:rsidRPr="00E728EC">
              <w:rPr>
                <w:rFonts w:ascii="Calibri" w:eastAsia="Times New Roman" w:hAnsi="Calibri" w:cs="Calibri"/>
                <w:color w:val="000000"/>
                <w:sz w:val="20"/>
                <w:lang w:eastAsia="tr-TR"/>
              </w:rPr>
              <w:t>_katkisi_fon_kodu</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dkf</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dagitim_kanali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dkn</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3E28A6" w:rsidRPr="00E728EC" w:rsidTr="001A76E3">
        <w:trPr>
          <w:trHeight w:val="20"/>
        </w:trPr>
        <w:tc>
          <w:tcPr>
            <w:tcW w:w="2024" w:type="pct"/>
            <w:tcBorders>
              <w:top w:val="single" w:sz="4" w:space="0" w:color="auto"/>
              <w:left w:val="single" w:sz="4" w:space="0" w:color="auto"/>
              <w:bottom w:val="single" w:sz="4" w:space="0" w:color="auto"/>
              <w:right w:val="single" w:sz="4" w:space="0" w:color="auto"/>
            </w:tcBorders>
            <w:shd w:val="clear" w:color="000000" w:fill="auto"/>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odemeye_ara_verme_planlanan_bitis_tarihi</w:t>
            </w:r>
          </w:p>
        </w:tc>
        <w:tc>
          <w:tcPr>
            <w:tcW w:w="797"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avt</w:t>
            </w:r>
          </w:p>
        </w:tc>
        <w:tc>
          <w:tcPr>
            <w:tcW w:w="448"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307"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424"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3E28A6" w:rsidRPr="00E728EC" w:rsidTr="001A76E3">
        <w:trPr>
          <w:trHeight w:val="20"/>
        </w:trPr>
        <w:tc>
          <w:tcPr>
            <w:tcW w:w="2024" w:type="pct"/>
            <w:tcBorders>
              <w:top w:val="single" w:sz="4" w:space="0" w:color="auto"/>
              <w:left w:val="single" w:sz="4" w:space="0" w:color="auto"/>
              <w:bottom w:val="single" w:sz="4" w:space="0" w:color="auto"/>
              <w:right w:val="single" w:sz="4" w:space="0" w:color="auto"/>
            </w:tcBorders>
            <w:shd w:val="clear" w:color="000000" w:fill="auto"/>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ıse_giris_tarihi</w:t>
            </w:r>
          </w:p>
        </w:tc>
        <w:tc>
          <w:tcPr>
            <w:tcW w:w="797"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igt</w:t>
            </w:r>
          </w:p>
        </w:tc>
        <w:tc>
          <w:tcPr>
            <w:tcW w:w="448"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307"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424"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3E28A6" w:rsidRPr="00E728EC" w:rsidTr="001A76E3">
        <w:trPr>
          <w:trHeight w:val="20"/>
        </w:trPr>
        <w:tc>
          <w:tcPr>
            <w:tcW w:w="2024" w:type="pct"/>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3E28A6" w:rsidRPr="00E728EC" w:rsidRDefault="003E28A6" w:rsidP="003E28A6">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emeklilik</w:t>
            </w:r>
            <w:proofErr w:type="gramEnd"/>
            <w:r w:rsidRPr="00E728EC">
              <w:rPr>
                <w:rFonts w:ascii="Calibri" w:eastAsia="Times New Roman" w:hAnsi="Calibri" w:cs="Calibri"/>
                <w:color w:val="000000"/>
                <w:sz w:val="20"/>
                <w:lang w:eastAsia="tr-TR"/>
              </w:rPr>
              <w:t>_talebi_ıletilen_sirket_numarasi</w:t>
            </w:r>
          </w:p>
        </w:tc>
        <w:tc>
          <w:tcPr>
            <w:tcW w:w="797" w:type="pct"/>
            <w:tcBorders>
              <w:top w:val="single" w:sz="4" w:space="0" w:color="auto"/>
              <w:left w:val="nil"/>
              <w:bottom w:val="single" w:sz="4" w:space="0" w:color="auto"/>
              <w:right w:val="single" w:sz="4" w:space="0" w:color="auto"/>
            </w:tcBorders>
            <w:shd w:val="clear" w:color="000000" w:fill="auto"/>
            <w:noWrap/>
            <w:vAlign w:val="bottom"/>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esr</w:t>
            </w:r>
          </w:p>
        </w:tc>
        <w:tc>
          <w:tcPr>
            <w:tcW w:w="448" w:type="pct"/>
            <w:tcBorders>
              <w:top w:val="single" w:sz="4" w:space="0" w:color="auto"/>
              <w:left w:val="nil"/>
              <w:bottom w:val="single" w:sz="4" w:space="0" w:color="auto"/>
              <w:right w:val="single" w:sz="4" w:space="0" w:color="auto"/>
            </w:tcBorders>
            <w:shd w:val="clear" w:color="000000" w:fill="auto"/>
            <w:noWrap/>
            <w:vAlign w:val="bottom"/>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307"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24"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3E28A6" w:rsidRPr="00E728EC" w:rsidTr="001A76E3">
        <w:trPr>
          <w:trHeight w:val="20"/>
        </w:trPr>
        <w:tc>
          <w:tcPr>
            <w:tcW w:w="2024" w:type="pct"/>
            <w:tcBorders>
              <w:top w:val="single" w:sz="4" w:space="0" w:color="auto"/>
              <w:left w:val="single" w:sz="4" w:space="0" w:color="auto"/>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talebi</w:t>
            </w:r>
            <w:proofErr w:type="gramEnd"/>
            <w:r w:rsidRPr="00E728EC">
              <w:rPr>
                <w:rFonts w:ascii="Calibri" w:eastAsia="Times New Roman" w:hAnsi="Calibri" w:cs="Calibri"/>
                <w:color w:val="000000"/>
                <w:sz w:val="20"/>
                <w:lang w:eastAsia="tr-TR"/>
              </w:rPr>
              <w:t>_kullanan_taraf</w:t>
            </w:r>
          </w:p>
        </w:tc>
        <w:tc>
          <w:tcPr>
            <w:tcW w:w="797"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tkt</w:t>
            </w:r>
          </w:p>
        </w:tc>
        <w:tc>
          <w:tcPr>
            <w:tcW w:w="448"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N(2)</w:t>
            </w:r>
          </w:p>
        </w:tc>
        <w:tc>
          <w:tcPr>
            <w:tcW w:w="1307"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w:t>
            </w:r>
          </w:p>
        </w:tc>
        <w:tc>
          <w:tcPr>
            <w:tcW w:w="424" w:type="pct"/>
            <w:tcBorders>
              <w:top w:val="single" w:sz="4" w:space="0" w:color="auto"/>
              <w:left w:val="nil"/>
              <w:bottom w:val="single" w:sz="4" w:space="0" w:color="auto"/>
              <w:right w:val="single" w:sz="4" w:space="0" w:color="auto"/>
            </w:tcBorders>
            <w:shd w:val="clear" w:color="000000"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teklif</w:t>
            </w:r>
            <w:proofErr w:type="gramEnd"/>
            <w:r w:rsidRPr="00E728EC">
              <w:rPr>
                <w:rFonts w:ascii="Calibri" w:eastAsia="Times New Roman" w:hAnsi="Calibri" w:cs="Calibri"/>
                <w:color w:val="000000"/>
                <w:sz w:val="20"/>
                <w:lang w:eastAsia="tr-TR"/>
              </w:rPr>
              <w:t>_numarasi</w:t>
            </w:r>
          </w:p>
        </w:tc>
        <w:tc>
          <w:tcPr>
            <w:tcW w:w="79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tkn</w:t>
            </w:r>
          </w:p>
        </w:tc>
        <w:tc>
          <w:tcPr>
            <w:tcW w:w="448"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C(12)</w:t>
            </w:r>
          </w:p>
        </w:tc>
        <w:tc>
          <w:tcPr>
            <w:tcW w:w="1307"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XXXXX...XXXXX</w:t>
            </w:r>
            <w:proofErr w:type="gramEnd"/>
          </w:p>
        </w:tc>
        <w:tc>
          <w:tcPr>
            <w:tcW w:w="424" w:type="pct"/>
            <w:tcBorders>
              <w:top w:val="nil"/>
              <w:left w:val="nil"/>
              <w:bottom w:val="single" w:sz="4" w:space="0" w:color="auto"/>
              <w:right w:val="single" w:sz="4" w:space="0" w:color="auto"/>
            </w:tcBorders>
            <w:shd w:val="clear" w:color="auto" w:fill="auto"/>
            <w:noWrap/>
            <w:vAlign w:val="center"/>
            <w:hideMark/>
          </w:tcPr>
          <w:p w:rsidR="003E28A6" w:rsidRPr="00E728EC" w:rsidRDefault="003E28A6" w:rsidP="003E28A6">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3E28A6" w:rsidRPr="00E728EC" w:rsidTr="001A76E3">
        <w:trPr>
          <w:trHeight w:val="20"/>
        </w:trPr>
        <w:tc>
          <w:tcPr>
            <w:tcW w:w="2024" w:type="pct"/>
            <w:tcBorders>
              <w:top w:val="nil"/>
              <w:left w:val="single" w:sz="4" w:space="0" w:color="auto"/>
              <w:bottom w:val="single" w:sz="4" w:space="0" w:color="auto"/>
              <w:right w:val="single" w:sz="4" w:space="0" w:color="auto"/>
            </w:tcBorders>
            <w:shd w:val="clear" w:color="auto" w:fill="FFFF00"/>
            <w:noWrap/>
            <w:vAlign w:val="center"/>
            <w:hideMark/>
          </w:tcPr>
          <w:p w:rsidR="003E28A6" w:rsidRPr="00E728EC" w:rsidRDefault="003E28A6" w:rsidP="003E28A6">
            <w:pPr>
              <w:spacing w:after="0" w:line="240" w:lineRule="auto"/>
              <w:rPr>
                <w:rFonts w:ascii="Calibri" w:eastAsia="Times New Roman" w:hAnsi="Calibri" w:cs="Calibri"/>
                <w:i/>
                <w:iCs/>
                <w:color w:val="FF0000"/>
                <w:sz w:val="20"/>
                <w:lang w:eastAsia="tr-TR"/>
              </w:rPr>
            </w:pPr>
            <w:r w:rsidRPr="00E728EC">
              <w:rPr>
                <w:rFonts w:ascii="Calibri" w:eastAsia="Times New Roman" w:hAnsi="Calibri" w:cs="Calibri"/>
                <w:i/>
                <w:iCs/>
                <w:color w:val="FF0000"/>
                <w:sz w:val="20"/>
                <w:lang w:eastAsia="tr-TR"/>
              </w:rPr>
              <w:t>Fon Dağılım Oranları Listesi</w:t>
            </w:r>
          </w:p>
        </w:tc>
        <w:tc>
          <w:tcPr>
            <w:tcW w:w="797" w:type="pct"/>
            <w:tcBorders>
              <w:top w:val="nil"/>
              <w:left w:val="nil"/>
              <w:bottom w:val="single" w:sz="4" w:space="0" w:color="auto"/>
              <w:right w:val="single" w:sz="4" w:space="0" w:color="auto"/>
            </w:tcBorders>
            <w:shd w:val="clear" w:color="auto" w:fill="FFFF00"/>
            <w:noWrap/>
            <w:vAlign w:val="center"/>
            <w:hideMark/>
          </w:tcPr>
          <w:p w:rsidR="003E28A6" w:rsidRPr="00E728EC" w:rsidRDefault="003E28A6" w:rsidP="003E28A6">
            <w:pPr>
              <w:spacing w:after="0" w:line="240" w:lineRule="auto"/>
              <w:jc w:val="center"/>
              <w:rPr>
                <w:rFonts w:ascii="Calibri" w:eastAsia="Times New Roman" w:hAnsi="Calibri" w:cs="Calibri"/>
                <w:i/>
                <w:iCs/>
                <w:color w:val="FF0000"/>
                <w:sz w:val="20"/>
                <w:lang w:eastAsia="tr-TR"/>
              </w:rPr>
            </w:pPr>
            <w:r w:rsidRPr="00E728EC">
              <w:rPr>
                <w:rFonts w:ascii="Calibri" w:eastAsia="Times New Roman" w:hAnsi="Calibri" w:cs="Calibri"/>
                <w:i/>
                <w:iCs/>
                <w:color w:val="FF0000"/>
                <w:sz w:val="20"/>
                <w:lang w:eastAsia="tr-TR"/>
              </w:rPr>
              <w:t>fdolst</w:t>
            </w:r>
          </w:p>
        </w:tc>
        <w:tc>
          <w:tcPr>
            <w:tcW w:w="448" w:type="pct"/>
            <w:tcBorders>
              <w:top w:val="nil"/>
              <w:left w:val="nil"/>
              <w:bottom w:val="single" w:sz="4" w:space="0" w:color="auto"/>
              <w:right w:val="single" w:sz="4" w:space="0" w:color="auto"/>
            </w:tcBorders>
            <w:shd w:val="clear" w:color="auto" w:fill="FFFF00"/>
            <w:noWrap/>
            <w:vAlign w:val="center"/>
            <w:hideMark/>
          </w:tcPr>
          <w:p w:rsidR="003E28A6" w:rsidRPr="00E728EC" w:rsidRDefault="003E28A6" w:rsidP="003E28A6">
            <w:pPr>
              <w:spacing w:after="0" w:line="240" w:lineRule="auto"/>
              <w:jc w:val="center"/>
              <w:rPr>
                <w:rFonts w:ascii="Calibri" w:eastAsia="Times New Roman" w:hAnsi="Calibri" w:cs="Calibri"/>
                <w:i/>
                <w:iCs/>
                <w:color w:val="FF0000"/>
                <w:sz w:val="20"/>
                <w:lang w:eastAsia="tr-TR"/>
              </w:rPr>
            </w:pPr>
            <w:r w:rsidRPr="00E728EC">
              <w:rPr>
                <w:rFonts w:ascii="Calibri" w:eastAsia="Times New Roman" w:hAnsi="Calibri" w:cs="Calibri"/>
                <w:i/>
                <w:iCs/>
                <w:color w:val="FF0000"/>
                <w:sz w:val="20"/>
                <w:lang w:eastAsia="tr-TR"/>
              </w:rPr>
              <w:t>A(FDO)</w:t>
            </w:r>
          </w:p>
        </w:tc>
        <w:tc>
          <w:tcPr>
            <w:tcW w:w="1307" w:type="pct"/>
            <w:tcBorders>
              <w:top w:val="nil"/>
              <w:left w:val="nil"/>
              <w:bottom w:val="single" w:sz="4" w:space="0" w:color="auto"/>
              <w:right w:val="single" w:sz="4" w:space="0" w:color="auto"/>
            </w:tcBorders>
            <w:shd w:val="clear" w:color="auto" w:fill="FFFF00"/>
            <w:noWrap/>
            <w:vAlign w:val="center"/>
            <w:hideMark/>
          </w:tcPr>
          <w:p w:rsidR="003E28A6" w:rsidRPr="00E728EC" w:rsidRDefault="003E28A6" w:rsidP="003E28A6">
            <w:pPr>
              <w:spacing w:after="0" w:line="240" w:lineRule="auto"/>
              <w:jc w:val="center"/>
              <w:rPr>
                <w:rFonts w:ascii="Calibri" w:eastAsia="Times New Roman" w:hAnsi="Calibri" w:cs="Calibri"/>
                <w:i/>
                <w:iCs/>
                <w:color w:val="FF0000"/>
                <w:sz w:val="20"/>
                <w:lang w:eastAsia="tr-TR"/>
              </w:rPr>
            </w:pPr>
            <w:r w:rsidRPr="00E728EC">
              <w:rPr>
                <w:rFonts w:ascii="Calibri" w:eastAsia="Times New Roman" w:hAnsi="Calibri" w:cs="Calibri"/>
                <w:i/>
                <w:iCs/>
                <w:color w:val="FF0000"/>
                <w:sz w:val="20"/>
                <w:lang w:eastAsia="tr-TR"/>
              </w:rPr>
              <w:t> </w:t>
            </w:r>
          </w:p>
        </w:tc>
        <w:tc>
          <w:tcPr>
            <w:tcW w:w="424" w:type="pct"/>
            <w:tcBorders>
              <w:top w:val="nil"/>
              <w:left w:val="nil"/>
              <w:bottom w:val="single" w:sz="4" w:space="0" w:color="auto"/>
              <w:right w:val="single" w:sz="4" w:space="0" w:color="auto"/>
            </w:tcBorders>
            <w:shd w:val="clear" w:color="auto" w:fill="FFFF00"/>
            <w:noWrap/>
            <w:vAlign w:val="center"/>
            <w:hideMark/>
          </w:tcPr>
          <w:p w:rsidR="003E28A6" w:rsidRPr="00E728EC" w:rsidRDefault="003E28A6" w:rsidP="003E28A6">
            <w:pPr>
              <w:spacing w:after="0" w:line="240" w:lineRule="auto"/>
              <w:jc w:val="center"/>
              <w:rPr>
                <w:rFonts w:ascii="Calibri" w:eastAsia="Times New Roman" w:hAnsi="Calibri" w:cs="Calibri"/>
                <w:i/>
                <w:iCs/>
                <w:color w:val="FF0000"/>
                <w:sz w:val="20"/>
                <w:lang w:eastAsia="tr-TR"/>
              </w:rPr>
            </w:pPr>
            <w:r w:rsidRPr="00E728EC">
              <w:rPr>
                <w:rFonts w:ascii="Calibri" w:eastAsia="Times New Roman" w:hAnsi="Calibri" w:cs="Calibri"/>
                <w:i/>
                <w:iCs/>
                <w:color w:val="FF0000"/>
                <w:sz w:val="20"/>
                <w:lang w:eastAsia="tr-TR"/>
              </w:rPr>
              <w:t>*</w:t>
            </w:r>
          </w:p>
        </w:tc>
      </w:tr>
    </w:tbl>
    <w:p w:rsidR="003E28A6" w:rsidRDefault="003E28A6" w:rsidP="003E28A6">
      <w:pPr>
        <w:rPr>
          <w:b/>
          <w:sz w:val="24"/>
          <w:szCs w:val="24"/>
        </w:rPr>
      </w:pPr>
    </w:p>
    <w:p w:rsidR="003E28A6" w:rsidRDefault="00E728EC" w:rsidP="00091BD4">
      <w:pPr>
        <w:pStyle w:val="ListeParagraf"/>
        <w:numPr>
          <w:ilvl w:val="2"/>
          <w:numId w:val="1"/>
        </w:numPr>
        <w:ind w:left="1560" w:hanging="840"/>
        <w:outlineLvl w:val="2"/>
        <w:rPr>
          <w:b/>
          <w:sz w:val="24"/>
          <w:szCs w:val="24"/>
          <w:u w:val="single"/>
        </w:rPr>
      </w:pPr>
      <w:bookmarkStart w:id="12" w:name="_Toc487464110"/>
      <w:r>
        <w:rPr>
          <w:b/>
          <w:sz w:val="24"/>
          <w:szCs w:val="24"/>
          <w:u w:val="single"/>
        </w:rPr>
        <w:t>FDO</w:t>
      </w:r>
      <w:r w:rsidR="003E28A6" w:rsidRPr="003E28A6">
        <w:rPr>
          <w:b/>
          <w:sz w:val="24"/>
          <w:szCs w:val="24"/>
          <w:u w:val="single"/>
        </w:rPr>
        <w:t xml:space="preserve"> (</w:t>
      </w:r>
      <w:r w:rsidR="003E28A6">
        <w:rPr>
          <w:b/>
          <w:sz w:val="24"/>
          <w:szCs w:val="24"/>
          <w:u w:val="single"/>
        </w:rPr>
        <w:t>Sözleşme</w:t>
      </w:r>
      <w:r>
        <w:rPr>
          <w:b/>
          <w:sz w:val="24"/>
          <w:szCs w:val="24"/>
          <w:u w:val="single"/>
        </w:rPr>
        <w:t>nin Fon Dağılım Oranları</w:t>
      </w:r>
      <w:r w:rsidR="003E28A6" w:rsidRPr="003E28A6">
        <w:rPr>
          <w:b/>
          <w:sz w:val="24"/>
          <w:szCs w:val="24"/>
          <w:u w:val="single"/>
        </w:rPr>
        <w:t>)</w:t>
      </w:r>
      <w:r>
        <w:rPr>
          <w:b/>
          <w:sz w:val="24"/>
          <w:szCs w:val="24"/>
          <w:u w:val="single"/>
        </w:rPr>
        <w:t xml:space="preserve"> - (</w:t>
      </w:r>
      <w:r>
        <w:rPr>
          <w:b/>
          <w:color w:val="FF0000"/>
          <w:sz w:val="24"/>
          <w:szCs w:val="24"/>
          <w:u w:val="single"/>
        </w:rPr>
        <w:t>SOZ Tablosunun</w:t>
      </w:r>
      <w:r w:rsidRPr="00677738">
        <w:rPr>
          <w:b/>
          <w:color w:val="FF0000"/>
          <w:sz w:val="24"/>
          <w:szCs w:val="24"/>
          <w:u w:val="single"/>
        </w:rPr>
        <w:t xml:space="preserve"> Alt Nesnesi</w:t>
      </w:r>
      <w:r>
        <w:rPr>
          <w:b/>
          <w:sz w:val="24"/>
          <w:szCs w:val="24"/>
          <w:u w:val="single"/>
        </w:rPr>
        <w:t>)</w:t>
      </w:r>
      <w:bookmarkEnd w:id="12"/>
    </w:p>
    <w:p w:rsidR="00E728EC" w:rsidRDefault="00E728EC" w:rsidP="00E728EC">
      <w:r>
        <w:rPr>
          <w:szCs w:val="24"/>
        </w:rPr>
        <w:t>SOZ</w:t>
      </w:r>
      <w:r w:rsidRPr="007F6215">
        <w:rPr>
          <w:szCs w:val="24"/>
        </w:rPr>
        <w:t>-</w:t>
      </w:r>
      <w:r>
        <w:rPr>
          <w:szCs w:val="24"/>
        </w:rPr>
        <w:t>Sözleşme Hareketleri</w:t>
      </w:r>
      <w:r w:rsidRPr="007F6215">
        <w:rPr>
          <w:szCs w:val="24"/>
        </w:rPr>
        <w:t xml:space="preserve"> nesnesinin alt nesnesi olarak gönderilmektedir.</w:t>
      </w:r>
      <w:r>
        <w:rPr>
          <w:szCs w:val="24"/>
        </w:rPr>
        <w:t xml:space="preserve"> Liste olarak tanımlanması gerekmektedir.</w:t>
      </w:r>
    </w:p>
    <w:tbl>
      <w:tblPr>
        <w:tblW w:w="5000" w:type="pct"/>
        <w:tblCellMar>
          <w:left w:w="70" w:type="dxa"/>
          <w:right w:w="70" w:type="dxa"/>
        </w:tblCellMar>
        <w:tblLook w:val="04A0" w:firstRow="1" w:lastRow="0" w:firstColumn="1" w:lastColumn="0" w:noHBand="0" w:noVBand="1"/>
      </w:tblPr>
      <w:tblGrid>
        <w:gridCol w:w="4256"/>
        <w:gridCol w:w="1625"/>
        <w:gridCol w:w="929"/>
        <w:gridCol w:w="2764"/>
        <w:gridCol w:w="912"/>
      </w:tblGrid>
      <w:tr w:rsidR="00E728EC" w:rsidRPr="00E728EC"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tcPr>
          <w:p w:rsidR="00E728EC" w:rsidRPr="00E728EC" w:rsidRDefault="00E728EC" w:rsidP="00E728EC">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FDO (Sözleşmenin Fon Dağılım Oranları)</w:t>
            </w:r>
          </w:p>
        </w:tc>
      </w:tr>
      <w:tr w:rsidR="00E728EC" w:rsidRPr="00E728EC" w:rsidTr="001A76E3">
        <w:trPr>
          <w:trHeight w:val="20"/>
        </w:trPr>
        <w:tc>
          <w:tcPr>
            <w:tcW w:w="2029"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E728EC" w:rsidRPr="00E728EC" w:rsidRDefault="00E728EC" w:rsidP="00E728EC">
            <w:pPr>
              <w:spacing w:after="0" w:line="240" w:lineRule="auto"/>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Alan Adı</w:t>
            </w:r>
          </w:p>
        </w:tc>
        <w:tc>
          <w:tcPr>
            <w:tcW w:w="775" w:type="pct"/>
            <w:tcBorders>
              <w:top w:val="single" w:sz="4" w:space="0" w:color="auto"/>
              <w:left w:val="nil"/>
              <w:bottom w:val="single" w:sz="4" w:space="0" w:color="auto"/>
              <w:right w:val="single" w:sz="4" w:space="0" w:color="auto"/>
            </w:tcBorders>
            <w:shd w:val="clear" w:color="000000" w:fill="BFBFBF"/>
            <w:noWrap/>
            <w:vAlign w:val="bottom"/>
            <w:hideMark/>
          </w:tcPr>
          <w:p w:rsidR="00E728EC" w:rsidRPr="00E728EC" w:rsidRDefault="00E728EC" w:rsidP="00E728EC">
            <w:pPr>
              <w:spacing w:after="0" w:line="240" w:lineRule="auto"/>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XML Bileşen Adı</w:t>
            </w:r>
          </w:p>
        </w:tc>
        <w:tc>
          <w:tcPr>
            <w:tcW w:w="443" w:type="pct"/>
            <w:tcBorders>
              <w:top w:val="single" w:sz="4" w:space="0" w:color="auto"/>
              <w:left w:val="nil"/>
              <w:bottom w:val="single" w:sz="4" w:space="0" w:color="auto"/>
              <w:right w:val="single" w:sz="4" w:space="0" w:color="auto"/>
            </w:tcBorders>
            <w:shd w:val="clear" w:color="000000" w:fill="BFBFBF"/>
            <w:noWrap/>
            <w:vAlign w:val="bottom"/>
            <w:hideMark/>
          </w:tcPr>
          <w:p w:rsidR="00E728EC" w:rsidRPr="00E728EC" w:rsidRDefault="00E728EC" w:rsidP="00E728EC">
            <w:pPr>
              <w:spacing w:after="0" w:line="240" w:lineRule="auto"/>
              <w:jc w:val="center"/>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Veri Tipi</w:t>
            </w:r>
          </w:p>
        </w:tc>
        <w:tc>
          <w:tcPr>
            <w:tcW w:w="1318" w:type="pct"/>
            <w:tcBorders>
              <w:top w:val="single" w:sz="4" w:space="0" w:color="auto"/>
              <w:left w:val="nil"/>
              <w:bottom w:val="single" w:sz="4" w:space="0" w:color="auto"/>
              <w:right w:val="single" w:sz="4" w:space="0" w:color="auto"/>
            </w:tcBorders>
            <w:shd w:val="clear" w:color="000000" w:fill="BFBFBF"/>
            <w:noWrap/>
            <w:vAlign w:val="bottom"/>
            <w:hideMark/>
          </w:tcPr>
          <w:p w:rsidR="00E728EC" w:rsidRPr="00E728EC" w:rsidRDefault="00E728EC" w:rsidP="00E728EC">
            <w:pPr>
              <w:spacing w:after="0" w:line="240" w:lineRule="auto"/>
              <w:jc w:val="center"/>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Veri Formatı</w:t>
            </w:r>
          </w:p>
        </w:tc>
        <w:tc>
          <w:tcPr>
            <w:tcW w:w="435" w:type="pct"/>
            <w:tcBorders>
              <w:top w:val="single" w:sz="4" w:space="0" w:color="auto"/>
              <w:left w:val="nil"/>
              <w:bottom w:val="single" w:sz="4" w:space="0" w:color="auto"/>
              <w:right w:val="single" w:sz="4" w:space="0" w:color="auto"/>
            </w:tcBorders>
            <w:shd w:val="clear" w:color="000000" w:fill="BFBFBF"/>
            <w:noWrap/>
            <w:vAlign w:val="bottom"/>
            <w:hideMark/>
          </w:tcPr>
          <w:p w:rsidR="00E728EC" w:rsidRPr="00E728EC" w:rsidRDefault="00E728EC" w:rsidP="00E728EC">
            <w:pPr>
              <w:spacing w:after="0" w:line="240" w:lineRule="auto"/>
              <w:jc w:val="center"/>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Zorunlu</w:t>
            </w:r>
          </w:p>
        </w:tc>
      </w:tr>
      <w:tr w:rsidR="00E728EC" w:rsidRPr="00E728EC" w:rsidTr="001A76E3">
        <w:trPr>
          <w:trHeight w:val="20"/>
        </w:trPr>
        <w:tc>
          <w:tcPr>
            <w:tcW w:w="2029"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fon</w:t>
            </w:r>
            <w:proofErr w:type="gramEnd"/>
            <w:r w:rsidRPr="00E728EC">
              <w:rPr>
                <w:rFonts w:ascii="Calibri" w:eastAsia="Times New Roman" w:hAnsi="Calibri" w:cs="Calibri"/>
                <w:color w:val="000000"/>
                <w:sz w:val="20"/>
                <w:lang w:eastAsia="tr-TR"/>
              </w:rPr>
              <w:t>_kodu</w:t>
            </w:r>
          </w:p>
        </w:tc>
        <w:tc>
          <w:tcPr>
            <w:tcW w:w="775"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fk</w:t>
            </w:r>
          </w:p>
        </w:tc>
        <w:tc>
          <w:tcPr>
            <w:tcW w:w="443"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318"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35"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2029"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fon</w:t>
            </w:r>
            <w:proofErr w:type="gramEnd"/>
            <w:r w:rsidRPr="00E728EC">
              <w:rPr>
                <w:rFonts w:ascii="Calibri" w:eastAsia="Times New Roman" w:hAnsi="Calibri" w:cs="Calibri"/>
                <w:color w:val="000000"/>
                <w:sz w:val="20"/>
                <w:lang w:eastAsia="tr-TR"/>
              </w:rPr>
              <w:t>_oran</w:t>
            </w:r>
          </w:p>
        </w:tc>
        <w:tc>
          <w:tcPr>
            <w:tcW w:w="775"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fo</w:t>
            </w:r>
          </w:p>
        </w:tc>
        <w:tc>
          <w:tcPr>
            <w:tcW w:w="443"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N(7,6)</w:t>
            </w:r>
          </w:p>
        </w:tc>
        <w:tc>
          <w:tcPr>
            <w:tcW w:w="1318"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0.000000</w:t>
            </w:r>
          </w:p>
        </w:tc>
        <w:tc>
          <w:tcPr>
            <w:tcW w:w="435"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bl>
    <w:p w:rsidR="00E728EC" w:rsidRDefault="00E728EC" w:rsidP="00E728EC"/>
    <w:p w:rsidR="00E728EC" w:rsidRDefault="003E28A6" w:rsidP="003E28A6">
      <w:pPr>
        <w:rPr>
          <w:b/>
          <w:sz w:val="24"/>
          <w:szCs w:val="24"/>
        </w:rPr>
      </w:pPr>
      <w:r w:rsidRPr="003E28A6">
        <w:rPr>
          <w:b/>
          <w:sz w:val="24"/>
          <w:szCs w:val="24"/>
        </w:rPr>
        <w:tab/>
      </w:r>
    </w:p>
    <w:p w:rsidR="00E728EC" w:rsidRDefault="00E728EC">
      <w:pPr>
        <w:rPr>
          <w:b/>
          <w:sz w:val="24"/>
          <w:szCs w:val="24"/>
        </w:rPr>
      </w:pPr>
      <w:r>
        <w:rPr>
          <w:b/>
          <w:sz w:val="24"/>
          <w:szCs w:val="24"/>
        </w:rPr>
        <w:br w:type="page"/>
      </w:r>
    </w:p>
    <w:p w:rsidR="00E728EC" w:rsidRDefault="00E728EC" w:rsidP="00091BD4">
      <w:pPr>
        <w:pStyle w:val="ListeParagraf"/>
        <w:numPr>
          <w:ilvl w:val="1"/>
          <w:numId w:val="1"/>
        </w:numPr>
        <w:ind w:left="993" w:hanging="633"/>
        <w:outlineLvl w:val="1"/>
        <w:rPr>
          <w:b/>
          <w:sz w:val="24"/>
          <w:szCs w:val="24"/>
          <w:u w:val="single"/>
        </w:rPr>
      </w:pPr>
      <w:bookmarkStart w:id="13" w:name="_Toc487464111"/>
      <w:r>
        <w:rPr>
          <w:b/>
          <w:sz w:val="24"/>
          <w:szCs w:val="24"/>
          <w:u w:val="single"/>
        </w:rPr>
        <w:lastRenderedPageBreak/>
        <w:t>VTH</w:t>
      </w:r>
      <w:r w:rsidRPr="003E28A6">
        <w:rPr>
          <w:b/>
          <w:sz w:val="24"/>
          <w:szCs w:val="24"/>
          <w:u w:val="single"/>
        </w:rPr>
        <w:t xml:space="preserve"> Tablosu (</w:t>
      </w:r>
      <w:r>
        <w:rPr>
          <w:b/>
          <w:sz w:val="24"/>
          <w:szCs w:val="24"/>
          <w:u w:val="single"/>
        </w:rPr>
        <w:t>Vade-Tahsilat Hareketleri</w:t>
      </w:r>
      <w:r w:rsidRPr="003E28A6">
        <w:rPr>
          <w:b/>
          <w:sz w:val="24"/>
          <w:szCs w:val="24"/>
          <w:u w:val="single"/>
        </w:rPr>
        <w:t>)</w:t>
      </w:r>
      <w:bookmarkEnd w:id="13"/>
    </w:p>
    <w:p w:rsidR="00E728EC" w:rsidRDefault="00E728EC" w:rsidP="00E728EC">
      <w:pPr>
        <w:rPr>
          <w:szCs w:val="24"/>
        </w:rPr>
      </w:pPr>
      <w:r w:rsidRPr="00E728EC">
        <w:rPr>
          <w:szCs w:val="24"/>
        </w:rPr>
        <w:t xml:space="preserve">Söz konusu veriler, başlangıçta bir defaya mahsus olmak üzere toplu olarak </w:t>
      </w:r>
      <w:r>
        <w:rPr>
          <w:szCs w:val="24"/>
        </w:rPr>
        <w:t>yüklenecektir</w:t>
      </w:r>
      <w:r w:rsidRPr="00E728EC">
        <w:rPr>
          <w:szCs w:val="24"/>
        </w:rPr>
        <w:t>.</w:t>
      </w:r>
      <w:r>
        <w:rPr>
          <w:szCs w:val="24"/>
        </w:rPr>
        <w:t xml:space="preserve"> S</w:t>
      </w:r>
      <w:r w:rsidRPr="00E728EC">
        <w:rPr>
          <w:szCs w:val="24"/>
        </w:rPr>
        <w:t>adece bireysel emeklilik sistemine yapılan Düzenli Katkı Payı Tahsilatı ve/veya İadeleri için aylık vadeler detayında gönderilecektir.</w:t>
      </w:r>
      <w:r>
        <w:rPr>
          <w:szCs w:val="24"/>
        </w:rPr>
        <w:t xml:space="preserve"> Sonrasında</w:t>
      </w:r>
      <w:r w:rsidRPr="00E728EC">
        <w:rPr>
          <w:szCs w:val="24"/>
        </w:rPr>
        <w:t xml:space="preserve"> yeni ve mevcut sözleşme-sertifikalarda Düzenli Katkı Payı Tahsilatı ve/veya İadesi olması durumunda gönderilecektir. Otomatik katılım sertifikaları için gönderilmeyecektir.</w:t>
      </w:r>
    </w:p>
    <w:tbl>
      <w:tblPr>
        <w:tblW w:w="5000" w:type="pct"/>
        <w:tblCellMar>
          <w:left w:w="70" w:type="dxa"/>
          <w:right w:w="70" w:type="dxa"/>
        </w:tblCellMar>
        <w:tblLook w:val="04A0" w:firstRow="1" w:lastRow="0" w:firstColumn="1" w:lastColumn="0" w:noHBand="0" w:noVBand="1"/>
      </w:tblPr>
      <w:tblGrid>
        <w:gridCol w:w="3099"/>
        <w:gridCol w:w="1980"/>
        <w:gridCol w:w="1112"/>
        <w:gridCol w:w="3244"/>
        <w:gridCol w:w="1051"/>
      </w:tblGrid>
      <w:tr w:rsidR="00E728EC" w:rsidRPr="00E728EC"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E728EC" w:rsidRPr="00E728EC" w:rsidRDefault="00E728EC" w:rsidP="00E728EC">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VTH (Vade-Tahsilat Bilgileri)</w:t>
            </w:r>
          </w:p>
        </w:tc>
      </w:tr>
      <w:tr w:rsidR="00E728EC" w:rsidRPr="00E728EC" w:rsidTr="001A76E3">
        <w:trPr>
          <w:trHeight w:val="20"/>
        </w:trPr>
        <w:tc>
          <w:tcPr>
            <w:tcW w:w="1478"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E728EC" w:rsidRPr="00E728EC" w:rsidRDefault="00E728EC" w:rsidP="00E728EC">
            <w:pPr>
              <w:spacing w:after="0" w:line="240" w:lineRule="auto"/>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Alan Adı</w:t>
            </w:r>
          </w:p>
        </w:tc>
        <w:tc>
          <w:tcPr>
            <w:tcW w:w="944" w:type="pct"/>
            <w:tcBorders>
              <w:top w:val="single" w:sz="4" w:space="0" w:color="auto"/>
              <w:left w:val="nil"/>
              <w:bottom w:val="single" w:sz="4" w:space="0" w:color="auto"/>
              <w:right w:val="single" w:sz="4" w:space="0" w:color="auto"/>
            </w:tcBorders>
            <w:shd w:val="clear" w:color="000000" w:fill="BFBFBF"/>
            <w:noWrap/>
            <w:vAlign w:val="center"/>
            <w:hideMark/>
          </w:tcPr>
          <w:p w:rsidR="00E728EC" w:rsidRPr="00E728EC" w:rsidRDefault="00E728EC" w:rsidP="00E728EC">
            <w:pPr>
              <w:spacing w:after="0" w:line="240" w:lineRule="auto"/>
              <w:jc w:val="center"/>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XML Bileşen Adı</w:t>
            </w:r>
          </w:p>
        </w:tc>
        <w:tc>
          <w:tcPr>
            <w:tcW w:w="530" w:type="pct"/>
            <w:tcBorders>
              <w:top w:val="single" w:sz="4" w:space="0" w:color="auto"/>
              <w:left w:val="nil"/>
              <w:bottom w:val="single" w:sz="4" w:space="0" w:color="auto"/>
              <w:right w:val="single" w:sz="4" w:space="0" w:color="auto"/>
            </w:tcBorders>
            <w:shd w:val="clear" w:color="000000" w:fill="BFBFBF"/>
            <w:noWrap/>
            <w:vAlign w:val="bottom"/>
            <w:hideMark/>
          </w:tcPr>
          <w:p w:rsidR="00E728EC" w:rsidRPr="00E728EC" w:rsidRDefault="00E728EC" w:rsidP="00E728EC">
            <w:pPr>
              <w:spacing w:after="0" w:line="240" w:lineRule="auto"/>
              <w:jc w:val="center"/>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Veri Tipi</w:t>
            </w:r>
          </w:p>
        </w:tc>
        <w:tc>
          <w:tcPr>
            <w:tcW w:w="1547" w:type="pct"/>
            <w:tcBorders>
              <w:top w:val="single" w:sz="4" w:space="0" w:color="auto"/>
              <w:left w:val="nil"/>
              <w:bottom w:val="single" w:sz="4" w:space="0" w:color="auto"/>
              <w:right w:val="single" w:sz="4" w:space="0" w:color="auto"/>
            </w:tcBorders>
            <w:shd w:val="clear" w:color="000000" w:fill="BFBFBF"/>
            <w:noWrap/>
            <w:vAlign w:val="bottom"/>
            <w:hideMark/>
          </w:tcPr>
          <w:p w:rsidR="00E728EC" w:rsidRPr="00E728EC" w:rsidRDefault="00E728EC" w:rsidP="00E728EC">
            <w:pPr>
              <w:spacing w:after="0" w:line="240" w:lineRule="auto"/>
              <w:jc w:val="center"/>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Veri Formatı</w:t>
            </w:r>
          </w:p>
        </w:tc>
        <w:tc>
          <w:tcPr>
            <w:tcW w:w="502" w:type="pct"/>
            <w:tcBorders>
              <w:top w:val="single" w:sz="4" w:space="0" w:color="auto"/>
              <w:left w:val="nil"/>
              <w:bottom w:val="single" w:sz="4" w:space="0" w:color="auto"/>
              <w:right w:val="single" w:sz="4" w:space="0" w:color="auto"/>
            </w:tcBorders>
            <w:shd w:val="clear" w:color="000000" w:fill="BFBFBF"/>
            <w:noWrap/>
            <w:vAlign w:val="bottom"/>
            <w:hideMark/>
          </w:tcPr>
          <w:p w:rsidR="00E728EC" w:rsidRPr="00E728EC" w:rsidRDefault="00E728EC" w:rsidP="00E728EC">
            <w:pPr>
              <w:spacing w:after="0" w:line="240" w:lineRule="auto"/>
              <w:jc w:val="center"/>
              <w:rPr>
                <w:rFonts w:ascii="Calibri" w:eastAsia="Times New Roman" w:hAnsi="Calibri" w:cs="Calibri"/>
                <w:b/>
                <w:bCs/>
                <w:color w:val="000000"/>
                <w:sz w:val="20"/>
                <w:lang w:eastAsia="tr-TR"/>
              </w:rPr>
            </w:pPr>
            <w:r w:rsidRPr="00E728EC">
              <w:rPr>
                <w:rFonts w:ascii="Calibri" w:eastAsia="Times New Roman" w:hAnsi="Calibri" w:cs="Calibri"/>
                <w:b/>
                <w:bCs/>
                <w:color w:val="000000"/>
                <w:sz w:val="20"/>
                <w:lang w:eastAsia="tr-TR"/>
              </w:rPr>
              <w:t>Zorunlu</w:t>
            </w:r>
          </w:p>
        </w:tc>
      </w:tr>
      <w:tr w:rsidR="006C380E"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944"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530"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547"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502"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C380E"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944"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530"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547"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502"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nesne</w:t>
            </w:r>
            <w:proofErr w:type="gramEnd"/>
            <w:r w:rsidRPr="00E728EC">
              <w:rPr>
                <w:rFonts w:ascii="Calibri" w:eastAsia="Times New Roman" w:hAnsi="Calibri" w:cs="Calibri"/>
                <w:color w:val="000000"/>
                <w:sz w:val="20"/>
                <w:lang w:eastAsia="tr-TR"/>
              </w:rPr>
              <w:t>_sira_numarasi</w:t>
            </w:r>
          </w:p>
        </w:tc>
        <w:tc>
          <w:tcPr>
            <w:tcW w:w="944"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no</w:t>
            </w:r>
            <w:proofErr w:type="gramEnd"/>
          </w:p>
        </w:tc>
        <w:tc>
          <w:tcPr>
            <w:tcW w:w="530"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N(8)</w:t>
            </w:r>
          </w:p>
        </w:tc>
        <w:tc>
          <w:tcPr>
            <w:tcW w:w="1547"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00000000</w:t>
            </w:r>
            <w:proofErr w:type="gramEnd"/>
          </w:p>
        </w:tc>
        <w:tc>
          <w:tcPr>
            <w:tcW w:w="502"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hareket</w:t>
            </w:r>
            <w:proofErr w:type="gramEnd"/>
            <w:r w:rsidRPr="00E728EC">
              <w:rPr>
                <w:rFonts w:ascii="Calibri" w:eastAsia="Times New Roman" w:hAnsi="Calibri" w:cs="Calibri"/>
                <w:color w:val="000000"/>
                <w:sz w:val="20"/>
                <w:lang w:eastAsia="tr-TR"/>
              </w:rPr>
              <w:t>_tarihi</w:t>
            </w:r>
          </w:p>
        </w:tc>
        <w:tc>
          <w:tcPr>
            <w:tcW w:w="944"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htr</w:t>
            </w:r>
          </w:p>
        </w:tc>
        <w:tc>
          <w:tcPr>
            <w:tcW w:w="530"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547"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502"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tahsilat</w:t>
            </w:r>
            <w:proofErr w:type="gramEnd"/>
            <w:r w:rsidRPr="00E728EC">
              <w:rPr>
                <w:rFonts w:ascii="Calibri" w:eastAsia="Times New Roman" w:hAnsi="Calibri" w:cs="Calibri"/>
                <w:color w:val="000000"/>
                <w:sz w:val="20"/>
                <w:lang w:eastAsia="tr-TR"/>
              </w:rPr>
              <w:t>_tarihi</w:t>
            </w:r>
          </w:p>
        </w:tc>
        <w:tc>
          <w:tcPr>
            <w:tcW w:w="944"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tst</w:t>
            </w:r>
          </w:p>
        </w:tc>
        <w:tc>
          <w:tcPr>
            <w:tcW w:w="530"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547"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502"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sozlesme_numarasi</w:t>
            </w:r>
          </w:p>
        </w:tc>
        <w:tc>
          <w:tcPr>
            <w:tcW w:w="944"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sn</w:t>
            </w:r>
            <w:proofErr w:type="gramEnd"/>
          </w:p>
        </w:tc>
        <w:tc>
          <w:tcPr>
            <w:tcW w:w="530"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C(8)</w:t>
            </w:r>
          </w:p>
        </w:tc>
        <w:tc>
          <w:tcPr>
            <w:tcW w:w="1547"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XXXXXXXX</w:t>
            </w:r>
          </w:p>
        </w:tc>
        <w:tc>
          <w:tcPr>
            <w:tcW w:w="502"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sertifika</w:t>
            </w:r>
            <w:proofErr w:type="gramEnd"/>
            <w:r w:rsidRPr="00E728EC">
              <w:rPr>
                <w:rFonts w:ascii="Calibri" w:eastAsia="Times New Roman" w:hAnsi="Calibri" w:cs="Calibri"/>
                <w:color w:val="000000"/>
                <w:sz w:val="20"/>
                <w:lang w:eastAsia="tr-TR"/>
              </w:rPr>
              <w:t>_numarasi</w:t>
            </w:r>
          </w:p>
        </w:tc>
        <w:tc>
          <w:tcPr>
            <w:tcW w:w="944"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sfn</w:t>
            </w:r>
          </w:p>
        </w:tc>
        <w:tc>
          <w:tcPr>
            <w:tcW w:w="530"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C(8)</w:t>
            </w:r>
          </w:p>
        </w:tc>
        <w:tc>
          <w:tcPr>
            <w:tcW w:w="1547"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XXXXXXXX</w:t>
            </w:r>
          </w:p>
        </w:tc>
        <w:tc>
          <w:tcPr>
            <w:tcW w:w="502"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odeyen_tipi</w:t>
            </w:r>
          </w:p>
        </w:tc>
        <w:tc>
          <w:tcPr>
            <w:tcW w:w="944"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ot</w:t>
            </w:r>
            <w:proofErr w:type="gramEnd"/>
          </w:p>
        </w:tc>
        <w:tc>
          <w:tcPr>
            <w:tcW w:w="530"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N(2)</w:t>
            </w:r>
          </w:p>
        </w:tc>
        <w:tc>
          <w:tcPr>
            <w:tcW w:w="1547"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w:t>
            </w:r>
          </w:p>
        </w:tc>
        <w:tc>
          <w:tcPr>
            <w:tcW w:w="502"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vade</w:t>
            </w:r>
            <w:proofErr w:type="gramEnd"/>
            <w:r w:rsidRPr="00E728EC">
              <w:rPr>
                <w:rFonts w:ascii="Calibri" w:eastAsia="Times New Roman" w:hAnsi="Calibri" w:cs="Calibri"/>
                <w:color w:val="000000"/>
                <w:sz w:val="20"/>
                <w:lang w:eastAsia="tr-TR"/>
              </w:rPr>
              <w:t>_tarihi_(kapatilan_ay)</w:t>
            </w:r>
          </w:p>
        </w:tc>
        <w:tc>
          <w:tcPr>
            <w:tcW w:w="944"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vdt</w:t>
            </w:r>
          </w:p>
        </w:tc>
        <w:tc>
          <w:tcPr>
            <w:tcW w:w="530"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547"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502"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kapatilan_vade_orani</w:t>
            </w:r>
          </w:p>
        </w:tc>
        <w:tc>
          <w:tcPr>
            <w:tcW w:w="944"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vo</w:t>
            </w:r>
          </w:p>
        </w:tc>
        <w:tc>
          <w:tcPr>
            <w:tcW w:w="530"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N(7,6)</w:t>
            </w:r>
          </w:p>
        </w:tc>
        <w:tc>
          <w:tcPr>
            <w:tcW w:w="1547"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0.000000</w:t>
            </w:r>
          </w:p>
        </w:tc>
        <w:tc>
          <w:tcPr>
            <w:tcW w:w="502"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para</w:t>
            </w:r>
            <w:proofErr w:type="gramEnd"/>
            <w:r w:rsidRPr="00E728EC">
              <w:rPr>
                <w:rFonts w:ascii="Calibri" w:eastAsia="Times New Roman" w:hAnsi="Calibri" w:cs="Calibri"/>
                <w:color w:val="000000"/>
                <w:sz w:val="20"/>
                <w:lang w:eastAsia="tr-TR"/>
              </w:rPr>
              <w:t>_birimi</w:t>
            </w:r>
          </w:p>
        </w:tc>
        <w:tc>
          <w:tcPr>
            <w:tcW w:w="944"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pb</w:t>
            </w:r>
          </w:p>
        </w:tc>
        <w:tc>
          <w:tcPr>
            <w:tcW w:w="530"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C(3)</w:t>
            </w:r>
          </w:p>
        </w:tc>
        <w:tc>
          <w:tcPr>
            <w:tcW w:w="1547"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XXX</w:t>
            </w:r>
          </w:p>
        </w:tc>
        <w:tc>
          <w:tcPr>
            <w:tcW w:w="502"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pbtutar</w:t>
            </w:r>
          </w:p>
        </w:tc>
        <w:tc>
          <w:tcPr>
            <w:tcW w:w="944"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pt</w:t>
            </w:r>
          </w:p>
        </w:tc>
        <w:tc>
          <w:tcPr>
            <w:tcW w:w="530"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N(22,6)</w:t>
            </w:r>
          </w:p>
        </w:tc>
        <w:tc>
          <w:tcPr>
            <w:tcW w:w="1547"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0000000000000000.000000</w:t>
            </w:r>
          </w:p>
        </w:tc>
        <w:tc>
          <w:tcPr>
            <w:tcW w:w="502"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vadeyi</w:t>
            </w:r>
            <w:proofErr w:type="gramEnd"/>
            <w:r w:rsidRPr="00E728EC">
              <w:rPr>
                <w:rFonts w:ascii="Calibri" w:eastAsia="Times New Roman" w:hAnsi="Calibri" w:cs="Calibri"/>
                <w:color w:val="000000"/>
                <w:sz w:val="20"/>
                <w:lang w:eastAsia="tr-TR"/>
              </w:rPr>
              <w:t>_kapatan_tutar</w:t>
            </w:r>
          </w:p>
        </w:tc>
        <w:tc>
          <w:tcPr>
            <w:tcW w:w="944"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vtl</w:t>
            </w:r>
          </w:p>
        </w:tc>
        <w:tc>
          <w:tcPr>
            <w:tcW w:w="530"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N(22,6)</w:t>
            </w:r>
          </w:p>
        </w:tc>
        <w:tc>
          <w:tcPr>
            <w:tcW w:w="1547"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0000000000000000.000000</w:t>
            </w:r>
          </w:p>
        </w:tc>
        <w:tc>
          <w:tcPr>
            <w:tcW w:w="502"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728EC"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referans</w:t>
            </w:r>
            <w:proofErr w:type="gramEnd"/>
            <w:r w:rsidRPr="00E728EC">
              <w:rPr>
                <w:rFonts w:ascii="Calibri" w:eastAsia="Times New Roman" w:hAnsi="Calibri" w:cs="Calibri"/>
                <w:color w:val="000000"/>
                <w:sz w:val="20"/>
                <w:lang w:eastAsia="tr-TR"/>
              </w:rPr>
              <w:t>_no</w:t>
            </w:r>
          </w:p>
        </w:tc>
        <w:tc>
          <w:tcPr>
            <w:tcW w:w="944"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rf</w:t>
            </w:r>
          </w:p>
        </w:tc>
        <w:tc>
          <w:tcPr>
            <w:tcW w:w="530"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N(22)</w:t>
            </w:r>
          </w:p>
        </w:tc>
        <w:tc>
          <w:tcPr>
            <w:tcW w:w="1547"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proofErr w:type="gramStart"/>
            <w:r w:rsidRPr="00E728EC">
              <w:rPr>
                <w:rFonts w:ascii="Calibri" w:eastAsia="Times New Roman" w:hAnsi="Calibri" w:cs="Calibri"/>
                <w:color w:val="000000"/>
                <w:sz w:val="20"/>
                <w:lang w:eastAsia="tr-TR"/>
              </w:rPr>
              <w:t>0000000000000000000000</w:t>
            </w:r>
            <w:proofErr w:type="gramEnd"/>
          </w:p>
        </w:tc>
        <w:tc>
          <w:tcPr>
            <w:tcW w:w="502"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w:t>
            </w:r>
          </w:p>
        </w:tc>
      </w:tr>
      <w:tr w:rsidR="00E728EC" w:rsidRPr="00E728EC" w:rsidTr="001A76E3">
        <w:trPr>
          <w:trHeight w:val="20"/>
        </w:trPr>
        <w:tc>
          <w:tcPr>
            <w:tcW w:w="1478" w:type="pct"/>
            <w:tcBorders>
              <w:top w:val="nil"/>
              <w:left w:val="single" w:sz="4" w:space="0" w:color="auto"/>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odeme_</w:t>
            </w:r>
            <w:proofErr w:type="gramStart"/>
            <w:r w:rsidRPr="00E728EC">
              <w:rPr>
                <w:rFonts w:ascii="Calibri" w:eastAsia="Times New Roman" w:hAnsi="Calibri" w:cs="Calibri"/>
                <w:color w:val="000000"/>
                <w:sz w:val="20"/>
                <w:lang w:eastAsia="tr-TR"/>
              </w:rPr>
              <w:t>donemi</w:t>
            </w:r>
            <w:proofErr w:type="gramEnd"/>
            <w:r w:rsidRPr="00E728EC">
              <w:rPr>
                <w:rFonts w:ascii="Calibri" w:eastAsia="Times New Roman" w:hAnsi="Calibri" w:cs="Calibri"/>
                <w:color w:val="000000"/>
                <w:sz w:val="20"/>
                <w:lang w:eastAsia="tr-TR"/>
              </w:rPr>
              <w:t>_tarihi</w:t>
            </w:r>
          </w:p>
        </w:tc>
        <w:tc>
          <w:tcPr>
            <w:tcW w:w="944"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odt</w:t>
            </w:r>
          </w:p>
        </w:tc>
        <w:tc>
          <w:tcPr>
            <w:tcW w:w="530"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547"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502" w:type="pct"/>
            <w:tcBorders>
              <w:top w:val="nil"/>
              <w:left w:val="nil"/>
              <w:bottom w:val="single" w:sz="4" w:space="0" w:color="auto"/>
              <w:right w:val="single" w:sz="4" w:space="0" w:color="auto"/>
            </w:tcBorders>
            <w:shd w:val="clear" w:color="auto" w:fill="auto"/>
            <w:noWrap/>
            <w:vAlign w:val="center"/>
            <w:hideMark/>
          </w:tcPr>
          <w:p w:rsidR="00E728EC" w:rsidRPr="00E728EC" w:rsidRDefault="00E728EC" w:rsidP="00E728EC">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bl>
    <w:p w:rsidR="00E728EC" w:rsidRDefault="00E728EC" w:rsidP="00E728EC"/>
    <w:p w:rsidR="0005718C" w:rsidRDefault="0005718C" w:rsidP="00091BD4">
      <w:pPr>
        <w:pStyle w:val="ListeParagraf"/>
        <w:numPr>
          <w:ilvl w:val="1"/>
          <w:numId w:val="1"/>
        </w:numPr>
        <w:ind w:left="993" w:hanging="633"/>
        <w:outlineLvl w:val="1"/>
        <w:rPr>
          <w:b/>
          <w:sz w:val="24"/>
          <w:szCs w:val="24"/>
          <w:u w:val="single"/>
        </w:rPr>
      </w:pPr>
      <w:bookmarkStart w:id="14" w:name="_Toc487464112"/>
      <w:r>
        <w:rPr>
          <w:b/>
          <w:sz w:val="24"/>
          <w:szCs w:val="24"/>
          <w:u w:val="single"/>
        </w:rPr>
        <w:t>VTHH</w:t>
      </w:r>
      <w:r w:rsidRPr="003E28A6">
        <w:rPr>
          <w:b/>
          <w:sz w:val="24"/>
          <w:szCs w:val="24"/>
          <w:u w:val="single"/>
        </w:rPr>
        <w:t xml:space="preserve"> Tablosu (</w:t>
      </w:r>
      <w:r>
        <w:rPr>
          <w:b/>
          <w:sz w:val="24"/>
          <w:szCs w:val="24"/>
          <w:u w:val="single"/>
        </w:rPr>
        <w:t>Vade-Tahakkuk Hareketleri</w:t>
      </w:r>
      <w:r w:rsidRPr="003E28A6">
        <w:rPr>
          <w:b/>
          <w:sz w:val="24"/>
          <w:szCs w:val="24"/>
          <w:u w:val="single"/>
        </w:rPr>
        <w:t>)</w:t>
      </w:r>
      <w:bookmarkEnd w:id="14"/>
    </w:p>
    <w:p w:rsidR="0005718C" w:rsidRDefault="0005718C" w:rsidP="0005718C">
      <w:pPr>
        <w:rPr>
          <w:szCs w:val="24"/>
        </w:rPr>
      </w:pPr>
      <w:r w:rsidRPr="0005718C">
        <w:rPr>
          <w:szCs w:val="24"/>
        </w:rPr>
        <w:t xml:space="preserve">Söz konusu veriler, başlangıçta bir defaya mahsus olmak üzere toplu olarak </w:t>
      </w:r>
      <w:r>
        <w:rPr>
          <w:szCs w:val="24"/>
        </w:rPr>
        <w:t xml:space="preserve">yüklenecektir. </w:t>
      </w:r>
      <w:r w:rsidRPr="0005718C">
        <w:rPr>
          <w:szCs w:val="24"/>
        </w:rPr>
        <w:t>Sadece bireysel emeklilik sistemine yapılması planlanan Düzenli Katkı Payı için aylık vadeler detayında gönderilecektir.</w:t>
      </w:r>
      <w:r>
        <w:rPr>
          <w:szCs w:val="24"/>
        </w:rPr>
        <w:t xml:space="preserve"> Sonrasın</w:t>
      </w:r>
      <w:r w:rsidRPr="0005718C">
        <w:rPr>
          <w:szCs w:val="24"/>
        </w:rPr>
        <w:t>da, güncel sözleşme hareketine göre yeni ve mevcut sözleşme-sertifikalara, ilgili ayda ödenmesi planlanan aylık Düzenli Katkı Payı Tutarı gönderilecektir. Otomatik katılım sertifikaları için gönderilmeyecektir.</w:t>
      </w:r>
    </w:p>
    <w:tbl>
      <w:tblPr>
        <w:tblW w:w="5000" w:type="pct"/>
        <w:tblCellMar>
          <w:left w:w="70" w:type="dxa"/>
          <w:right w:w="70" w:type="dxa"/>
        </w:tblCellMar>
        <w:tblLook w:val="04A0" w:firstRow="1" w:lastRow="0" w:firstColumn="1" w:lastColumn="0" w:noHBand="0" w:noVBand="1"/>
      </w:tblPr>
      <w:tblGrid>
        <w:gridCol w:w="4129"/>
        <w:gridCol w:w="1697"/>
        <w:gridCol w:w="921"/>
        <w:gridCol w:w="2760"/>
        <w:gridCol w:w="979"/>
      </w:tblGrid>
      <w:tr w:rsidR="0005718C" w:rsidRPr="0005718C"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05718C" w:rsidRPr="0005718C" w:rsidRDefault="0005718C" w:rsidP="0005718C">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VTHH (Vade-Tahakkuk Hareketleri)</w:t>
            </w:r>
          </w:p>
        </w:tc>
      </w:tr>
      <w:tr w:rsidR="0005718C" w:rsidRPr="0005718C" w:rsidTr="001A76E3">
        <w:trPr>
          <w:trHeight w:val="20"/>
        </w:trPr>
        <w:tc>
          <w:tcPr>
            <w:tcW w:w="1969"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05718C" w:rsidRPr="0005718C" w:rsidRDefault="0005718C" w:rsidP="0005718C">
            <w:pPr>
              <w:spacing w:after="0" w:line="240" w:lineRule="auto"/>
              <w:rPr>
                <w:rFonts w:ascii="Calibri" w:eastAsia="Times New Roman" w:hAnsi="Calibri" w:cs="Calibri"/>
                <w:b/>
                <w:bCs/>
                <w:color w:val="000000"/>
                <w:sz w:val="20"/>
                <w:lang w:eastAsia="tr-TR"/>
              </w:rPr>
            </w:pPr>
            <w:r w:rsidRPr="0005718C">
              <w:rPr>
                <w:rFonts w:ascii="Calibri" w:eastAsia="Times New Roman" w:hAnsi="Calibri" w:cs="Calibri"/>
                <w:b/>
                <w:bCs/>
                <w:color w:val="000000"/>
                <w:sz w:val="20"/>
                <w:lang w:eastAsia="tr-TR"/>
              </w:rPr>
              <w:t>Alan Adı</w:t>
            </w:r>
          </w:p>
        </w:tc>
        <w:tc>
          <w:tcPr>
            <w:tcW w:w="809" w:type="pct"/>
            <w:tcBorders>
              <w:top w:val="single" w:sz="4" w:space="0" w:color="auto"/>
              <w:left w:val="nil"/>
              <w:bottom w:val="single" w:sz="4" w:space="0" w:color="auto"/>
              <w:right w:val="single" w:sz="4" w:space="0" w:color="auto"/>
            </w:tcBorders>
            <w:shd w:val="clear" w:color="000000" w:fill="BFBFBF"/>
            <w:noWrap/>
            <w:vAlign w:val="center"/>
            <w:hideMark/>
          </w:tcPr>
          <w:p w:rsidR="0005718C" w:rsidRPr="0005718C" w:rsidRDefault="0005718C" w:rsidP="0005718C">
            <w:pPr>
              <w:spacing w:after="0" w:line="240" w:lineRule="auto"/>
              <w:jc w:val="center"/>
              <w:rPr>
                <w:rFonts w:ascii="Calibri" w:eastAsia="Times New Roman" w:hAnsi="Calibri" w:cs="Calibri"/>
                <w:b/>
                <w:bCs/>
                <w:color w:val="000000"/>
                <w:sz w:val="20"/>
                <w:lang w:eastAsia="tr-TR"/>
              </w:rPr>
            </w:pPr>
            <w:r w:rsidRPr="0005718C">
              <w:rPr>
                <w:rFonts w:ascii="Calibri" w:eastAsia="Times New Roman" w:hAnsi="Calibri" w:cs="Calibri"/>
                <w:b/>
                <w:bCs/>
                <w:color w:val="000000"/>
                <w:sz w:val="20"/>
                <w:lang w:eastAsia="tr-TR"/>
              </w:rPr>
              <w:t>XML Bileşen Adı</w:t>
            </w:r>
          </w:p>
        </w:tc>
        <w:tc>
          <w:tcPr>
            <w:tcW w:w="439" w:type="pct"/>
            <w:tcBorders>
              <w:top w:val="single" w:sz="4" w:space="0" w:color="auto"/>
              <w:left w:val="nil"/>
              <w:bottom w:val="single" w:sz="4" w:space="0" w:color="auto"/>
              <w:right w:val="single" w:sz="4" w:space="0" w:color="auto"/>
            </w:tcBorders>
            <w:shd w:val="clear" w:color="000000" w:fill="BFBFBF"/>
            <w:noWrap/>
            <w:vAlign w:val="bottom"/>
            <w:hideMark/>
          </w:tcPr>
          <w:p w:rsidR="0005718C" w:rsidRPr="0005718C" w:rsidRDefault="0005718C" w:rsidP="0005718C">
            <w:pPr>
              <w:spacing w:after="0" w:line="240" w:lineRule="auto"/>
              <w:jc w:val="center"/>
              <w:rPr>
                <w:rFonts w:ascii="Calibri" w:eastAsia="Times New Roman" w:hAnsi="Calibri" w:cs="Calibri"/>
                <w:b/>
                <w:bCs/>
                <w:color w:val="000000"/>
                <w:sz w:val="20"/>
                <w:lang w:eastAsia="tr-TR"/>
              </w:rPr>
            </w:pPr>
            <w:r w:rsidRPr="0005718C">
              <w:rPr>
                <w:rFonts w:ascii="Calibri" w:eastAsia="Times New Roman" w:hAnsi="Calibri" w:cs="Calibri"/>
                <w:b/>
                <w:bCs/>
                <w:color w:val="000000"/>
                <w:sz w:val="20"/>
                <w:lang w:eastAsia="tr-TR"/>
              </w:rPr>
              <w:t>Veri Tipi</w:t>
            </w:r>
          </w:p>
        </w:tc>
        <w:tc>
          <w:tcPr>
            <w:tcW w:w="1316" w:type="pct"/>
            <w:tcBorders>
              <w:top w:val="single" w:sz="4" w:space="0" w:color="auto"/>
              <w:left w:val="nil"/>
              <w:bottom w:val="single" w:sz="4" w:space="0" w:color="auto"/>
              <w:right w:val="single" w:sz="4" w:space="0" w:color="auto"/>
            </w:tcBorders>
            <w:shd w:val="clear" w:color="000000" w:fill="BFBFBF"/>
            <w:noWrap/>
            <w:vAlign w:val="bottom"/>
            <w:hideMark/>
          </w:tcPr>
          <w:p w:rsidR="0005718C" w:rsidRPr="0005718C" w:rsidRDefault="0005718C" w:rsidP="0005718C">
            <w:pPr>
              <w:spacing w:after="0" w:line="240" w:lineRule="auto"/>
              <w:jc w:val="center"/>
              <w:rPr>
                <w:rFonts w:ascii="Calibri" w:eastAsia="Times New Roman" w:hAnsi="Calibri" w:cs="Calibri"/>
                <w:b/>
                <w:bCs/>
                <w:color w:val="000000"/>
                <w:sz w:val="20"/>
                <w:lang w:eastAsia="tr-TR"/>
              </w:rPr>
            </w:pPr>
            <w:r w:rsidRPr="0005718C">
              <w:rPr>
                <w:rFonts w:ascii="Calibri" w:eastAsia="Times New Roman" w:hAnsi="Calibri" w:cs="Calibri"/>
                <w:b/>
                <w:bCs/>
                <w:color w:val="000000"/>
                <w:sz w:val="20"/>
                <w:lang w:eastAsia="tr-TR"/>
              </w:rPr>
              <w:t>Veri Formatı</w:t>
            </w:r>
          </w:p>
        </w:tc>
        <w:tc>
          <w:tcPr>
            <w:tcW w:w="468" w:type="pct"/>
            <w:tcBorders>
              <w:top w:val="single" w:sz="4" w:space="0" w:color="auto"/>
              <w:left w:val="nil"/>
              <w:bottom w:val="single" w:sz="4" w:space="0" w:color="auto"/>
              <w:right w:val="single" w:sz="4" w:space="0" w:color="auto"/>
            </w:tcBorders>
            <w:shd w:val="clear" w:color="000000" w:fill="BFBFBF"/>
            <w:noWrap/>
            <w:vAlign w:val="bottom"/>
            <w:hideMark/>
          </w:tcPr>
          <w:p w:rsidR="0005718C" w:rsidRPr="0005718C" w:rsidRDefault="0005718C" w:rsidP="0005718C">
            <w:pPr>
              <w:spacing w:after="0" w:line="240" w:lineRule="auto"/>
              <w:jc w:val="center"/>
              <w:rPr>
                <w:rFonts w:ascii="Calibri" w:eastAsia="Times New Roman" w:hAnsi="Calibri" w:cs="Calibri"/>
                <w:b/>
                <w:bCs/>
                <w:color w:val="000000"/>
                <w:sz w:val="20"/>
                <w:lang w:eastAsia="tr-TR"/>
              </w:rPr>
            </w:pPr>
            <w:r w:rsidRPr="0005718C">
              <w:rPr>
                <w:rFonts w:ascii="Calibri" w:eastAsia="Times New Roman" w:hAnsi="Calibri" w:cs="Calibri"/>
                <w:b/>
                <w:bCs/>
                <w:color w:val="000000"/>
                <w:sz w:val="20"/>
                <w:lang w:eastAsia="tr-TR"/>
              </w:rPr>
              <w:t>Zorunlu</w:t>
            </w:r>
          </w:p>
        </w:tc>
      </w:tr>
      <w:tr w:rsidR="006C380E" w:rsidRPr="0005718C"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809"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439"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316"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68"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C380E" w:rsidRPr="0005718C"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809"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439"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316"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468"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05718C" w:rsidRPr="0005718C"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rPr>
                <w:rFonts w:ascii="Calibri" w:eastAsia="Times New Roman" w:hAnsi="Calibri" w:cs="Calibri"/>
                <w:color w:val="000000"/>
                <w:sz w:val="20"/>
                <w:lang w:eastAsia="tr-TR"/>
              </w:rPr>
            </w:pPr>
            <w:proofErr w:type="gramStart"/>
            <w:r w:rsidRPr="0005718C">
              <w:rPr>
                <w:rFonts w:ascii="Calibri" w:eastAsia="Times New Roman" w:hAnsi="Calibri" w:cs="Calibri"/>
                <w:color w:val="000000"/>
                <w:sz w:val="20"/>
                <w:lang w:eastAsia="tr-TR"/>
              </w:rPr>
              <w:t>nesne</w:t>
            </w:r>
            <w:proofErr w:type="gramEnd"/>
            <w:r w:rsidRPr="0005718C">
              <w:rPr>
                <w:rFonts w:ascii="Calibri" w:eastAsia="Times New Roman" w:hAnsi="Calibri" w:cs="Calibri"/>
                <w:color w:val="000000"/>
                <w:sz w:val="20"/>
                <w:lang w:eastAsia="tr-TR"/>
              </w:rPr>
              <w:t>_sira_numarasi</w:t>
            </w:r>
          </w:p>
        </w:tc>
        <w:tc>
          <w:tcPr>
            <w:tcW w:w="80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proofErr w:type="gramStart"/>
            <w:r w:rsidRPr="0005718C">
              <w:rPr>
                <w:rFonts w:ascii="Calibri" w:eastAsia="Times New Roman" w:hAnsi="Calibri" w:cs="Calibri"/>
                <w:color w:val="000000"/>
                <w:sz w:val="20"/>
                <w:lang w:eastAsia="tr-TR"/>
              </w:rPr>
              <w:t>no</w:t>
            </w:r>
            <w:proofErr w:type="gramEnd"/>
          </w:p>
        </w:tc>
        <w:tc>
          <w:tcPr>
            <w:tcW w:w="43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N(8)</w:t>
            </w:r>
          </w:p>
        </w:tc>
        <w:tc>
          <w:tcPr>
            <w:tcW w:w="1316"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proofErr w:type="gramStart"/>
            <w:r w:rsidRPr="0005718C">
              <w:rPr>
                <w:rFonts w:ascii="Calibri" w:eastAsia="Times New Roman" w:hAnsi="Calibri" w:cs="Calibri"/>
                <w:color w:val="000000"/>
                <w:sz w:val="20"/>
                <w:lang w:eastAsia="tr-TR"/>
              </w:rPr>
              <w:t>00000000</w:t>
            </w:r>
            <w:proofErr w:type="gramEnd"/>
          </w:p>
        </w:tc>
        <w:tc>
          <w:tcPr>
            <w:tcW w:w="468"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Z</w:t>
            </w:r>
          </w:p>
        </w:tc>
      </w:tr>
      <w:tr w:rsidR="0005718C" w:rsidRPr="0005718C"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sozlesme_numarasi</w:t>
            </w:r>
          </w:p>
        </w:tc>
        <w:tc>
          <w:tcPr>
            <w:tcW w:w="80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proofErr w:type="gramStart"/>
            <w:r w:rsidRPr="0005718C">
              <w:rPr>
                <w:rFonts w:ascii="Calibri" w:eastAsia="Times New Roman" w:hAnsi="Calibri" w:cs="Calibri"/>
                <w:color w:val="000000"/>
                <w:sz w:val="20"/>
                <w:lang w:eastAsia="tr-TR"/>
              </w:rPr>
              <w:t>sn</w:t>
            </w:r>
            <w:proofErr w:type="gramEnd"/>
          </w:p>
        </w:tc>
        <w:tc>
          <w:tcPr>
            <w:tcW w:w="43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C(8)</w:t>
            </w:r>
          </w:p>
        </w:tc>
        <w:tc>
          <w:tcPr>
            <w:tcW w:w="1316"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XXXXXXXX</w:t>
            </w:r>
          </w:p>
        </w:tc>
        <w:tc>
          <w:tcPr>
            <w:tcW w:w="468"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Z</w:t>
            </w:r>
          </w:p>
        </w:tc>
      </w:tr>
      <w:tr w:rsidR="0005718C" w:rsidRPr="0005718C"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rPr>
                <w:rFonts w:ascii="Calibri" w:eastAsia="Times New Roman" w:hAnsi="Calibri" w:cs="Calibri"/>
                <w:color w:val="000000"/>
                <w:sz w:val="20"/>
                <w:lang w:eastAsia="tr-TR"/>
              </w:rPr>
            </w:pPr>
            <w:proofErr w:type="gramStart"/>
            <w:r w:rsidRPr="0005718C">
              <w:rPr>
                <w:rFonts w:ascii="Calibri" w:eastAsia="Times New Roman" w:hAnsi="Calibri" w:cs="Calibri"/>
                <w:color w:val="000000"/>
                <w:sz w:val="20"/>
                <w:lang w:eastAsia="tr-TR"/>
              </w:rPr>
              <w:t>sertifika</w:t>
            </w:r>
            <w:proofErr w:type="gramEnd"/>
            <w:r w:rsidRPr="0005718C">
              <w:rPr>
                <w:rFonts w:ascii="Calibri" w:eastAsia="Times New Roman" w:hAnsi="Calibri" w:cs="Calibri"/>
                <w:color w:val="000000"/>
                <w:sz w:val="20"/>
                <w:lang w:eastAsia="tr-TR"/>
              </w:rPr>
              <w:t>_numarasi</w:t>
            </w:r>
          </w:p>
        </w:tc>
        <w:tc>
          <w:tcPr>
            <w:tcW w:w="80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sfn</w:t>
            </w:r>
          </w:p>
        </w:tc>
        <w:tc>
          <w:tcPr>
            <w:tcW w:w="43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C(8)</w:t>
            </w:r>
          </w:p>
        </w:tc>
        <w:tc>
          <w:tcPr>
            <w:tcW w:w="1316"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XXXXXXXX</w:t>
            </w:r>
          </w:p>
        </w:tc>
        <w:tc>
          <w:tcPr>
            <w:tcW w:w="468"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Z</w:t>
            </w:r>
          </w:p>
        </w:tc>
      </w:tr>
      <w:tr w:rsidR="0005718C" w:rsidRPr="0005718C"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odeyen_tipi</w:t>
            </w:r>
          </w:p>
        </w:tc>
        <w:tc>
          <w:tcPr>
            <w:tcW w:w="80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proofErr w:type="gramStart"/>
            <w:r w:rsidRPr="0005718C">
              <w:rPr>
                <w:rFonts w:ascii="Calibri" w:eastAsia="Times New Roman" w:hAnsi="Calibri" w:cs="Calibri"/>
                <w:color w:val="000000"/>
                <w:sz w:val="20"/>
                <w:lang w:eastAsia="tr-TR"/>
              </w:rPr>
              <w:t>ot</w:t>
            </w:r>
            <w:proofErr w:type="gramEnd"/>
          </w:p>
        </w:tc>
        <w:tc>
          <w:tcPr>
            <w:tcW w:w="43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N(2)</w:t>
            </w:r>
          </w:p>
        </w:tc>
        <w:tc>
          <w:tcPr>
            <w:tcW w:w="1316"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00</w:t>
            </w:r>
          </w:p>
        </w:tc>
        <w:tc>
          <w:tcPr>
            <w:tcW w:w="468"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Z</w:t>
            </w:r>
          </w:p>
        </w:tc>
      </w:tr>
      <w:tr w:rsidR="0005718C" w:rsidRPr="0005718C"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rPr>
                <w:rFonts w:ascii="Calibri" w:eastAsia="Times New Roman" w:hAnsi="Calibri" w:cs="Calibri"/>
                <w:color w:val="000000"/>
                <w:sz w:val="20"/>
                <w:lang w:eastAsia="tr-TR"/>
              </w:rPr>
            </w:pPr>
            <w:proofErr w:type="gramStart"/>
            <w:r w:rsidRPr="0005718C">
              <w:rPr>
                <w:rFonts w:ascii="Calibri" w:eastAsia="Times New Roman" w:hAnsi="Calibri" w:cs="Calibri"/>
                <w:color w:val="000000"/>
                <w:sz w:val="20"/>
                <w:lang w:eastAsia="tr-TR"/>
              </w:rPr>
              <w:t>vade</w:t>
            </w:r>
            <w:proofErr w:type="gramEnd"/>
            <w:r w:rsidRPr="0005718C">
              <w:rPr>
                <w:rFonts w:ascii="Calibri" w:eastAsia="Times New Roman" w:hAnsi="Calibri" w:cs="Calibri"/>
                <w:color w:val="000000"/>
                <w:sz w:val="20"/>
                <w:lang w:eastAsia="tr-TR"/>
              </w:rPr>
              <w:t>_tarihi</w:t>
            </w:r>
          </w:p>
        </w:tc>
        <w:tc>
          <w:tcPr>
            <w:tcW w:w="80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vdt</w:t>
            </w:r>
          </w:p>
        </w:tc>
        <w:tc>
          <w:tcPr>
            <w:tcW w:w="43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D(8)</w:t>
            </w:r>
          </w:p>
        </w:tc>
        <w:tc>
          <w:tcPr>
            <w:tcW w:w="1316"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YYYYAAGG</w:t>
            </w:r>
          </w:p>
        </w:tc>
        <w:tc>
          <w:tcPr>
            <w:tcW w:w="468"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Z</w:t>
            </w:r>
          </w:p>
        </w:tc>
      </w:tr>
      <w:tr w:rsidR="0005718C" w:rsidRPr="0005718C"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rPr>
                <w:rFonts w:ascii="Calibri" w:eastAsia="Times New Roman" w:hAnsi="Calibri" w:cs="Calibri"/>
                <w:color w:val="000000"/>
                <w:sz w:val="20"/>
                <w:lang w:eastAsia="tr-TR"/>
              </w:rPr>
            </w:pPr>
            <w:proofErr w:type="gramStart"/>
            <w:r w:rsidRPr="0005718C">
              <w:rPr>
                <w:rFonts w:ascii="Calibri" w:eastAsia="Times New Roman" w:hAnsi="Calibri" w:cs="Calibri"/>
                <w:color w:val="000000"/>
                <w:sz w:val="20"/>
                <w:lang w:eastAsia="tr-TR"/>
              </w:rPr>
              <w:t>para</w:t>
            </w:r>
            <w:proofErr w:type="gramEnd"/>
            <w:r w:rsidRPr="0005718C">
              <w:rPr>
                <w:rFonts w:ascii="Calibri" w:eastAsia="Times New Roman" w:hAnsi="Calibri" w:cs="Calibri"/>
                <w:color w:val="000000"/>
                <w:sz w:val="20"/>
                <w:lang w:eastAsia="tr-TR"/>
              </w:rPr>
              <w:t>_birimi</w:t>
            </w:r>
          </w:p>
        </w:tc>
        <w:tc>
          <w:tcPr>
            <w:tcW w:w="80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pb</w:t>
            </w:r>
          </w:p>
        </w:tc>
        <w:tc>
          <w:tcPr>
            <w:tcW w:w="43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C(3)</w:t>
            </w:r>
          </w:p>
        </w:tc>
        <w:tc>
          <w:tcPr>
            <w:tcW w:w="1316"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XXX</w:t>
            </w:r>
          </w:p>
        </w:tc>
        <w:tc>
          <w:tcPr>
            <w:tcW w:w="468"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Z</w:t>
            </w:r>
          </w:p>
        </w:tc>
      </w:tr>
      <w:tr w:rsidR="0005718C" w:rsidRPr="0005718C"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pbtutar</w:t>
            </w:r>
          </w:p>
        </w:tc>
        <w:tc>
          <w:tcPr>
            <w:tcW w:w="80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pt</w:t>
            </w:r>
          </w:p>
        </w:tc>
        <w:tc>
          <w:tcPr>
            <w:tcW w:w="43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N(22,6)</w:t>
            </w:r>
          </w:p>
        </w:tc>
        <w:tc>
          <w:tcPr>
            <w:tcW w:w="1316"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0000000000000000.000000</w:t>
            </w:r>
          </w:p>
        </w:tc>
        <w:tc>
          <w:tcPr>
            <w:tcW w:w="468"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Z</w:t>
            </w:r>
          </w:p>
        </w:tc>
      </w:tr>
      <w:tr w:rsidR="0005718C" w:rsidRPr="0005718C"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odeme_</w:t>
            </w:r>
            <w:proofErr w:type="gramStart"/>
            <w:r w:rsidRPr="0005718C">
              <w:rPr>
                <w:rFonts w:ascii="Calibri" w:eastAsia="Times New Roman" w:hAnsi="Calibri" w:cs="Calibri"/>
                <w:color w:val="000000"/>
                <w:sz w:val="20"/>
                <w:lang w:eastAsia="tr-TR"/>
              </w:rPr>
              <w:t>donemi</w:t>
            </w:r>
            <w:proofErr w:type="gramEnd"/>
            <w:r w:rsidRPr="0005718C">
              <w:rPr>
                <w:rFonts w:ascii="Calibri" w:eastAsia="Times New Roman" w:hAnsi="Calibri" w:cs="Calibri"/>
                <w:color w:val="000000"/>
                <w:sz w:val="20"/>
                <w:lang w:eastAsia="tr-TR"/>
              </w:rPr>
              <w:t>_tarihi</w:t>
            </w:r>
          </w:p>
        </w:tc>
        <w:tc>
          <w:tcPr>
            <w:tcW w:w="80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odt</w:t>
            </w:r>
          </w:p>
        </w:tc>
        <w:tc>
          <w:tcPr>
            <w:tcW w:w="439"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D(8)</w:t>
            </w:r>
          </w:p>
        </w:tc>
        <w:tc>
          <w:tcPr>
            <w:tcW w:w="1316"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YYYYAAGG</w:t>
            </w:r>
          </w:p>
        </w:tc>
        <w:tc>
          <w:tcPr>
            <w:tcW w:w="468" w:type="pct"/>
            <w:tcBorders>
              <w:top w:val="nil"/>
              <w:left w:val="nil"/>
              <w:bottom w:val="single" w:sz="4" w:space="0" w:color="auto"/>
              <w:right w:val="single" w:sz="4" w:space="0" w:color="auto"/>
            </w:tcBorders>
            <w:shd w:val="clear" w:color="auto" w:fill="auto"/>
            <w:noWrap/>
            <w:vAlign w:val="center"/>
            <w:hideMark/>
          </w:tcPr>
          <w:p w:rsidR="0005718C" w:rsidRPr="0005718C" w:rsidRDefault="0005718C" w:rsidP="0005718C">
            <w:pPr>
              <w:spacing w:after="0" w:line="240" w:lineRule="auto"/>
              <w:jc w:val="center"/>
              <w:rPr>
                <w:rFonts w:ascii="Calibri" w:eastAsia="Times New Roman" w:hAnsi="Calibri" w:cs="Calibri"/>
                <w:color w:val="000000"/>
                <w:sz w:val="20"/>
                <w:lang w:eastAsia="tr-TR"/>
              </w:rPr>
            </w:pPr>
            <w:r w:rsidRPr="0005718C">
              <w:rPr>
                <w:rFonts w:ascii="Calibri" w:eastAsia="Times New Roman" w:hAnsi="Calibri" w:cs="Calibri"/>
                <w:color w:val="000000"/>
                <w:sz w:val="20"/>
                <w:lang w:eastAsia="tr-TR"/>
              </w:rPr>
              <w:t>Z</w:t>
            </w:r>
          </w:p>
        </w:tc>
      </w:tr>
    </w:tbl>
    <w:p w:rsidR="0005718C" w:rsidRDefault="0005718C" w:rsidP="0005718C">
      <w:pPr>
        <w:rPr>
          <w:szCs w:val="24"/>
        </w:rPr>
      </w:pPr>
    </w:p>
    <w:p w:rsidR="0005718C" w:rsidRDefault="0005718C">
      <w:pPr>
        <w:rPr>
          <w:szCs w:val="24"/>
        </w:rPr>
      </w:pPr>
      <w:r>
        <w:rPr>
          <w:szCs w:val="24"/>
        </w:rPr>
        <w:br w:type="page"/>
      </w:r>
    </w:p>
    <w:p w:rsidR="0005718C" w:rsidRDefault="0005718C" w:rsidP="00091BD4">
      <w:pPr>
        <w:pStyle w:val="ListeParagraf"/>
        <w:numPr>
          <w:ilvl w:val="1"/>
          <w:numId w:val="1"/>
        </w:numPr>
        <w:ind w:left="993" w:hanging="633"/>
        <w:outlineLvl w:val="1"/>
        <w:rPr>
          <w:b/>
          <w:sz w:val="24"/>
          <w:szCs w:val="24"/>
          <w:u w:val="single"/>
        </w:rPr>
      </w:pPr>
      <w:bookmarkStart w:id="15" w:name="_Toc487464113"/>
      <w:r>
        <w:rPr>
          <w:b/>
          <w:sz w:val="24"/>
          <w:szCs w:val="24"/>
          <w:u w:val="single"/>
        </w:rPr>
        <w:lastRenderedPageBreak/>
        <w:t>AKM</w:t>
      </w:r>
      <w:r w:rsidRPr="003E28A6">
        <w:rPr>
          <w:b/>
          <w:sz w:val="24"/>
          <w:szCs w:val="24"/>
          <w:u w:val="single"/>
        </w:rPr>
        <w:t xml:space="preserve"> Tablosu (</w:t>
      </w:r>
      <w:r>
        <w:rPr>
          <w:b/>
          <w:sz w:val="24"/>
          <w:szCs w:val="24"/>
          <w:u w:val="single"/>
        </w:rPr>
        <w:t xml:space="preserve">Aracı Bazında Komisyon Bilgileri </w:t>
      </w:r>
      <w:r w:rsidRPr="003E28A6">
        <w:rPr>
          <w:b/>
          <w:sz w:val="24"/>
          <w:szCs w:val="24"/>
          <w:u w:val="single"/>
        </w:rPr>
        <w:t>)</w:t>
      </w:r>
      <w:bookmarkEnd w:id="15"/>
    </w:p>
    <w:p w:rsidR="005E7EB6" w:rsidRDefault="0005718C" w:rsidP="0005718C">
      <w:pPr>
        <w:rPr>
          <w:szCs w:val="24"/>
        </w:rPr>
      </w:pPr>
      <w:r w:rsidRPr="0005718C">
        <w:rPr>
          <w:szCs w:val="24"/>
        </w:rPr>
        <w:t xml:space="preserve">Söz konusu veriler, başlangıçta bir defaya mahsus olmak üzere toplu olarak </w:t>
      </w:r>
      <w:r w:rsidR="005E7EB6">
        <w:rPr>
          <w:szCs w:val="24"/>
        </w:rPr>
        <w:t>yüklenecektir</w:t>
      </w:r>
      <w:r w:rsidRPr="0005718C">
        <w:rPr>
          <w:szCs w:val="24"/>
        </w:rPr>
        <w:t xml:space="preserve">. </w:t>
      </w:r>
      <w:r w:rsidR="005E7EB6">
        <w:rPr>
          <w:szCs w:val="24"/>
        </w:rPr>
        <w:t>Sonrasında a</w:t>
      </w:r>
      <w:r w:rsidRPr="0005718C">
        <w:rPr>
          <w:szCs w:val="24"/>
        </w:rPr>
        <w:t>racının ve/veya aracı kurumun ilgili dönem içinde tahakkuk eden ve ödenen komisyon bilgileri gönderilecektir.</w:t>
      </w:r>
    </w:p>
    <w:tbl>
      <w:tblPr>
        <w:tblW w:w="5000" w:type="pct"/>
        <w:tblCellMar>
          <w:left w:w="70" w:type="dxa"/>
          <w:right w:w="70" w:type="dxa"/>
        </w:tblCellMar>
        <w:tblLook w:val="04A0" w:firstRow="1" w:lastRow="0" w:firstColumn="1" w:lastColumn="0" w:noHBand="0" w:noVBand="1"/>
      </w:tblPr>
      <w:tblGrid>
        <w:gridCol w:w="4129"/>
        <w:gridCol w:w="1697"/>
        <w:gridCol w:w="921"/>
        <w:gridCol w:w="2760"/>
        <w:gridCol w:w="979"/>
      </w:tblGrid>
      <w:tr w:rsidR="005E7EB6" w:rsidRPr="005E7EB6"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5E7EB6" w:rsidRPr="005E7EB6" w:rsidRDefault="005E7EB6" w:rsidP="005E7EB6">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AKM (Aracı Bazında Komisyon Bilgileri)</w:t>
            </w:r>
          </w:p>
        </w:tc>
      </w:tr>
      <w:tr w:rsidR="005E7EB6" w:rsidRPr="005E7EB6" w:rsidTr="001A76E3">
        <w:trPr>
          <w:trHeight w:val="20"/>
        </w:trPr>
        <w:tc>
          <w:tcPr>
            <w:tcW w:w="1969"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E7EB6" w:rsidRPr="005E7EB6" w:rsidRDefault="005E7EB6" w:rsidP="005E7EB6">
            <w:pPr>
              <w:spacing w:after="0" w:line="240" w:lineRule="auto"/>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Alan Adı</w:t>
            </w:r>
          </w:p>
        </w:tc>
        <w:tc>
          <w:tcPr>
            <w:tcW w:w="809" w:type="pct"/>
            <w:tcBorders>
              <w:top w:val="single" w:sz="4" w:space="0" w:color="auto"/>
              <w:left w:val="nil"/>
              <w:bottom w:val="single" w:sz="4" w:space="0" w:color="auto"/>
              <w:right w:val="single" w:sz="4" w:space="0" w:color="auto"/>
            </w:tcBorders>
            <w:shd w:val="clear" w:color="000000" w:fill="BFBFBF"/>
            <w:noWrap/>
            <w:vAlign w:val="center"/>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XML Bileşen Adı</w:t>
            </w:r>
          </w:p>
        </w:tc>
        <w:tc>
          <w:tcPr>
            <w:tcW w:w="439" w:type="pct"/>
            <w:tcBorders>
              <w:top w:val="single" w:sz="4" w:space="0" w:color="auto"/>
              <w:left w:val="nil"/>
              <w:bottom w:val="single" w:sz="4" w:space="0" w:color="auto"/>
              <w:right w:val="single" w:sz="4" w:space="0" w:color="auto"/>
            </w:tcBorders>
            <w:shd w:val="clear" w:color="000000" w:fill="BFBFBF"/>
            <w:noWrap/>
            <w:vAlign w:val="bottom"/>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Veri Tipi</w:t>
            </w:r>
          </w:p>
        </w:tc>
        <w:tc>
          <w:tcPr>
            <w:tcW w:w="1316" w:type="pct"/>
            <w:tcBorders>
              <w:top w:val="single" w:sz="4" w:space="0" w:color="auto"/>
              <w:left w:val="nil"/>
              <w:bottom w:val="single" w:sz="4" w:space="0" w:color="auto"/>
              <w:right w:val="single" w:sz="4" w:space="0" w:color="auto"/>
            </w:tcBorders>
            <w:shd w:val="clear" w:color="000000" w:fill="BFBFBF"/>
            <w:noWrap/>
            <w:vAlign w:val="bottom"/>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Veri Formatı</w:t>
            </w:r>
          </w:p>
        </w:tc>
        <w:tc>
          <w:tcPr>
            <w:tcW w:w="468" w:type="pct"/>
            <w:tcBorders>
              <w:top w:val="single" w:sz="4" w:space="0" w:color="auto"/>
              <w:left w:val="nil"/>
              <w:bottom w:val="single" w:sz="4" w:space="0" w:color="auto"/>
              <w:right w:val="single" w:sz="4" w:space="0" w:color="auto"/>
            </w:tcBorders>
            <w:shd w:val="clear" w:color="000000" w:fill="BFBFBF"/>
            <w:noWrap/>
            <w:vAlign w:val="bottom"/>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Zorunlu</w:t>
            </w:r>
          </w:p>
        </w:tc>
      </w:tr>
      <w:tr w:rsidR="006C380E"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809"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439"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316"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68"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C380E"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809"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439"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316"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468"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nesne</w:t>
            </w:r>
            <w:proofErr w:type="gramEnd"/>
            <w:r w:rsidRPr="005E7EB6">
              <w:rPr>
                <w:rFonts w:ascii="Calibri" w:eastAsia="Times New Roman" w:hAnsi="Calibri" w:cs="Calibri"/>
                <w:color w:val="000000"/>
                <w:sz w:val="20"/>
                <w:lang w:eastAsia="tr-TR"/>
              </w:rPr>
              <w:t>_sira_numarasi</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no</w:t>
            </w:r>
            <w:proofErr w:type="gramEnd"/>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N(8)</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00000000</w:t>
            </w:r>
            <w:proofErr w:type="gramEnd"/>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donem</w:t>
            </w:r>
            <w:proofErr w:type="gramEnd"/>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dnm</w:t>
            </w:r>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C(6)</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YYYYAA</w:t>
            </w:r>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vergi</w:t>
            </w:r>
            <w:proofErr w:type="gramEnd"/>
            <w:r w:rsidRPr="005E7EB6">
              <w:rPr>
                <w:rFonts w:ascii="Calibri" w:eastAsia="Times New Roman" w:hAnsi="Calibri" w:cs="Calibri"/>
                <w:color w:val="000000"/>
                <w:sz w:val="20"/>
                <w:lang w:eastAsia="tr-TR"/>
              </w:rPr>
              <w:t>_kimlik_numarasi</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vkn</w:t>
            </w:r>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N(11)</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00000000000</w:t>
            </w:r>
            <w:proofErr w:type="gramEnd"/>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sicil</w:t>
            </w:r>
            <w:proofErr w:type="gramEnd"/>
            <w:r w:rsidRPr="005E7EB6">
              <w:rPr>
                <w:rFonts w:ascii="Calibri" w:eastAsia="Times New Roman" w:hAnsi="Calibri" w:cs="Calibri"/>
                <w:color w:val="000000"/>
                <w:sz w:val="20"/>
                <w:lang w:eastAsia="tr-TR"/>
              </w:rPr>
              <w:t>_no</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scn</w:t>
            </w:r>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N(12)</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000000000000</w:t>
            </w:r>
            <w:proofErr w:type="gramEnd"/>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tahakkuk</w:t>
            </w:r>
            <w:proofErr w:type="gramEnd"/>
            <w:r w:rsidRPr="005E7EB6">
              <w:rPr>
                <w:rFonts w:ascii="Calibri" w:eastAsia="Times New Roman" w:hAnsi="Calibri" w:cs="Calibri"/>
                <w:color w:val="000000"/>
                <w:sz w:val="20"/>
                <w:lang w:eastAsia="tr-TR"/>
              </w:rPr>
              <w:t>_eden_komisyon_tutari</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tek</w:t>
            </w:r>
            <w:proofErr w:type="gramEnd"/>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N(22,6)</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0000000000000000.000000</w:t>
            </w:r>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odenen_komisyon_tutari</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ok</w:t>
            </w:r>
            <w:proofErr w:type="gramEnd"/>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N(22,6)</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0000000000000000.000000</w:t>
            </w:r>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bl>
    <w:p w:rsidR="005E7EB6" w:rsidRDefault="005E7EB6" w:rsidP="0005718C">
      <w:pPr>
        <w:rPr>
          <w:szCs w:val="24"/>
        </w:rPr>
      </w:pPr>
      <w:r>
        <w:rPr>
          <w:szCs w:val="24"/>
        </w:rPr>
        <w:tab/>
      </w:r>
      <w:r>
        <w:rPr>
          <w:szCs w:val="24"/>
        </w:rPr>
        <w:tab/>
      </w:r>
    </w:p>
    <w:p w:rsidR="005E7EB6" w:rsidRDefault="005E7EB6" w:rsidP="00091BD4">
      <w:pPr>
        <w:pStyle w:val="ListeParagraf"/>
        <w:numPr>
          <w:ilvl w:val="1"/>
          <w:numId w:val="1"/>
        </w:numPr>
        <w:ind w:left="993" w:hanging="633"/>
        <w:outlineLvl w:val="1"/>
        <w:rPr>
          <w:b/>
          <w:sz w:val="24"/>
          <w:szCs w:val="24"/>
          <w:u w:val="single"/>
        </w:rPr>
      </w:pPr>
      <w:bookmarkStart w:id="16" w:name="_Toc487464114"/>
      <w:r>
        <w:rPr>
          <w:b/>
          <w:sz w:val="24"/>
          <w:szCs w:val="24"/>
          <w:u w:val="single"/>
        </w:rPr>
        <w:t>FKO</w:t>
      </w:r>
      <w:r w:rsidRPr="003E28A6">
        <w:rPr>
          <w:b/>
          <w:sz w:val="24"/>
          <w:szCs w:val="24"/>
          <w:u w:val="single"/>
        </w:rPr>
        <w:t xml:space="preserve"> Tablosu (</w:t>
      </w:r>
      <w:r>
        <w:rPr>
          <w:b/>
          <w:sz w:val="24"/>
          <w:szCs w:val="24"/>
          <w:u w:val="single"/>
        </w:rPr>
        <w:t xml:space="preserve">Fon Karşılaştırma Ölçütü Endeks Bilgileri </w:t>
      </w:r>
      <w:r w:rsidRPr="003E28A6">
        <w:rPr>
          <w:b/>
          <w:sz w:val="24"/>
          <w:szCs w:val="24"/>
          <w:u w:val="single"/>
        </w:rPr>
        <w:t>)</w:t>
      </w:r>
      <w:bookmarkEnd w:id="16"/>
    </w:p>
    <w:p w:rsidR="0005718C" w:rsidRDefault="005E7EB6" w:rsidP="005E7EB6">
      <w:pPr>
        <w:rPr>
          <w:szCs w:val="24"/>
        </w:rPr>
      </w:pPr>
      <w:r>
        <w:rPr>
          <w:szCs w:val="24"/>
        </w:rPr>
        <w:t>Ay sonları itibarı ile</w:t>
      </w:r>
      <w:r w:rsidRPr="005E7EB6">
        <w:rPr>
          <w:szCs w:val="24"/>
        </w:rPr>
        <w:t xml:space="preserve"> ilgili aya ait hesaplanmış tüm günlük fon karşılaştırma ölçütü en</w:t>
      </w:r>
      <w:r>
        <w:rPr>
          <w:szCs w:val="24"/>
        </w:rPr>
        <w:t xml:space="preserve">deks değerleri gönderilecektir. </w:t>
      </w:r>
    </w:p>
    <w:tbl>
      <w:tblPr>
        <w:tblW w:w="5000" w:type="pct"/>
        <w:tblCellMar>
          <w:left w:w="70" w:type="dxa"/>
          <w:right w:w="70" w:type="dxa"/>
        </w:tblCellMar>
        <w:tblLook w:val="04A0" w:firstRow="1" w:lastRow="0" w:firstColumn="1" w:lastColumn="0" w:noHBand="0" w:noVBand="1"/>
      </w:tblPr>
      <w:tblGrid>
        <w:gridCol w:w="5323"/>
        <w:gridCol w:w="1383"/>
        <w:gridCol w:w="780"/>
        <w:gridCol w:w="2260"/>
        <w:gridCol w:w="740"/>
      </w:tblGrid>
      <w:tr w:rsidR="005E7EB6" w:rsidRPr="005E7EB6"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5E7EB6" w:rsidRPr="005E7EB6" w:rsidRDefault="005E7EB6" w:rsidP="005E7EB6">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FKO (Fon Karşılaştırma Ölçütü Endeks Bilgileri)</w:t>
            </w:r>
          </w:p>
        </w:tc>
      </w:tr>
      <w:tr w:rsidR="005E7EB6" w:rsidRPr="005E7EB6" w:rsidTr="001A76E3">
        <w:trPr>
          <w:trHeight w:val="20"/>
        </w:trPr>
        <w:tc>
          <w:tcPr>
            <w:tcW w:w="2538"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E7EB6" w:rsidRPr="005E7EB6" w:rsidRDefault="005E7EB6" w:rsidP="005E7EB6">
            <w:pPr>
              <w:spacing w:after="0" w:line="240" w:lineRule="auto"/>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Alan Adı</w:t>
            </w:r>
          </w:p>
        </w:tc>
        <w:tc>
          <w:tcPr>
            <w:tcW w:w="659" w:type="pct"/>
            <w:tcBorders>
              <w:top w:val="single" w:sz="4" w:space="0" w:color="auto"/>
              <w:left w:val="nil"/>
              <w:bottom w:val="single" w:sz="4" w:space="0" w:color="auto"/>
              <w:right w:val="single" w:sz="4" w:space="0" w:color="auto"/>
            </w:tcBorders>
            <w:shd w:val="clear" w:color="000000" w:fill="BFBFBF"/>
            <w:noWrap/>
            <w:vAlign w:val="center"/>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XML Bileşen Adı</w:t>
            </w:r>
          </w:p>
        </w:tc>
        <w:tc>
          <w:tcPr>
            <w:tcW w:w="372" w:type="pct"/>
            <w:tcBorders>
              <w:top w:val="single" w:sz="4" w:space="0" w:color="auto"/>
              <w:left w:val="nil"/>
              <w:bottom w:val="single" w:sz="4" w:space="0" w:color="auto"/>
              <w:right w:val="single" w:sz="4" w:space="0" w:color="auto"/>
            </w:tcBorders>
            <w:shd w:val="clear" w:color="000000" w:fill="BFBFBF"/>
            <w:noWrap/>
            <w:vAlign w:val="bottom"/>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Veri Tipi</w:t>
            </w:r>
          </w:p>
        </w:tc>
        <w:tc>
          <w:tcPr>
            <w:tcW w:w="993" w:type="pct"/>
            <w:tcBorders>
              <w:top w:val="single" w:sz="4" w:space="0" w:color="auto"/>
              <w:left w:val="nil"/>
              <w:bottom w:val="single" w:sz="4" w:space="0" w:color="auto"/>
              <w:right w:val="single" w:sz="4" w:space="0" w:color="auto"/>
            </w:tcBorders>
            <w:shd w:val="clear" w:color="000000" w:fill="BFBFBF"/>
            <w:noWrap/>
            <w:vAlign w:val="bottom"/>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Veri Formatı</w:t>
            </w:r>
          </w:p>
        </w:tc>
        <w:tc>
          <w:tcPr>
            <w:tcW w:w="438" w:type="pct"/>
            <w:tcBorders>
              <w:top w:val="single" w:sz="4" w:space="0" w:color="auto"/>
              <w:left w:val="nil"/>
              <w:bottom w:val="single" w:sz="4" w:space="0" w:color="auto"/>
              <w:right w:val="single" w:sz="4" w:space="0" w:color="auto"/>
            </w:tcBorders>
            <w:shd w:val="clear" w:color="000000" w:fill="BFBFBF"/>
            <w:noWrap/>
            <w:vAlign w:val="bottom"/>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Zorunlu</w:t>
            </w:r>
          </w:p>
        </w:tc>
      </w:tr>
      <w:tr w:rsidR="006C380E" w:rsidRPr="005E7EB6" w:rsidTr="001A76E3">
        <w:trPr>
          <w:trHeight w:val="20"/>
        </w:trPr>
        <w:tc>
          <w:tcPr>
            <w:tcW w:w="2538" w:type="pct"/>
            <w:tcBorders>
              <w:top w:val="nil"/>
              <w:left w:val="single" w:sz="4" w:space="0" w:color="auto"/>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659"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372"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993"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38"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C380E" w:rsidRPr="005E7EB6" w:rsidTr="001A76E3">
        <w:trPr>
          <w:trHeight w:val="20"/>
        </w:trPr>
        <w:tc>
          <w:tcPr>
            <w:tcW w:w="2538" w:type="pct"/>
            <w:tcBorders>
              <w:top w:val="nil"/>
              <w:left w:val="single" w:sz="4" w:space="0" w:color="auto"/>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659"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372"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993"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438"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5E7EB6" w:rsidRPr="005E7EB6" w:rsidTr="001A76E3">
        <w:trPr>
          <w:trHeight w:val="20"/>
        </w:trPr>
        <w:tc>
          <w:tcPr>
            <w:tcW w:w="2538"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nesne</w:t>
            </w:r>
            <w:proofErr w:type="gramEnd"/>
            <w:r w:rsidRPr="005E7EB6">
              <w:rPr>
                <w:rFonts w:ascii="Calibri" w:eastAsia="Times New Roman" w:hAnsi="Calibri" w:cs="Calibri"/>
                <w:color w:val="000000"/>
                <w:sz w:val="20"/>
                <w:lang w:eastAsia="tr-TR"/>
              </w:rPr>
              <w:t>_sira_numarasi</w:t>
            </w:r>
          </w:p>
        </w:tc>
        <w:tc>
          <w:tcPr>
            <w:tcW w:w="65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no</w:t>
            </w:r>
            <w:proofErr w:type="gramEnd"/>
          </w:p>
        </w:tc>
        <w:tc>
          <w:tcPr>
            <w:tcW w:w="372"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N(8)</w:t>
            </w:r>
          </w:p>
        </w:tc>
        <w:tc>
          <w:tcPr>
            <w:tcW w:w="993"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00000000</w:t>
            </w:r>
            <w:proofErr w:type="gramEnd"/>
          </w:p>
        </w:tc>
        <w:tc>
          <w:tcPr>
            <w:tcW w:w="43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2538"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hareket</w:t>
            </w:r>
            <w:proofErr w:type="gramEnd"/>
            <w:r w:rsidRPr="005E7EB6">
              <w:rPr>
                <w:rFonts w:ascii="Calibri" w:eastAsia="Times New Roman" w:hAnsi="Calibri" w:cs="Calibri"/>
                <w:color w:val="000000"/>
                <w:sz w:val="20"/>
                <w:lang w:eastAsia="tr-TR"/>
              </w:rPr>
              <w:t>_tarihi</w:t>
            </w:r>
          </w:p>
        </w:tc>
        <w:tc>
          <w:tcPr>
            <w:tcW w:w="65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htr</w:t>
            </w:r>
          </w:p>
        </w:tc>
        <w:tc>
          <w:tcPr>
            <w:tcW w:w="372"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D(8)</w:t>
            </w:r>
          </w:p>
        </w:tc>
        <w:tc>
          <w:tcPr>
            <w:tcW w:w="993"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YYYYAAGG</w:t>
            </w:r>
          </w:p>
        </w:tc>
        <w:tc>
          <w:tcPr>
            <w:tcW w:w="43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2538"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fon</w:t>
            </w:r>
            <w:proofErr w:type="gramEnd"/>
            <w:r w:rsidRPr="005E7EB6">
              <w:rPr>
                <w:rFonts w:ascii="Calibri" w:eastAsia="Times New Roman" w:hAnsi="Calibri" w:cs="Calibri"/>
                <w:color w:val="000000"/>
                <w:sz w:val="20"/>
                <w:lang w:eastAsia="tr-TR"/>
              </w:rPr>
              <w:t>_kodu</w:t>
            </w:r>
          </w:p>
        </w:tc>
        <w:tc>
          <w:tcPr>
            <w:tcW w:w="65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fk</w:t>
            </w:r>
          </w:p>
        </w:tc>
        <w:tc>
          <w:tcPr>
            <w:tcW w:w="372"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N(3)</w:t>
            </w:r>
          </w:p>
        </w:tc>
        <w:tc>
          <w:tcPr>
            <w:tcW w:w="993"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000</w:t>
            </w:r>
          </w:p>
        </w:tc>
        <w:tc>
          <w:tcPr>
            <w:tcW w:w="43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2538"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fon</w:t>
            </w:r>
            <w:proofErr w:type="gramEnd"/>
            <w:r w:rsidRPr="005E7EB6">
              <w:rPr>
                <w:rFonts w:ascii="Calibri" w:eastAsia="Times New Roman" w:hAnsi="Calibri" w:cs="Calibri"/>
                <w:color w:val="000000"/>
                <w:sz w:val="20"/>
                <w:lang w:eastAsia="tr-TR"/>
              </w:rPr>
              <w:t>_karsilastirma_olcutu_endeksinin_degeri</w:t>
            </w:r>
          </w:p>
        </w:tc>
        <w:tc>
          <w:tcPr>
            <w:tcW w:w="65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hed</w:t>
            </w:r>
          </w:p>
        </w:tc>
        <w:tc>
          <w:tcPr>
            <w:tcW w:w="372"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N(22,6)</w:t>
            </w:r>
          </w:p>
        </w:tc>
        <w:tc>
          <w:tcPr>
            <w:tcW w:w="993"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0000000000000000.000000</w:t>
            </w:r>
          </w:p>
        </w:tc>
        <w:tc>
          <w:tcPr>
            <w:tcW w:w="43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2538" w:type="pct"/>
            <w:tcBorders>
              <w:top w:val="nil"/>
              <w:left w:val="single" w:sz="4" w:space="0" w:color="auto"/>
              <w:bottom w:val="single" w:sz="4" w:space="0" w:color="auto"/>
              <w:right w:val="single" w:sz="4" w:space="0" w:color="auto"/>
            </w:tcBorders>
            <w:shd w:val="clear" w:color="auto" w:fill="FFFF00"/>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karsilastirma_olcutu_endeks_degerini_olusturan_endekslerin_listesi</w:t>
            </w:r>
          </w:p>
        </w:tc>
        <w:tc>
          <w:tcPr>
            <w:tcW w:w="659" w:type="pct"/>
            <w:tcBorders>
              <w:top w:val="nil"/>
              <w:left w:val="nil"/>
              <w:bottom w:val="single" w:sz="4" w:space="0" w:color="auto"/>
              <w:right w:val="single" w:sz="4" w:space="0" w:color="auto"/>
            </w:tcBorders>
            <w:shd w:val="clear" w:color="auto" w:fill="FFFF00"/>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endlst</w:t>
            </w:r>
          </w:p>
        </w:tc>
        <w:tc>
          <w:tcPr>
            <w:tcW w:w="372" w:type="pct"/>
            <w:tcBorders>
              <w:top w:val="nil"/>
              <w:left w:val="nil"/>
              <w:bottom w:val="single" w:sz="4" w:space="0" w:color="auto"/>
              <w:right w:val="single" w:sz="4" w:space="0" w:color="auto"/>
            </w:tcBorders>
            <w:shd w:val="clear" w:color="auto" w:fill="FFFF00"/>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A(END)</w:t>
            </w:r>
          </w:p>
        </w:tc>
        <w:tc>
          <w:tcPr>
            <w:tcW w:w="993" w:type="pct"/>
            <w:tcBorders>
              <w:top w:val="nil"/>
              <w:left w:val="nil"/>
              <w:bottom w:val="single" w:sz="4" w:space="0" w:color="auto"/>
              <w:right w:val="single" w:sz="4" w:space="0" w:color="auto"/>
            </w:tcBorders>
            <w:shd w:val="clear" w:color="auto" w:fill="FFFF00"/>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 </w:t>
            </w:r>
          </w:p>
        </w:tc>
        <w:tc>
          <w:tcPr>
            <w:tcW w:w="438" w:type="pct"/>
            <w:tcBorders>
              <w:top w:val="nil"/>
              <w:left w:val="nil"/>
              <w:bottom w:val="single" w:sz="4" w:space="0" w:color="auto"/>
              <w:right w:val="single" w:sz="4" w:space="0" w:color="auto"/>
            </w:tcBorders>
            <w:shd w:val="clear" w:color="auto" w:fill="FFFF00"/>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bl>
    <w:p w:rsidR="005E7EB6" w:rsidRDefault="005E7EB6" w:rsidP="005E7EB6">
      <w:pPr>
        <w:rPr>
          <w:szCs w:val="24"/>
        </w:rPr>
      </w:pPr>
    </w:p>
    <w:p w:rsidR="005E7EB6" w:rsidRDefault="005E7EB6" w:rsidP="00091BD4">
      <w:pPr>
        <w:pStyle w:val="ListeParagraf"/>
        <w:numPr>
          <w:ilvl w:val="2"/>
          <w:numId w:val="1"/>
        </w:numPr>
        <w:ind w:left="1560" w:hanging="840"/>
        <w:outlineLvl w:val="2"/>
        <w:rPr>
          <w:b/>
          <w:sz w:val="24"/>
          <w:szCs w:val="24"/>
          <w:u w:val="single"/>
        </w:rPr>
      </w:pPr>
      <w:bookmarkStart w:id="17" w:name="_Toc487464115"/>
      <w:r w:rsidRPr="005E7EB6">
        <w:rPr>
          <w:b/>
          <w:sz w:val="24"/>
          <w:szCs w:val="24"/>
          <w:u w:val="single"/>
        </w:rPr>
        <w:t>END Tablosu (Karşılaştırma Ölçütü Endeks Değerini Oluşturan Endekslerin Bilgileri)</w:t>
      </w:r>
      <w:r>
        <w:rPr>
          <w:b/>
          <w:sz w:val="24"/>
          <w:szCs w:val="24"/>
          <w:u w:val="single"/>
        </w:rPr>
        <w:t xml:space="preserve"> - (</w:t>
      </w:r>
      <w:r>
        <w:rPr>
          <w:b/>
          <w:color w:val="FF0000"/>
          <w:sz w:val="24"/>
          <w:szCs w:val="24"/>
          <w:u w:val="single"/>
        </w:rPr>
        <w:t>FKO Tablosunun</w:t>
      </w:r>
      <w:r w:rsidRPr="00677738">
        <w:rPr>
          <w:b/>
          <w:color w:val="FF0000"/>
          <w:sz w:val="24"/>
          <w:szCs w:val="24"/>
          <w:u w:val="single"/>
        </w:rPr>
        <w:t xml:space="preserve"> Alt Nesnesi</w:t>
      </w:r>
      <w:r>
        <w:rPr>
          <w:b/>
          <w:sz w:val="24"/>
          <w:szCs w:val="24"/>
          <w:u w:val="single"/>
        </w:rPr>
        <w:t>)</w:t>
      </w:r>
      <w:bookmarkEnd w:id="17"/>
    </w:p>
    <w:p w:rsidR="005E7EB6" w:rsidRDefault="005E7EB6" w:rsidP="005E7EB6">
      <w:pPr>
        <w:spacing w:after="0"/>
        <w:rPr>
          <w:szCs w:val="24"/>
        </w:rPr>
      </w:pPr>
      <w:r>
        <w:rPr>
          <w:szCs w:val="24"/>
        </w:rPr>
        <w:t>FKO</w:t>
      </w:r>
      <w:r w:rsidRPr="007F6215">
        <w:rPr>
          <w:szCs w:val="24"/>
        </w:rPr>
        <w:t>-</w:t>
      </w:r>
      <w:r>
        <w:rPr>
          <w:szCs w:val="24"/>
        </w:rPr>
        <w:t>Fon Karşılaştırma Ölçütü Endeks Bilgileri</w:t>
      </w:r>
      <w:r w:rsidRPr="007F6215">
        <w:rPr>
          <w:szCs w:val="24"/>
        </w:rPr>
        <w:t xml:space="preserve"> nesnesinin alt nesnesi olarak gönderilmektedir.</w:t>
      </w:r>
      <w:r>
        <w:rPr>
          <w:szCs w:val="24"/>
        </w:rPr>
        <w:t xml:space="preserve"> Liste olarak tanımlanması gerekmektedir.</w:t>
      </w:r>
    </w:p>
    <w:p w:rsidR="005E7EB6" w:rsidRDefault="005E7EB6" w:rsidP="005E7EB6">
      <w:pPr>
        <w:spacing w:after="0"/>
        <w:rPr>
          <w:szCs w:val="24"/>
        </w:rPr>
      </w:pPr>
    </w:p>
    <w:tbl>
      <w:tblPr>
        <w:tblW w:w="5000" w:type="pct"/>
        <w:tblCellMar>
          <w:left w:w="70" w:type="dxa"/>
          <w:right w:w="70" w:type="dxa"/>
        </w:tblCellMar>
        <w:tblLook w:val="04A0" w:firstRow="1" w:lastRow="0" w:firstColumn="1" w:lastColumn="0" w:noHBand="0" w:noVBand="1"/>
      </w:tblPr>
      <w:tblGrid>
        <w:gridCol w:w="4129"/>
        <w:gridCol w:w="1697"/>
        <w:gridCol w:w="921"/>
        <w:gridCol w:w="2760"/>
        <w:gridCol w:w="979"/>
      </w:tblGrid>
      <w:tr w:rsidR="005E7EB6" w:rsidRPr="005E7EB6"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5E7EB6" w:rsidRPr="005E7EB6" w:rsidRDefault="005E7EB6" w:rsidP="005E7EB6">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 xml:space="preserve">END (Karşılaştırma Ölçütü Endeks Değerini Oluşturan Endekslerin Bilgileri) </w:t>
            </w:r>
          </w:p>
        </w:tc>
      </w:tr>
      <w:tr w:rsidR="005E7EB6" w:rsidRPr="005E7EB6" w:rsidTr="001A76E3">
        <w:trPr>
          <w:trHeight w:val="20"/>
        </w:trPr>
        <w:tc>
          <w:tcPr>
            <w:tcW w:w="1969"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E7EB6" w:rsidRPr="005E7EB6" w:rsidRDefault="005E7EB6" w:rsidP="005E7EB6">
            <w:pPr>
              <w:spacing w:after="0" w:line="240" w:lineRule="auto"/>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Alan Adı</w:t>
            </w:r>
          </w:p>
        </w:tc>
        <w:tc>
          <w:tcPr>
            <w:tcW w:w="809" w:type="pct"/>
            <w:tcBorders>
              <w:top w:val="single" w:sz="4" w:space="0" w:color="auto"/>
              <w:left w:val="nil"/>
              <w:bottom w:val="single" w:sz="4" w:space="0" w:color="auto"/>
              <w:right w:val="single" w:sz="4" w:space="0" w:color="auto"/>
            </w:tcBorders>
            <w:shd w:val="clear" w:color="000000" w:fill="BFBFBF"/>
            <w:noWrap/>
            <w:vAlign w:val="center"/>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XML Bileşen Adı</w:t>
            </w:r>
          </w:p>
        </w:tc>
        <w:tc>
          <w:tcPr>
            <w:tcW w:w="439" w:type="pct"/>
            <w:tcBorders>
              <w:top w:val="single" w:sz="4" w:space="0" w:color="auto"/>
              <w:left w:val="nil"/>
              <w:bottom w:val="single" w:sz="4" w:space="0" w:color="auto"/>
              <w:right w:val="single" w:sz="4" w:space="0" w:color="auto"/>
            </w:tcBorders>
            <w:shd w:val="clear" w:color="000000" w:fill="BFBFBF"/>
            <w:noWrap/>
            <w:vAlign w:val="bottom"/>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Veri Tipi</w:t>
            </w:r>
          </w:p>
        </w:tc>
        <w:tc>
          <w:tcPr>
            <w:tcW w:w="1316" w:type="pct"/>
            <w:tcBorders>
              <w:top w:val="single" w:sz="4" w:space="0" w:color="auto"/>
              <w:left w:val="nil"/>
              <w:bottom w:val="single" w:sz="4" w:space="0" w:color="auto"/>
              <w:right w:val="single" w:sz="4" w:space="0" w:color="auto"/>
            </w:tcBorders>
            <w:shd w:val="clear" w:color="000000" w:fill="BFBFBF"/>
            <w:noWrap/>
            <w:vAlign w:val="bottom"/>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Veri Formatı</w:t>
            </w:r>
          </w:p>
        </w:tc>
        <w:tc>
          <w:tcPr>
            <w:tcW w:w="468" w:type="pct"/>
            <w:tcBorders>
              <w:top w:val="single" w:sz="4" w:space="0" w:color="auto"/>
              <w:left w:val="nil"/>
              <w:bottom w:val="single" w:sz="4" w:space="0" w:color="auto"/>
              <w:right w:val="single" w:sz="4" w:space="0" w:color="auto"/>
            </w:tcBorders>
            <w:shd w:val="clear" w:color="000000" w:fill="BFBFBF"/>
            <w:noWrap/>
            <w:vAlign w:val="bottom"/>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Zorunlu</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nesne</w:t>
            </w:r>
            <w:proofErr w:type="gramEnd"/>
            <w:r w:rsidRPr="005E7EB6">
              <w:rPr>
                <w:rFonts w:ascii="Calibri" w:eastAsia="Times New Roman" w:hAnsi="Calibri" w:cs="Calibri"/>
                <w:color w:val="000000"/>
                <w:sz w:val="20"/>
                <w:lang w:eastAsia="tr-TR"/>
              </w:rPr>
              <w:t>_sira_numarasi</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no</w:t>
            </w:r>
            <w:proofErr w:type="gramEnd"/>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N(3)</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000</w:t>
            </w:r>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endeks</w:t>
            </w:r>
            <w:proofErr w:type="gramEnd"/>
            <w:r w:rsidRPr="005E7EB6">
              <w:rPr>
                <w:rFonts w:ascii="Calibri" w:eastAsia="Times New Roman" w:hAnsi="Calibri" w:cs="Calibri"/>
                <w:color w:val="000000"/>
                <w:sz w:val="20"/>
                <w:lang w:eastAsia="tr-TR"/>
              </w:rPr>
              <w:t>_kodu</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ek</w:t>
            </w:r>
            <w:proofErr w:type="gramEnd"/>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N(4)</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0000</w:t>
            </w:r>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endeks</w:t>
            </w:r>
            <w:proofErr w:type="gramEnd"/>
            <w:r w:rsidRPr="005E7EB6">
              <w:rPr>
                <w:rFonts w:ascii="Calibri" w:eastAsia="Times New Roman" w:hAnsi="Calibri" w:cs="Calibri"/>
                <w:color w:val="000000"/>
                <w:sz w:val="20"/>
                <w:lang w:eastAsia="tr-TR"/>
              </w:rPr>
              <w:t>_degeri</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ed</w:t>
            </w:r>
            <w:proofErr w:type="gramEnd"/>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N(22,6)</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0000000000000000.000000</w:t>
            </w:r>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bottom"/>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endeks</w:t>
            </w:r>
            <w:proofErr w:type="gramEnd"/>
            <w:r w:rsidRPr="005E7EB6">
              <w:rPr>
                <w:rFonts w:ascii="Calibri" w:eastAsia="Times New Roman" w:hAnsi="Calibri" w:cs="Calibri"/>
                <w:color w:val="000000"/>
                <w:sz w:val="20"/>
                <w:lang w:eastAsia="tr-TR"/>
              </w:rPr>
              <w:t>_orani</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eo</w:t>
            </w:r>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N(7,6)</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0.000000</w:t>
            </w:r>
          </w:p>
        </w:tc>
        <w:tc>
          <w:tcPr>
            <w:tcW w:w="468" w:type="pct"/>
            <w:tcBorders>
              <w:top w:val="nil"/>
              <w:left w:val="nil"/>
              <w:bottom w:val="single" w:sz="4" w:space="0" w:color="auto"/>
              <w:right w:val="single" w:sz="4" w:space="0" w:color="auto"/>
            </w:tcBorders>
            <w:shd w:val="clear" w:color="auto" w:fill="auto"/>
            <w:noWrap/>
            <w:vAlign w:val="bottom"/>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bl>
    <w:p w:rsidR="005E7EB6" w:rsidRPr="005E7EB6" w:rsidRDefault="005E7EB6" w:rsidP="005E7EB6">
      <w:pPr>
        <w:spacing w:after="0"/>
        <w:rPr>
          <w:b/>
          <w:sz w:val="24"/>
          <w:szCs w:val="24"/>
          <w:u w:val="single"/>
        </w:rPr>
      </w:pPr>
    </w:p>
    <w:p w:rsidR="006C380E" w:rsidRDefault="006C380E">
      <w:pPr>
        <w:rPr>
          <w:b/>
          <w:sz w:val="24"/>
          <w:szCs w:val="24"/>
          <w:u w:val="single"/>
        </w:rPr>
      </w:pPr>
      <w:r>
        <w:rPr>
          <w:b/>
          <w:sz w:val="24"/>
          <w:szCs w:val="24"/>
          <w:u w:val="single"/>
        </w:rPr>
        <w:br w:type="page"/>
      </w:r>
    </w:p>
    <w:p w:rsidR="005E7EB6" w:rsidRDefault="005E7EB6" w:rsidP="00091BD4">
      <w:pPr>
        <w:pStyle w:val="ListeParagraf"/>
        <w:numPr>
          <w:ilvl w:val="1"/>
          <w:numId w:val="1"/>
        </w:numPr>
        <w:ind w:left="993" w:hanging="633"/>
        <w:outlineLvl w:val="1"/>
        <w:rPr>
          <w:b/>
          <w:sz w:val="24"/>
          <w:szCs w:val="24"/>
          <w:u w:val="single"/>
        </w:rPr>
      </w:pPr>
      <w:bookmarkStart w:id="18" w:name="_Toc487464116"/>
      <w:r>
        <w:rPr>
          <w:b/>
          <w:sz w:val="24"/>
          <w:szCs w:val="24"/>
          <w:u w:val="single"/>
        </w:rPr>
        <w:lastRenderedPageBreak/>
        <w:t>HCZ</w:t>
      </w:r>
      <w:r w:rsidRPr="005E7EB6">
        <w:rPr>
          <w:b/>
          <w:sz w:val="24"/>
          <w:szCs w:val="24"/>
          <w:u w:val="single"/>
        </w:rPr>
        <w:t xml:space="preserve"> Tablosu (</w:t>
      </w:r>
      <w:r>
        <w:rPr>
          <w:b/>
          <w:sz w:val="24"/>
          <w:szCs w:val="24"/>
          <w:u w:val="single"/>
        </w:rPr>
        <w:t>Haciz İşlemleri Bilgileri</w:t>
      </w:r>
      <w:r w:rsidRPr="005E7EB6">
        <w:rPr>
          <w:b/>
          <w:sz w:val="24"/>
          <w:szCs w:val="24"/>
          <w:u w:val="single"/>
        </w:rPr>
        <w:t>)</w:t>
      </w:r>
      <w:bookmarkEnd w:id="18"/>
    </w:p>
    <w:p w:rsidR="005E7EB6" w:rsidRDefault="005E7EB6" w:rsidP="005E7EB6">
      <w:pPr>
        <w:spacing w:after="0"/>
        <w:rPr>
          <w:szCs w:val="24"/>
        </w:rPr>
      </w:pPr>
      <w:r w:rsidRPr="005E7EB6">
        <w:rPr>
          <w:szCs w:val="24"/>
        </w:rPr>
        <w:t xml:space="preserve">Haciz dosyası bilgileri şirket sistemine kayıt edildiğinde gönderilecektir. </w:t>
      </w:r>
    </w:p>
    <w:p w:rsidR="006C380E" w:rsidRPr="005E7EB6" w:rsidRDefault="006C380E" w:rsidP="005E7EB6">
      <w:pPr>
        <w:spacing w:after="0"/>
        <w:rPr>
          <w:szCs w:val="24"/>
        </w:rPr>
      </w:pPr>
    </w:p>
    <w:tbl>
      <w:tblPr>
        <w:tblW w:w="5000" w:type="pct"/>
        <w:tblCellMar>
          <w:left w:w="70" w:type="dxa"/>
          <w:right w:w="70" w:type="dxa"/>
        </w:tblCellMar>
        <w:tblLook w:val="04A0" w:firstRow="1" w:lastRow="0" w:firstColumn="1" w:lastColumn="0" w:noHBand="0" w:noVBand="1"/>
      </w:tblPr>
      <w:tblGrid>
        <w:gridCol w:w="4129"/>
        <w:gridCol w:w="1697"/>
        <w:gridCol w:w="921"/>
        <w:gridCol w:w="2760"/>
        <w:gridCol w:w="979"/>
      </w:tblGrid>
      <w:tr w:rsidR="006C380E" w:rsidRPr="005E7EB6"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6C380E" w:rsidRPr="005E7EB6" w:rsidRDefault="006C380E" w:rsidP="006C380E">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HCZ (Haciz İşlemleri Bilgileri)</w:t>
            </w:r>
          </w:p>
        </w:tc>
      </w:tr>
      <w:tr w:rsidR="005E7EB6" w:rsidRPr="005E7EB6" w:rsidTr="001A76E3">
        <w:trPr>
          <w:trHeight w:val="20"/>
        </w:trPr>
        <w:tc>
          <w:tcPr>
            <w:tcW w:w="1969"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E7EB6" w:rsidRPr="005E7EB6" w:rsidRDefault="005E7EB6" w:rsidP="005E7EB6">
            <w:pPr>
              <w:spacing w:after="0" w:line="240" w:lineRule="auto"/>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Alan Adı</w:t>
            </w:r>
          </w:p>
        </w:tc>
        <w:tc>
          <w:tcPr>
            <w:tcW w:w="809" w:type="pct"/>
            <w:tcBorders>
              <w:top w:val="single" w:sz="4" w:space="0" w:color="auto"/>
              <w:left w:val="nil"/>
              <w:bottom w:val="single" w:sz="4" w:space="0" w:color="auto"/>
              <w:right w:val="single" w:sz="4" w:space="0" w:color="auto"/>
            </w:tcBorders>
            <w:shd w:val="clear" w:color="000000" w:fill="BFBFBF"/>
            <w:noWrap/>
            <w:vAlign w:val="center"/>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XML Bileşen Adı</w:t>
            </w:r>
          </w:p>
        </w:tc>
        <w:tc>
          <w:tcPr>
            <w:tcW w:w="439" w:type="pct"/>
            <w:tcBorders>
              <w:top w:val="single" w:sz="4" w:space="0" w:color="auto"/>
              <w:left w:val="nil"/>
              <w:bottom w:val="single" w:sz="4" w:space="0" w:color="auto"/>
              <w:right w:val="single" w:sz="4" w:space="0" w:color="auto"/>
            </w:tcBorders>
            <w:shd w:val="clear" w:color="000000" w:fill="BFBFBF"/>
            <w:noWrap/>
            <w:vAlign w:val="bottom"/>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Veri Tipi</w:t>
            </w:r>
          </w:p>
        </w:tc>
        <w:tc>
          <w:tcPr>
            <w:tcW w:w="1316" w:type="pct"/>
            <w:tcBorders>
              <w:top w:val="single" w:sz="4" w:space="0" w:color="auto"/>
              <w:left w:val="nil"/>
              <w:bottom w:val="single" w:sz="4" w:space="0" w:color="auto"/>
              <w:right w:val="single" w:sz="4" w:space="0" w:color="auto"/>
            </w:tcBorders>
            <w:shd w:val="clear" w:color="000000" w:fill="BFBFBF"/>
            <w:noWrap/>
            <w:vAlign w:val="bottom"/>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Veri Formatı</w:t>
            </w:r>
          </w:p>
        </w:tc>
        <w:tc>
          <w:tcPr>
            <w:tcW w:w="468" w:type="pct"/>
            <w:tcBorders>
              <w:top w:val="single" w:sz="4" w:space="0" w:color="auto"/>
              <w:left w:val="nil"/>
              <w:bottom w:val="single" w:sz="4" w:space="0" w:color="auto"/>
              <w:right w:val="single" w:sz="4" w:space="0" w:color="auto"/>
            </w:tcBorders>
            <w:shd w:val="clear" w:color="000000" w:fill="BFBFBF"/>
            <w:noWrap/>
            <w:vAlign w:val="bottom"/>
            <w:hideMark/>
          </w:tcPr>
          <w:p w:rsidR="005E7EB6" w:rsidRPr="005E7EB6" w:rsidRDefault="005E7EB6" w:rsidP="005E7EB6">
            <w:pPr>
              <w:spacing w:after="0" w:line="240" w:lineRule="auto"/>
              <w:jc w:val="center"/>
              <w:rPr>
                <w:rFonts w:ascii="Calibri" w:eastAsia="Times New Roman" w:hAnsi="Calibri" w:cs="Calibri"/>
                <w:b/>
                <w:bCs/>
                <w:color w:val="000000"/>
                <w:sz w:val="20"/>
                <w:lang w:eastAsia="tr-TR"/>
              </w:rPr>
            </w:pPr>
            <w:r w:rsidRPr="005E7EB6">
              <w:rPr>
                <w:rFonts w:ascii="Calibri" w:eastAsia="Times New Roman" w:hAnsi="Calibri" w:cs="Calibri"/>
                <w:b/>
                <w:bCs/>
                <w:color w:val="000000"/>
                <w:sz w:val="20"/>
                <w:lang w:eastAsia="tr-TR"/>
              </w:rPr>
              <w:t>Zorunlu</w:t>
            </w:r>
          </w:p>
        </w:tc>
      </w:tr>
      <w:tr w:rsidR="006C380E" w:rsidRPr="005E7EB6" w:rsidTr="001A76E3">
        <w:trPr>
          <w:trHeight w:val="211"/>
        </w:trPr>
        <w:tc>
          <w:tcPr>
            <w:tcW w:w="1969" w:type="pct"/>
            <w:tcBorders>
              <w:top w:val="nil"/>
              <w:left w:val="single" w:sz="4" w:space="0" w:color="auto"/>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809"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439"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316"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68"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C380E" w:rsidRPr="005E7EB6" w:rsidTr="001A76E3">
        <w:trPr>
          <w:trHeight w:val="211"/>
        </w:trPr>
        <w:tc>
          <w:tcPr>
            <w:tcW w:w="1969" w:type="pct"/>
            <w:tcBorders>
              <w:top w:val="nil"/>
              <w:left w:val="single" w:sz="4" w:space="0" w:color="auto"/>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809"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439"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316"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468"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5E7EB6" w:rsidRPr="005E7EB6" w:rsidTr="001A76E3">
        <w:trPr>
          <w:trHeight w:val="211"/>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nesne</w:t>
            </w:r>
            <w:proofErr w:type="gramEnd"/>
            <w:r w:rsidRPr="005E7EB6">
              <w:rPr>
                <w:rFonts w:ascii="Calibri" w:eastAsia="Times New Roman" w:hAnsi="Calibri" w:cs="Calibri"/>
                <w:color w:val="000000"/>
                <w:sz w:val="20"/>
                <w:lang w:eastAsia="tr-TR"/>
              </w:rPr>
              <w:t>_sira_numarasi</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no</w:t>
            </w:r>
            <w:proofErr w:type="gramEnd"/>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N(8)</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00000000</w:t>
            </w:r>
            <w:proofErr w:type="gramEnd"/>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ıhbar_tarihi</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itr</w:t>
            </w:r>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D(8)</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YYYYAAGG</w:t>
            </w:r>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katilimci_sicil_kodu</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ks</w:t>
            </w:r>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N(12)</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000000000000</w:t>
            </w:r>
            <w:proofErr w:type="gramEnd"/>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ıcra_dairesi_unvani</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id</w:t>
            </w:r>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C(100)</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XXXXX...XXXXX</w:t>
            </w:r>
            <w:proofErr w:type="gramEnd"/>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haciz</w:t>
            </w:r>
            <w:proofErr w:type="gramEnd"/>
            <w:r w:rsidRPr="005E7EB6">
              <w:rPr>
                <w:rFonts w:ascii="Calibri" w:eastAsia="Times New Roman" w:hAnsi="Calibri" w:cs="Calibri"/>
                <w:color w:val="000000"/>
                <w:sz w:val="20"/>
                <w:lang w:eastAsia="tr-TR"/>
              </w:rPr>
              <w:t>_dosya_numarasi</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dn</w:t>
            </w:r>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C(20)</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XXXXX...XXXXX</w:t>
            </w:r>
            <w:proofErr w:type="gramEnd"/>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r w:rsidR="005E7EB6" w:rsidRPr="005E7EB6"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rPr>
                <w:rFonts w:ascii="Calibri" w:eastAsia="Times New Roman" w:hAnsi="Calibri" w:cs="Calibri"/>
                <w:color w:val="000000"/>
                <w:sz w:val="20"/>
                <w:lang w:eastAsia="tr-TR"/>
              </w:rPr>
            </w:pPr>
            <w:proofErr w:type="gramStart"/>
            <w:r w:rsidRPr="005E7EB6">
              <w:rPr>
                <w:rFonts w:ascii="Calibri" w:eastAsia="Times New Roman" w:hAnsi="Calibri" w:cs="Calibri"/>
                <w:color w:val="000000"/>
                <w:sz w:val="20"/>
                <w:lang w:eastAsia="tr-TR"/>
              </w:rPr>
              <w:t>haciz</w:t>
            </w:r>
            <w:proofErr w:type="gramEnd"/>
            <w:r w:rsidRPr="005E7EB6">
              <w:rPr>
                <w:rFonts w:ascii="Calibri" w:eastAsia="Times New Roman" w:hAnsi="Calibri" w:cs="Calibri"/>
                <w:color w:val="000000"/>
                <w:sz w:val="20"/>
                <w:lang w:eastAsia="tr-TR"/>
              </w:rPr>
              <w:t>_ıhbarnamesinde_belirtilen_tutar</w:t>
            </w:r>
          </w:p>
        </w:tc>
        <w:tc>
          <w:tcPr>
            <w:tcW w:w="80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tl</w:t>
            </w:r>
          </w:p>
        </w:tc>
        <w:tc>
          <w:tcPr>
            <w:tcW w:w="439"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N(22,6)</w:t>
            </w:r>
          </w:p>
        </w:tc>
        <w:tc>
          <w:tcPr>
            <w:tcW w:w="1316"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0000000000000000.000000</w:t>
            </w:r>
          </w:p>
        </w:tc>
        <w:tc>
          <w:tcPr>
            <w:tcW w:w="468" w:type="pct"/>
            <w:tcBorders>
              <w:top w:val="nil"/>
              <w:left w:val="nil"/>
              <w:bottom w:val="single" w:sz="4" w:space="0" w:color="auto"/>
              <w:right w:val="single" w:sz="4" w:space="0" w:color="auto"/>
            </w:tcBorders>
            <w:shd w:val="clear" w:color="auto" w:fill="auto"/>
            <w:noWrap/>
            <w:vAlign w:val="center"/>
            <w:hideMark/>
          </w:tcPr>
          <w:p w:rsidR="005E7EB6" w:rsidRPr="005E7EB6" w:rsidRDefault="005E7EB6" w:rsidP="005E7EB6">
            <w:pPr>
              <w:spacing w:after="0" w:line="240" w:lineRule="auto"/>
              <w:jc w:val="center"/>
              <w:rPr>
                <w:rFonts w:ascii="Calibri" w:eastAsia="Times New Roman" w:hAnsi="Calibri" w:cs="Calibri"/>
                <w:color w:val="000000"/>
                <w:sz w:val="20"/>
                <w:lang w:eastAsia="tr-TR"/>
              </w:rPr>
            </w:pPr>
            <w:r w:rsidRPr="005E7EB6">
              <w:rPr>
                <w:rFonts w:ascii="Calibri" w:eastAsia="Times New Roman" w:hAnsi="Calibri" w:cs="Calibri"/>
                <w:color w:val="000000"/>
                <w:sz w:val="20"/>
                <w:lang w:eastAsia="tr-TR"/>
              </w:rPr>
              <w:t>Z</w:t>
            </w:r>
          </w:p>
        </w:tc>
      </w:tr>
    </w:tbl>
    <w:p w:rsidR="005E7EB6" w:rsidRDefault="005E7EB6">
      <w:pPr>
        <w:rPr>
          <w:b/>
          <w:u w:val="single"/>
        </w:rPr>
      </w:pPr>
    </w:p>
    <w:p w:rsidR="006C380E" w:rsidRDefault="006C380E" w:rsidP="00091BD4">
      <w:pPr>
        <w:pStyle w:val="ListeParagraf"/>
        <w:numPr>
          <w:ilvl w:val="1"/>
          <w:numId w:val="1"/>
        </w:numPr>
        <w:ind w:left="993" w:hanging="633"/>
        <w:outlineLvl w:val="1"/>
        <w:rPr>
          <w:b/>
          <w:sz w:val="24"/>
          <w:szCs w:val="24"/>
          <w:u w:val="single"/>
        </w:rPr>
      </w:pPr>
      <w:bookmarkStart w:id="19" w:name="_Toc487464117"/>
      <w:r>
        <w:rPr>
          <w:b/>
          <w:sz w:val="24"/>
          <w:szCs w:val="24"/>
          <w:u w:val="single"/>
        </w:rPr>
        <w:t>SKM</w:t>
      </w:r>
      <w:r w:rsidRPr="005E7EB6">
        <w:rPr>
          <w:b/>
          <w:sz w:val="24"/>
          <w:szCs w:val="24"/>
          <w:u w:val="single"/>
        </w:rPr>
        <w:t xml:space="preserve"> Tablosu (</w:t>
      </w:r>
      <w:r>
        <w:rPr>
          <w:b/>
          <w:sz w:val="24"/>
          <w:szCs w:val="24"/>
          <w:u w:val="single"/>
        </w:rPr>
        <w:t>Sözleşme Bazında Komisyon Bilgileri</w:t>
      </w:r>
      <w:r w:rsidRPr="005E7EB6">
        <w:rPr>
          <w:b/>
          <w:sz w:val="24"/>
          <w:szCs w:val="24"/>
          <w:u w:val="single"/>
        </w:rPr>
        <w:t>)</w:t>
      </w:r>
      <w:bookmarkEnd w:id="19"/>
    </w:p>
    <w:p w:rsidR="006C380E" w:rsidRDefault="006C380E">
      <w:pPr>
        <w:rPr>
          <w:b/>
          <w:u w:val="single"/>
        </w:rPr>
      </w:pPr>
      <w:r>
        <w:rPr>
          <w:szCs w:val="24"/>
        </w:rPr>
        <w:t>B</w:t>
      </w:r>
      <w:r w:rsidRPr="006C380E">
        <w:rPr>
          <w:szCs w:val="24"/>
        </w:rPr>
        <w:t xml:space="preserve">aşlangıçta bir defaya mahsus olmak üzere toplu olarak </w:t>
      </w:r>
      <w:r>
        <w:rPr>
          <w:szCs w:val="24"/>
        </w:rPr>
        <w:t>kaydedilecektir</w:t>
      </w:r>
      <w:r w:rsidRPr="006C380E">
        <w:rPr>
          <w:szCs w:val="24"/>
        </w:rPr>
        <w:t xml:space="preserve">. </w:t>
      </w:r>
      <w:r>
        <w:rPr>
          <w:szCs w:val="24"/>
        </w:rPr>
        <w:t>Sonrasında a</w:t>
      </w:r>
      <w:r w:rsidRPr="006C380E">
        <w:rPr>
          <w:szCs w:val="24"/>
        </w:rPr>
        <w:t>y sonu itibarı ile komisyon bilgileri izleyen ayın en geç on</w:t>
      </w:r>
      <w:r>
        <w:rPr>
          <w:szCs w:val="24"/>
        </w:rPr>
        <w:t xml:space="preserve"> beşinde kaydedilecektir</w:t>
      </w:r>
      <w:r w:rsidRPr="006C380E">
        <w:rPr>
          <w:szCs w:val="24"/>
        </w:rPr>
        <w:t>.</w:t>
      </w:r>
    </w:p>
    <w:tbl>
      <w:tblPr>
        <w:tblW w:w="5000" w:type="pct"/>
        <w:tblCellMar>
          <w:left w:w="70" w:type="dxa"/>
          <w:right w:w="70" w:type="dxa"/>
        </w:tblCellMar>
        <w:tblLook w:val="04A0" w:firstRow="1" w:lastRow="0" w:firstColumn="1" w:lastColumn="0" w:noHBand="0" w:noVBand="1"/>
      </w:tblPr>
      <w:tblGrid>
        <w:gridCol w:w="4129"/>
        <w:gridCol w:w="1697"/>
        <w:gridCol w:w="921"/>
        <w:gridCol w:w="2760"/>
        <w:gridCol w:w="979"/>
      </w:tblGrid>
      <w:tr w:rsidR="006C380E" w:rsidRPr="006C380E"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center"/>
          </w:tcPr>
          <w:p w:rsidR="006C380E" w:rsidRPr="006C380E" w:rsidRDefault="006C380E" w:rsidP="006C380E">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SKM (Sözleşme Komisyon Bilgileri)</w:t>
            </w:r>
          </w:p>
        </w:tc>
      </w:tr>
      <w:tr w:rsidR="006C380E" w:rsidRPr="006C380E" w:rsidTr="001A76E3">
        <w:trPr>
          <w:trHeight w:val="20"/>
        </w:trPr>
        <w:tc>
          <w:tcPr>
            <w:tcW w:w="1969"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6C380E" w:rsidRPr="006C380E" w:rsidRDefault="006C380E" w:rsidP="006C380E">
            <w:pPr>
              <w:spacing w:after="0" w:line="240" w:lineRule="auto"/>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Alan Adı</w:t>
            </w:r>
          </w:p>
        </w:tc>
        <w:tc>
          <w:tcPr>
            <w:tcW w:w="809" w:type="pct"/>
            <w:tcBorders>
              <w:top w:val="single" w:sz="4" w:space="0" w:color="auto"/>
              <w:left w:val="nil"/>
              <w:bottom w:val="single" w:sz="4" w:space="0" w:color="auto"/>
              <w:right w:val="single" w:sz="4" w:space="0" w:color="auto"/>
            </w:tcBorders>
            <w:shd w:val="clear" w:color="000000" w:fill="BFBFBF"/>
            <w:noWrap/>
            <w:vAlign w:val="center"/>
            <w:hideMark/>
          </w:tcPr>
          <w:p w:rsidR="006C380E" w:rsidRPr="006C380E" w:rsidRDefault="006C380E" w:rsidP="006C380E">
            <w:pPr>
              <w:spacing w:after="0" w:line="240" w:lineRule="auto"/>
              <w:jc w:val="center"/>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XML Bileşen Adı</w:t>
            </w:r>
          </w:p>
        </w:tc>
        <w:tc>
          <w:tcPr>
            <w:tcW w:w="439" w:type="pct"/>
            <w:tcBorders>
              <w:top w:val="single" w:sz="4" w:space="0" w:color="auto"/>
              <w:left w:val="nil"/>
              <w:bottom w:val="single" w:sz="4" w:space="0" w:color="auto"/>
              <w:right w:val="single" w:sz="4" w:space="0" w:color="auto"/>
            </w:tcBorders>
            <w:shd w:val="clear" w:color="000000" w:fill="BFBFBF"/>
            <w:noWrap/>
            <w:vAlign w:val="bottom"/>
            <w:hideMark/>
          </w:tcPr>
          <w:p w:rsidR="006C380E" w:rsidRPr="006C380E" w:rsidRDefault="006C380E" w:rsidP="006C380E">
            <w:pPr>
              <w:spacing w:after="0" w:line="240" w:lineRule="auto"/>
              <w:jc w:val="center"/>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Veri Tipi</w:t>
            </w:r>
          </w:p>
        </w:tc>
        <w:tc>
          <w:tcPr>
            <w:tcW w:w="1316" w:type="pct"/>
            <w:tcBorders>
              <w:top w:val="single" w:sz="4" w:space="0" w:color="auto"/>
              <w:left w:val="nil"/>
              <w:bottom w:val="single" w:sz="4" w:space="0" w:color="auto"/>
              <w:right w:val="single" w:sz="4" w:space="0" w:color="auto"/>
            </w:tcBorders>
            <w:shd w:val="clear" w:color="000000" w:fill="BFBFBF"/>
            <w:noWrap/>
            <w:vAlign w:val="bottom"/>
            <w:hideMark/>
          </w:tcPr>
          <w:p w:rsidR="006C380E" w:rsidRPr="006C380E" w:rsidRDefault="006C380E" w:rsidP="006C380E">
            <w:pPr>
              <w:spacing w:after="0" w:line="240" w:lineRule="auto"/>
              <w:jc w:val="center"/>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Veri Formatı</w:t>
            </w:r>
          </w:p>
        </w:tc>
        <w:tc>
          <w:tcPr>
            <w:tcW w:w="468" w:type="pct"/>
            <w:tcBorders>
              <w:top w:val="single" w:sz="4" w:space="0" w:color="auto"/>
              <w:left w:val="nil"/>
              <w:bottom w:val="single" w:sz="4" w:space="0" w:color="auto"/>
              <w:right w:val="single" w:sz="4" w:space="0" w:color="auto"/>
            </w:tcBorders>
            <w:shd w:val="clear" w:color="000000" w:fill="BFBFBF"/>
            <w:noWrap/>
            <w:vAlign w:val="bottom"/>
            <w:hideMark/>
          </w:tcPr>
          <w:p w:rsidR="006C380E" w:rsidRPr="006C380E" w:rsidRDefault="006C380E" w:rsidP="006C380E">
            <w:pPr>
              <w:spacing w:after="0" w:line="240" w:lineRule="auto"/>
              <w:jc w:val="center"/>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Zorunlu</w:t>
            </w:r>
          </w:p>
        </w:tc>
      </w:tr>
      <w:tr w:rsidR="006C380E" w:rsidRPr="006C380E"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809"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439"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316"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68"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C380E" w:rsidRPr="006C380E"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809"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439"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316"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468"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C380E" w:rsidRPr="006C380E"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nesne</w:t>
            </w:r>
            <w:proofErr w:type="gramEnd"/>
            <w:r w:rsidRPr="006C380E">
              <w:rPr>
                <w:rFonts w:ascii="Calibri" w:eastAsia="Times New Roman" w:hAnsi="Calibri" w:cs="Calibri"/>
                <w:color w:val="000000"/>
                <w:sz w:val="20"/>
                <w:lang w:eastAsia="tr-TR"/>
              </w:rPr>
              <w:t>_sira_numarasi</w:t>
            </w:r>
          </w:p>
        </w:tc>
        <w:tc>
          <w:tcPr>
            <w:tcW w:w="80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no</w:t>
            </w:r>
            <w:proofErr w:type="gramEnd"/>
          </w:p>
        </w:tc>
        <w:tc>
          <w:tcPr>
            <w:tcW w:w="43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N(8)</w:t>
            </w:r>
          </w:p>
        </w:tc>
        <w:tc>
          <w:tcPr>
            <w:tcW w:w="1316"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00000000</w:t>
            </w:r>
            <w:proofErr w:type="gramEnd"/>
          </w:p>
        </w:tc>
        <w:tc>
          <w:tcPr>
            <w:tcW w:w="46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donem</w:t>
            </w:r>
            <w:proofErr w:type="gramEnd"/>
          </w:p>
        </w:tc>
        <w:tc>
          <w:tcPr>
            <w:tcW w:w="80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dnm</w:t>
            </w:r>
          </w:p>
        </w:tc>
        <w:tc>
          <w:tcPr>
            <w:tcW w:w="43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C(6)</w:t>
            </w:r>
          </w:p>
        </w:tc>
        <w:tc>
          <w:tcPr>
            <w:tcW w:w="1316"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YYYYAA</w:t>
            </w:r>
          </w:p>
        </w:tc>
        <w:tc>
          <w:tcPr>
            <w:tcW w:w="46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vergi</w:t>
            </w:r>
            <w:proofErr w:type="gramEnd"/>
            <w:r w:rsidRPr="006C380E">
              <w:rPr>
                <w:rFonts w:ascii="Calibri" w:eastAsia="Times New Roman" w:hAnsi="Calibri" w:cs="Calibri"/>
                <w:color w:val="000000"/>
                <w:sz w:val="20"/>
                <w:lang w:eastAsia="tr-TR"/>
              </w:rPr>
              <w:t>_kimlik_numarasi</w:t>
            </w:r>
          </w:p>
        </w:tc>
        <w:tc>
          <w:tcPr>
            <w:tcW w:w="80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vkn</w:t>
            </w:r>
          </w:p>
        </w:tc>
        <w:tc>
          <w:tcPr>
            <w:tcW w:w="43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N(11)</w:t>
            </w:r>
          </w:p>
        </w:tc>
        <w:tc>
          <w:tcPr>
            <w:tcW w:w="1316"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00000000000</w:t>
            </w:r>
            <w:proofErr w:type="gramEnd"/>
          </w:p>
        </w:tc>
        <w:tc>
          <w:tcPr>
            <w:tcW w:w="46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w:t>
            </w:r>
          </w:p>
        </w:tc>
      </w:tr>
      <w:tr w:rsidR="006C380E" w:rsidRPr="006C380E"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sicil</w:t>
            </w:r>
            <w:proofErr w:type="gramEnd"/>
            <w:r w:rsidRPr="006C380E">
              <w:rPr>
                <w:rFonts w:ascii="Calibri" w:eastAsia="Times New Roman" w:hAnsi="Calibri" w:cs="Calibri"/>
                <w:color w:val="000000"/>
                <w:sz w:val="20"/>
                <w:lang w:eastAsia="tr-TR"/>
              </w:rPr>
              <w:t>_no</w:t>
            </w:r>
          </w:p>
        </w:tc>
        <w:tc>
          <w:tcPr>
            <w:tcW w:w="80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scn</w:t>
            </w:r>
          </w:p>
        </w:tc>
        <w:tc>
          <w:tcPr>
            <w:tcW w:w="43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N(12)</w:t>
            </w:r>
          </w:p>
        </w:tc>
        <w:tc>
          <w:tcPr>
            <w:tcW w:w="1316"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000000000000</w:t>
            </w:r>
            <w:proofErr w:type="gramEnd"/>
          </w:p>
        </w:tc>
        <w:tc>
          <w:tcPr>
            <w:tcW w:w="46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w:t>
            </w:r>
          </w:p>
        </w:tc>
      </w:tr>
      <w:tr w:rsidR="006C380E" w:rsidRPr="006C380E"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sozlesme_numarasi</w:t>
            </w:r>
          </w:p>
        </w:tc>
        <w:tc>
          <w:tcPr>
            <w:tcW w:w="80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sn</w:t>
            </w:r>
            <w:proofErr w:type="gramEnd"/>
          </w:p>
        </w:tc>
        <w:tc>
          <w:tcPr>
            <w:tcW w:w="43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C(8)</w:t>
            </w:r>
          </w:p>
        </w:tc>
        <w:tc>
          <w:tcPr>
            <w:tcW w:w="1316"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XXXXXXXX</w:t>
            </w:r>
          </w:p>
        </w:tc>
        <w:tc>
          <w:tcPr>
            <w:tcW w:w="46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sertifika</w:t>
            </w:r>
            <w:proofErr w:type="gramEnd"/>
            <w:r w:rsidRPr="006C380E">
              <w:rPr>
                <w:rFonts w:ascii="Calibri" w:eastAsia="Times New Roman" w:hAnsi="Calibri" w:cs="Calibri"/>
                <w:color w:val="000000"/>
                <w:sz w:val="20"/>
                <w:lang w:eastAsia="tr-TR"/>
              </w:rPr>
              <w:t>_numarasi</w:t>
            </w:r>
          </w:p>
        </w:tc>
        <w:tc>
          <w:tcPr>
            <w:tcW w:w="80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sfn</w:t>
            </w:r>
          </w:p>
        </w:tc>
        <w:tc>
          <w:tcPr>
            <w:tcW w:w="43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C(8)</w:t>
            </w:r>
          </w:p>
        </w:tc>
        <w:tc>
          <w:tcPr>
            <w:tcW w:w="1316"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XXXXXXXX</w:t>
            </w:r>
          </w:p>
        </w:tc>
        <w:tc>
          <w:tcPr>
            <w:tcW w:w="46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969"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komisyon</w:t>
            </w:r>
            <w:proofErr w:type="gramEnd"/>
            <w:r w:rsidRPr="006C380E">
              <w:rPr>
                <w:rFonts w:ascii="Calibri" w:eastAsia="Times New Roman" w:hAnsi="Calibri" w:cs="Calibri"/>
                <w:color w:val="000000"/>
                <w:sz w:val="20"/>
                <w:lang w:eastAsia="tr-TR"/>
              </w:rPr>
              <w:t>_tutari</w:t>
            </w:r>
          </w:p>
        </w:tc>
        <w:tc>
          <w:tcPr>
            <w:tcW w:w="80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kmt</w:t>
            </w:r>
          </w:p>
        </w:tc>
        <w:tc>
          <w:tcPr>
            <w:tcW w:w="43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N(22,6)</w:t>
            </w:r>
          </w:p>
        </w:tc>
        <w:tc>
          <w:tcPr>
            <w:tcW w:w="1316"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0000000000000000.000000</w:t>
            </w:r>
          </w:p>
        </w:tc>
        <w:tc>
          <w:tcPr>
            <w:tcW w:w="46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bl>
    <w:p w:rsidR="006C380E" w:rsidRDefault="006C380E">
      <w:pPr>
        <w:rPr>
          <w:b/>
          <w:u w:val="single"/>
        </w:rPr>
      </w:pPr>
    </w:p>
    <w:p w:rsidR="006C380E" w:rsidRDefault="006C380E" w:rsidP="00091BD4">
      <w:pPr>
        <w:pStyle w:val="ListeParagraf"/>
        <w:numPr>
          <w:ilvl w:val="1"/>
          <w:numId w:val="1"/>
        </w:numPr>
        <w:ind w:left="993" w:hanging="633"/>
        <w:outlineLvl w:val="1"/>
        <w:rPr>
          <w:b/>
          <w:sz w:val="24"/>
          <w:szCs w:val="24"/>
          <w:u w:val="single"/>
        </w:rPr>
      </w:pPr>
      <w:bookmarkStart w:id="20" w:name="_Toc487464118"/>
      <w:r>
        <w:rPr>
          <w:b/>
          <w:sz w:val="24"/>
          <w:szCs w:val="24"/>
          <w:u w:val="single"/>
        </w:rPr>
        <w:t>KMS</w:t>
      </w:r>
      <w:r w:rsidRPr="005E7EB6">
        <w:rPr>
          <w:b/>
          <w:sz w:val="24"/>
          <w:szCs w:val="24"/>
          <w:u w:val="single"/>
        </w:rPr>
        <w:t xml:space="preserve"> Tablosu (</w:t>
      </w:r>
      <w:r w:rsidRPr="006C380E">
        <w:rPr>
          <w:b/>
          <w:sz w:val="24"/>
          <w:szCs w:val="24"/>
          <w:u w:val="single"/>
        </w:rPr>
        <w:t>Kesinti Muafiyeti Hesaplamasında Kullanılacak Standart</w:t>
      </w:r>
      <w:r>
        <w:rPr>
          <w:b/>
          <w:sz w:val="24"/>
          <w:szCs w:val="24"/>
          <w:u w:val="single"/>
        </w:rPr>
        <w:t xml:space="preserve"> Fon Karşılığı Bilgileri</w:t>
      </w:r>
      <w:r w:rsidRPr="005E7EB6">
        <w:rPr>
          <w:b/>
          <w:sz w:val="24"/>
          <w:szCs w:val="24"/>
          <w:u w:val="single"/>
        </w:rPr>
        <w:t>)</w:t>
      </w:r>
      <w:bookmarkEnd w:id="20"/>
    </w:p>
    <w:p w:rsidR="006C380E" w:rsidRDefault="006C380E" w:rsidP="006C380E">
      <w:pPr>
        <w:rPr>
          <w:szCs w:val="24"/>
        </w:rPr>
      </w:pPr>
      <w:r>
        <w:rPr>
          <w:szCs w:val="24"/>
        </w:rPr>
        <w:t>B</w:t>
      </w:r>
      <w:r w:rsidRPr="006C380E">
        <w:rPr>
          <w:szCs w:val="24"/>
        </w:rPr>
        <w:t xml:space="preserve">aşlangıçta bir defaya mahsus olmak üzere 01.01.2016 tarihinde yürürlükte olan tüm sözleşmeler için toplu olarak </w:t>
      </w:r>
      <w:r>
        <w:rPr>
          <w:szCs w:val="24"/>
        </w:rPr>
        <w:t>kaydedilecektir</w:t>
      </w:r>
      <w:r w:rsidRPr="006C380E">
        <w:rPr>
          <w:szCs w:val="24"/>
        </w:rPr>
        <w:t>. 01.01.2016 tarihinden sonra aktarım, birikim transferi v.b. işlemler ile standart fonda değişiklik olması durumunda işlem tarihi itibari ile ilgili sözleşmeler için iletilecektir.</w:t>
      </w:r>
      <w:r>
        <w:rPr>
          <w:szCs w:val="24"/>
        </w:rPr>
        <w:t xml:space="preserve"> </w:t>
      </w:r>
      <w:r w:rsidRPr="006C380E">
        <w:rPr>
          <w:szCs w:val="24"/>
        </w:rPr>
        <w:t>Otomatik katılım sertifik</w:t>
      </w:r>
      <w:r>
        <w:rPr>
          <w:szCs w:val="24"/>
        </w:rPr>
        <w:t>aları için gönderilmeyecektir.</w:t>
      </w:r>
      <w:r w:rsidRPr="006C380E">
        <w:rPr>
          <w:szCs w:val="24"/>
        </w:rPr>
        <w:tab/>
      </w:r>
      <w:r w:rsidRPr="006C380E">
        <w:rPr>
          <w:szCs w:val="24"/>
        </w:rPr>
        <w:tab/>
      </w:r>
      <w:r w:rsidRPr="006C380E">
        <w:rPr>
          <w:szCs w:val="24"/>
        </w:rPr>
        <w:tab/>
      </w:r>
      <w:r w:rsidRPr="006C380E">
        <w:rPr>
          <w:szCs w:val="24"/>
        </w:rPr>
        <w:tab/>
      </w:r>
    </w:p>
    <w:tbl>
      <w:tblPr>
        <w:tblW w:w="5000" w:type="pct"/>
        <w:tblCellMar>
          <w:left w:w="70" w:type="dxa"/>
          <w:right w:w="70" w:type="dxa"/>
        </w:tblCellMar>
        <w:tblLook w:val="04A0" w:firstRow="1" w:lastRow="0" w:firstColumn="1" w:lastColumn="0" w:noHBand="0" w:noVBand="1"/>
      </w:tblPr>
      <w:tblGrid>
        <w:gridCol w:w="4142"/>
        <w:gridCol w:w="1692"/>
        <w:gridCol w:w="919"/>
        <w:gridCol w:w="2754"/>
        <w:gridCol w:w="979"/>
      </w:tblGrid>
      <w:tr w:rsidR="006C380E" w:rsidRPr="006C380E"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tcPr>
          <w:p w:rsidR="006C380E" w:rsidRPr="006C380E" w:rsidRDefault="006C380E" w:rsidP="006C380E">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 xml:space="preserve">KMS </w:t>
            </w:r>
            <w:proofErr w:type="gramStart"/>
            <w:r>
              <w:rPr>
                <w:rFonts w:ascii="Calibri" w:eastAsia="Times New Roman" w:hAnsi="Calibri" w:cs="Calibri"/>
                <w:b/>
                <w:bCs/>
                <w:color w:val="000000"/>
                <w:sz w:val="20"/>
                <w:lang w:eastAsia="tr-TR"/>
              </w:rPr>
              <w:t>(</w:t>
            </w:r>
            <w:proofErr w:type="gramEnd"/>
            <w:r w:rsidRPr="006C380E">
              <w:rPr>
                <w:rFonts w:ascii="Calibri" w:eastAsia="Times New Roman" w:hAnsi="Calibri" w:cs="Calibri"/>
                <w:b/>
                <w:bCs/>
                <w:color w:val="000000"/>
                <w:sz w:val="20"/>
                <w:lang w:eastAsia="tr-TR"/>
              </w:rPr>
              <w:t>Kesinti Muafiyeti Hesaplamasında Kullanılacak Standart Fon Karşılığı Bilgileri</w:t>
            </w:r>
          </w:p>
        </w:tc>
      </w:tr>
      <w:tr w:rsidR="006C380E" w:rsidRPr="006C380E" w:rsidTr="001A76E3">
        <w:trPr>
          <w:trHeight w:val="20"/>
        </w:trPr>
        <w:tc>
          <w:tcPr>
            <w:tcW w:w="1975"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C380E" w:rsidRPr="006C380E" w:rsidRDefault="006C380E" w:rsidP="006C380E">
            <w:pPr>
              <w:spacing w:after="0" w:line="240" w:lineRule="auto"/>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Alan Adı</w:t>
            </w:r>
          </w:p>
        </w:tc>
        <w:tc>
          <w:tcPr>
            <w:tcW w:w="807" w:type="pct"/>
            <w:tcBorders>
              <w:top w:val="single" w:sz="4" w:space="0" w:color="auto"/>
              <w:left w:val="nil"/>
              <w:bottom w:val="single" w:sz="4" w:space="0" w:color="auto"/>
              <w:right w:val="single" w:sz="4" w:space="0" w:color="auto"/>
            </w:tcBorders>
            <w:shd w:val="clear" w:color="000000" w:fill="BFBFBF"/>
            <w:noWrap/>
            <w:vAlign w:val="bottom"/>
            <w:hideMark/>
          </w:tcPr>
          <w:p w:rsidR="006C380E" w:rsidRPr="006C380E" w:rsidRDefault="006C380E" w:rsidP="006C380E">
            <w:pPr>
              <w:spacing w:after="0" w:line="240" w:lineRule="auto"/>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XML Bileşen Adı</w:t>
            </w:r>
          </w:p>
        </w:tc>
        <w:tc>
          <w:tcPr>
            <w:tcW w:w="438" w:type="pct"/>
            <w:tcBorders>
              <w:top w:val="single" w:sz="4" w:space="0" w:color="auto"/>
              <w:left w:val="nil"/>
              <w:bottom w:val="single" w:sz="4" w:space="0" w:color="auto"/>
              <w:right w:val="single" w:sz="4" w:space="0" w:color="auto"/>
            </w:tcBorders>
            <w:shd w:val="clear" w:color="000000" w:fill="BFBFBF"/>
            <w:noWrap/>
            <w:vAlign w:val="bottom"/>
            <w:hideMark/>
          </w:tcPr>
          <w:p w:rsidR="006C380E" w:rsidRPr="006C380E" w:rsidRDefault="006C380E" w:rsidP="006C380E">
            <w:pPr>
              <w:spacing w:after="0" w:line="240" w:lineRule="auto"/>
              <w:jc w:val="center"/>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Veri Tipi</w:t>
            </w:r>
          </w:p>
        </w:tc>
        <w:tc>
          <w:tcPr>
            <w:tcW w:w="1313" w:type="pct"/>
            <w:tcBorders>
              <w:top w:val="single" w:sz="4" w:space="0" w:color="auto"/>
              <w:left w:val="nil"/>
              <w:bottom w:val="single" w:sz="4" w:space="0" w:color="auto"/>
              <w:right w:val="single" w:sz="4" w:space="0" w:color="auto"/>
            </w:tcBorders>
            <w:shd w:val="clear" w:color="000000" w:fill="BFBFBF"/>
            <w:noWrap/>
            <w:vAlign w:val="bottom"/>
            <w:hideMark/>
          </w:tcPr>
          <w:p w:rsidR="006C380E" w:rsidRPr="006C380E" w:rsidRDefault="006C380E" w:rsidP="006C380E">
            <w:pPr>
              <w:spacing w:after="0" w:line="240" w:lineRule="auto"/>
              <w:jc w:val="center"/>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Veri Formatı</w:t>
            </w:r>
          </w:p>
        </w:tc>
        <w:tc>
          <w:tcPr>
            <w:tcW w:w="467" w:type="pct"/>
            <w:tcBorders>
              <w:top w:val="single" w:sz="4" w:space="0" w:color="auto"/>
              <w:left w:val="nil"/>
              <w:bottom w:val="single" w:sz="4" w:space="0" w:color="auto"/>
              <w:right w:val="single" w:sz="4" w:space="0" w:color="auto"/>
            </w:tcBorders>
            <w:shd w:val="clear" w:color="000000" w:fill="BFBFBF"/>
            <w:noWrap/>
            <w:vAlign w:val="bottom"/>
            <w:hideMark/>
          </w:tcPr>
          <w:p w:rsidR="006C380E" w:rsidRPr="006C380E" w:rsidRDefault="006C380E" w:rsidP="006C380E">
            <w:pPr>
              <w:spacing w:after="0" w:line="240" w:lineRule="auto"/>
              <w:jc w:val="center"/>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Zorunlu</w:t>
            </w:r>
          </w:p>
        </w:tc>
      </w:tr>
      <w:tr w:rsidR="006C380E" w:rsidRPr="006C380E" w:rsidTr="001A76E3">
        <w:trPr>
          <w:trHeight w:val="20"/>
        </w:trPr>
        <w:tc>
          <w:tcPr>
            <w:tcW w:w="1975" w:type="pct"/>
            <w:tcBorders>
              <w:top w:val="nil"/>
              <w:left w:val="single" w:sz="4" w:space="0" w:color="auto"/>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807"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438"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313"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67"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C380E" w:rsidRPr="006C380E" w:rsidTr="001A76E3">
        <w:trPr>
          <w:trHeight w:val="20"/>
        </w:trPr>
        <w:tc>
          <w:tcPr>
            <w:tcW w:w="1975" w:type="pct"/>
            <w:tcBorders>
              <w:top w:val="nil"/>
              <w:left w:val="single" w:sz="4" w:space="0" w:color="auto"/>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807"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438"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313"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467"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C380E" w:rsidRPr="006C380E" w:rsidTr="001A76E3">
        <w:trPr>
          <w:trHeight w:val="20"/>
        </w:trPr>
        <w:tc>
          <w:tcPr>
            <w:tcW w:w="1975"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nesne</w:t>
            </w:r>
            <w:proofErr w:type="gramEnd"/>
            <w:r w:rsidRPr="006C380E">
              <w:rPr>
                <w:rFonts w:ascii="Calibri" w:eastAsia="Times New Roman" w:hAnsi="Calibri" w:cs="Calibri"/>
                <w:color w:val="000000"/>
                <w:sz w:val="20"/>
                <w:lang w:eastAsia="tr-TR"/>
              </w:rPr>
              <w:t>_sira_numarasi</w:t>
            </w:r>
          </w:p>
        </w:tc>
        <w:tc>
          <w:tcPr>
            <w:tcW w:w="80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no</w:t>
            </w:r>
            <w:proofErr w:type="gramEnd"/>
          </w:p>
        </w:tc>
        <w:tc>
          <w:tcPr>
            <w:tcW w:w="43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N(8)</w:t>
            </w:r>
          </w:p>
        </w:tc>
        <w:tc>
          <w:tcPr>
            <w:tcW w:w="1313"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00000000</w:t>
            </w:r>
            <w:proofErr w:type="gramEnd"/>
          </w:p>
        </w:tc>
        <w:tc>
          <w:tcPr>
            <w:tcW w:w="46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975"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sozlesme_numarasi</w:t>
            </w:r>
          </w:p>
        </w:tc>
        <w:tc>
          <w:tcPr>
            <w:tcW w:w="80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sn</w:t>
            </w:r>
            <w:proofErr w:type="gramEnd"/>
          </w:p>
        </w:tc>
        <w:tc>
          <w:tcPr>
            <w:tcW w:w="43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C(8)</w:t>
            </w:r>
          </w:p>
        </w:tc>
        <w:tc>
          <w:tcPr>
            <w:tcW w:w="1313"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XXXXXXXX</w:t>
            </w:r>
          </w:p>
        </w:tc>
        <w:tc>
          <w:tcPr>
            <w:tcW w:w="46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975"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sertifika</w:t>
            </w:r>
            <w:proofErr w:type="gramEnd"/>
            <w:r w:rsidRPr="006C380E">
              <w:rPr>
                <w:rFonts w:ascii="Calibri" w:eastAsia="Times New Roman" w:hAnsi="Calibri" w:cs="Calibri"/>
                <w:color w:val="000000"/>
                <w:sz w:val="20"/>
                <w:lang w:eastAsia="tr-TR"/>
              </w:rPr>
              <w:t>_numarasi</w:t>
            </w:r>
          </w:p>
        </w:tc>
        <w:tc>
          <w:tcPr>
            <w:tcW w:w="80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sfn</w:t>
            </w:r>
          </w:p>
        </w:tc>
        <w:tc>
          <w:tcPr>
            <w:tcW w:w="43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C(8)</w:t>
            </w:r>
          </w:p>
        </w:tc>
        <w:tc>
          <w:tcPr>
            <w:tcW w:w="1313"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XXXXXXXX</w:t>
            </w:r>
          </w:p>
        </w:tc>
        <w:tc>
          <w:tcPr>
            <w:tcW w:w="46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975"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hareket</w:t>
            </w:r>
            <w:proofErr w:type="gramEnd"/>
            <w:r w:rsidRPr="006C380E">
              <w:rPr>
                <w:rFonts w:ascii="Calibri" w:eastAsia="Times New Roman" w:hAnsi="Calibri" w:cs="Calibri"/>
                <w:color w:val="000000"/>
                <w:sz w:val="20"/>
                <w:lang w:eastAsia="tr-TR"/>
              </w:rPr>
              <w:t>_tarihi</w:t>
            </w:r>
          </w:p>
        </w:tc>
        <w:tc>
          <w:tcPr>
            <w:tcW w:w="80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htr</w:t>
            </w:r>
          </w:p>
        </w:tc>
        <w:tc>
          <w:tcPr>
            <w:tcW w:w="43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D(8)</w:t>
            </w:r>
          </w:p>
        </w:tc>
        <w:tc>
          <w:tcPr>
            <w:tcW w:w="1313"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YYYYAAGG</w:t>
            </w:r>
          </w:p>
        </w:tc>
        <w:tc>
          <w:tcPr>
            <w:tcW w:w="46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975"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fon</w:t>
            </w:r>
            <w:proofErr w:type="gramEnd"/>
            <w:r w:rsidRPr="006C380E">
              <w:rPr>
                <w:rFonts w:ascii="Calibri" w:eastAsia="Times New Roman" w:hAnsi="Calibri" w:cs="Calibri"/>
                <w:color w:val="000000"/>
                <w:sz w:val="20"/>
                <w:lang w:eastAsia="tr-TR"/>
              </w:rPr>
              <w:t>_kodu</w:t>
            </w:r>
          </w:p>
        </w:tc>
        <w:tc>
          <w:tcPr>
            <w:tcW w:w="80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fk</w:t>
            </w:r>
          </w:p>
        </w:tc>
        <w:tc>
          <w:tcPr>
            <w:tcW w:w="43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N(3)</w:t>
            </w:r>
          </w:p>
        </w:tc>
        <w:tc>
          <w:tcPr>
            <w:tcW w:w="1313"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000</w:t>
            </w:r>
          </w:p>
        </w:tc>
        <w:tc>
          <w:tcPr>
            <w:tcW w:w="46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975"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fon</w:t>
            </w:r>
            <w:proofErr w:type="gramEnd"/>
            <w:r w:rsidRPr="006C380E">
              <w:rPr>
                <w:rFonts w:ascii="Calibri" w:eastAsia="Times New Roman" w:hAnsi="Calibri" w:cs="Calibri"/>
                <w:color w:val="000000"/>
                <w:sz w:val="20"/>
                <w:lang w:eastAsia="tr-TR"/>
              </w:rPr>
              <w:t>_pay_adedi</w:t>
            </w:r>
          </w:p>
        </w:tc>
        <w:tc>
          <w:tcPr>
            <w:tcW w:w="80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fp</w:t>
            </w:r>
          </w:p>
        </w:tc>
        <w:tc>
          <w:tcPr>
            <w:tcW w:w="43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N(22,6)</w:t>
            </w:r>
          </w:p>
        </w:tc>
        <w:tc>
          <w:tcPr>
            <w:tcW w:w="1313"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0000000000000000.000000</w:t>
            </w:r>
          </w:p>
        </w:tc>
        <w:tc>
          <w:tcPr>
            <w:tcW w:w="46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975"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birikim</w:t>
            </w:r>
            <w:proofErr w:type="gramEnd"/>
            <w:r w:rsidRPr="006C380E">
              <w:rPr>
                <w:rFonts w:ascii="Calibri" w:eastAsia="Times New Roman" w:hAnsi="Calibri" w:cs="Calibri"/>
                <w:color w:val="000000"/>
                <w:sz w:val="20"/>
                <w:lang w:eastAsia="tr-TR"/>
              </w:rPr>
              <w:t>_tutari</w:t>
            </w:r>
          </w:p>
        </w:tc>
        <w:tc>
          <w:tcPr>
            <w:tcW w:w="80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btl</w:t>
            </w:r>
          </w:p>
        </w:tc>
        <w:tc>
          <w:tcPr>
            <w:tcW w:w="43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N(22,6)</w:t>
            </w:r>
          </w:p>
        </w:tc>
        <w:tc>
          <w:tcPr>
            <w:tcW w:w="1313"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0000000000000000.000000</w:t>
            </w:r>
          </w:p>
        </w:tc>
        <w:tc>
          <w:tcPr>
            <w:tcW w:w="467"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bl>
    <w:p w:rsidR="006C380E" w:rsidRDefault="006C380E" w:rsidP="006C380E">
      <w:pPr>
        <w:rPr>
          <w:b/>
          <w:u w:val="single"/>
        </w:rPr>
      </w:pPr>
    </w:p>
    <w:p w:rsidR="006C380E" w:rsidRDefault="006C380E" w:rsidP="00091BD4">
      <w:pPr>
        <w:pStyle w:val="ListeParagraf"/>
        <w:numPr>
          <w:ilvl w:val="1"/>
          <w:numId w:val="1"/>
        </w:numPr>
        <w:ind w:left="993" w:hanging="633"/>
        <w:outlineLvl w:val="1"/>
        <w:rPr>
          <w:b/>
          <w:sz w:val="24"/>
          <w:szCs w:val="24"/>
          <w:u w:val="single"/>
        </w:rPr>
      </w:pPr>
      <w:bookmarkStart w:id="21" w:name="_Toc487464119"/>
      <w:r>
        <w:rPr>
          <w:b/>
          <w:sz w:val="24"/>
          <w:szCs w:val="24"/>
          <w:u w:val="single"/>
        </w:rPr>
        <w:lastRenderedPageBreak/>
        <w:t>DKD</w:t>
      </w:r>
      <w:r w:rsidRPr="005E7EB6">
        <w:rPr>
          <w:b/>
          <w:sz w:val="24"/>
          <w:szCs w:val="24"/>
          <w:u w:val="single"/>
        </w:rPr>
        <w:t xml:space="preserve"> Tablosu (</w:t>
      </w:r>
      <w:r w:rsidRPr="006C380E">
        <w:rPr>
          <w:b/>
          <w:sz w:val="24"/>
          <w:szCs w:val="24"/>
          <w:u w:val="single"/>
        </w:rPr>
        <w:t>Devlet Katkısı Taahh</w:t>
      </w:r>
      <w:r>
        <w:rPr>
          <w:b/>
          <w:sz w:val="24"/>
          <w:szCs w:val="24"/>
          <w:u w:val="single"/>
        </w:rPr>
        <w:t>üt Tutarı Değerleme Bilgileri</w:t>
      </w:r>
      <w:r w:rsidRPr="005E7EB6">
        <w:rPr>
          <w:b/>
          <w:sz w:val="24"/>
          <w:szCs w:val="24"/>
          <w:u w:val="single"/>
        </w:rPr>
        <w:t>)</w:t>
      </w:r>
      <w:bookmarkEnd w:id="21"/>
    </w:p>
    <w:p w:rsidR="006C380E" w:rsidRPr="006C380E" w:rsidRDefault="006C380E" w:rsidP="006C380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H</w:t>
      </w:r>
      <w:r w:rsidRPr="006C380E">
        <w:rPr>
          <w:rFonts w:ascii="Calibri" w:eastAsia="Times New Roman" w:hAnsi="Calibri" w:cs="Calibri"/>
          <w:color w:val="000000"/>
          <w:lang w:eastAsia="tr-TR"/>
        </w:rPr>
        <w:t xml:space="preserve">er </w:t>
      </w:r>
      <w:proofErr w:type="gramStart"/>
      <w:r w:rsidRPr="006C380E">
        <w:rPr>
          <w:rFonts w:ascii="Calibri" w:eastAsia="Times New Roman" w:hAnsi="Calibri" w:cs="Calibri"/>
          <w:color w:val="000000"/>
          <w:lang w:eastAsia="tr-TR"/>
        </w:rPr>
        <w:t>yıl başında</w:t>
      </w:r>
      <w:proofErr w:type="gramEnd"/>
      <w:r w:rsidRPr="006C380E">
        <w:rPr>
          <w:rFonts w:ascii="Calibri" w:eastAsia="Times New Roman" w:hAnsi="Calibri" w:cs="Calibri"/>
          <w:color w:val="000000"/>
          <w:lang w:eastAsia="tr-TR"/>
        </w:rPr>
        <w:t xml:space="preserve"> devlet katkısına ilişkin değerlemeyi takiben </w:t>
      </w:r>
      <w:r>
        <w:rPr>
          <w:rFonts w:ascii="Calibri" w:eastAsia="Times New Roman" w:hAnsi="Calibri" w:cs="Calibri"/>
          <w:color w:val="000000"/>
          <w:lang w:eastAsia="tr-TR"/>
        </w:rPr>
        <w:t>kaydedilecektir.</w:t>
      </w:r>
    </w:p>
    <w:p w:rsidR="006C380E" w:rsidRDefault="006C380E" w:rsidP="006C380E">
      <w:pPr>
        <w:spacing w:after="0"/>
        <w:rPr>
          <w:b/>
          <w:u w:val="single"/>
        </w:rPr>
      </w:pPr>
    </w:p>
    <w:tbl>
      <w:tblPr>
        <w:tblW w:w="5000" w:type="pct"/>
        <w:tblCellMar>
          <w:left w:w="70" w:type="dxa"/>
          <w:right w:w="70" w:type="dxa"/>
        </w:tblCellMar>
        <w:tblLook w:val="04A0" w:firstRow="1" w:lastRow="0" w:firstColumn="1" w:lastColumn="0" w:noHBand="0" w:noVBand="1"/>
      </w:tblPr>
      <w:tblGrid>
        <w:gridCol w:w="3665"/>
        <w:gridCol w:w="1827"/>
        <w:gridCol w:w="1026"/>
        <w:gridCol w:w="2995"/>
        <w:gridCol w:w="973"/>
      </w:tblGrid>
      <w:tr w:rsidR="006C380E" w:rsidRPr="006C380E" w:rsidTr="001A76E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A6A6A6"/>
            <w:noWrap/>
            <w:vAlign w:val="center"/>
          </w:tcPr>
          <w:p w:rsidR="006C380E" w:rsidRPr="006C380E" w:rsidRDefault="006C380E" w:rsidP="006C380E">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DKD (</w:t>
            </w:r>
            <w:r w:rsidRPr="006C380E">
              <w:rPr>
                <w:rFonts w:ascii="Calibri" w:eastAsia="Times New Roman" w:hAnsi="Calibri" w:cs="Calibri"/>
                <w:b/>
                <w:bCs/>
                <w:color w:val="000000"/>
                <w:sz w:val="20"/>
                <w:lang w:eastAsia="tr-TR"/>
              </w:rPr>
              <w:t>Devlet Katkısı Taahhüt Tutarı Değerleme Bilgileri</w:t>
            </w:r>
            <w:r>
              <w:rPr>
                <w:rFonts w:ascii="Calibri" w:eastAsia="Times New Roman" w:hAnsi="Calibri" w:cs="Calibri"/>
                <w:b/>
                <w:bCs/>
                <w:color w:val="000000"/>
                <w:sz w:val="20"/>
                <w:lang w:eastAsia="tr-TR"/>
              </w:rPr>
              <w:t>)</w:t>
            </w:r>
          </w:p>
        </w:tc>
      </w:tr>
      <w:tr w:rsidR="006C380E" w:rsidRPr="006C380E" w:rsidTr="001A76E3">
        <w:trPr>
          <w:trHeight w:val="20"/>
        </w:trPr>
        <w:tc>
          <w:tcPr>
            <w:tcW w:w="1748"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6C380E" w:rsidRPr="006C380E" w:rsidRDefault="006C380E" w:rsidP="006C380E">
            <w:pPr>
              <w:spacing w:after="0" w:line="240" w:lineRule="auto"/>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Alan Adı</w:t>
            </w:r>
          </w:p>
        </w:tc>
        <w:tc>
          <w:tcPr>
            <w:tcW w:w="871" w:type="pct"/>
            <w:tcBorders>
              <w:top w:val="single" w:sz="4" w:space="0" w:color="auto"/>
              <w:left w:val="nil"/>
              <w:bottom w:val="single" w:sz="4" w:space="0" w:color="auto"/>
              <w:right w:val="single" w:sz="4" w:space="0" w:color="auto"/>
            </w:tcBorders>
            <w:shd w:val="clear" w:color="000000" w:fill="A6A6A6"/>
            <w:vAlign w:val="center"/>
            <w:hideMark/>
          </w:tcPr>
          <w:p w:rsidR="006C380E" w:rsidRPr="006C380E" w:rsidRDefault="006C380E" w:rsidP="006C380E">
            <w:pPr>
              <w:spacing w:after="0" w:line="240" w:lineRule="auto"/>
              <w:jc w:val="center"/>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XML Bileşen Adı</w:t>
            </w:r>
          </w:p>
        </w:tc>
        <w:tc>
          <w:tcPr>
            <w:tcW w:w="489" w:type="pct"/>
            <w:tcBorders>
              <w:top w:val="single" w:sz="4" w:space="0" w:color="auto"/>
              <w:left w:val="nil"/>
              <w:bottom w:val="single" w:sz="4" w:space="0" w:color="auto"/>
              <w:right w:val="single" w:sz="4" w:space="0" w:color="auto"/>
            </w:tcBorders>
            <w:shd w:val="clear" w:color="000000" w:fill="A6A6A6"/>
            <w:noWrap/>
            <w:vAlign w:val="center"/>
            <w:hideMark/>
          </w:tcPr>
          <w:p w:rsidR="006C380E" w:rsidRPr="006C380E" w:rsidRDefault="006C380E" w:rsidP="006C380E">
            <w:pPr>
              <w:spacing w:after="0" w:line="240" w:lineRule="auto"/>
              <w:jc w:val="center"/>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Veri Tipi</w:t>
            </w:r>
          </w:p>
        </w:tc>
        <w:tc>
          <w:tcPr>
            <w:tcW w:w="1428" w:type="pct"/>
            <w:tcBorders>
              <w:top w:val="single" w:sz="4" w:space="0" w:color="auto"/>
              <w:left w:val="nil"/>
              <w:bottom w:val="single" w:sz="4" w:space="0" w:color="auto"/>
              <w:right w:val="single" w:sz="4" w:space="0" w:color="auto"/>
            </w:tcBorders>
            <w:shd w:val="clear" w:color="000000" w:fill="A6A6A6"/>
            <w:noWrap/>
            <w:vAlign w:val="center"/>
            <w:hideMark/>
          </w:tcPr>
          <w:p w:rsidR="006C380E" w:rsidRPr="006C380E" w:rsidRDefault="006C380E" w:rsidP="006C380E">
            <w:pPr>
              <w:spacing w:after="0" w:line="240" w:lineRule="auto"/>
              <w:jc w:val="center"/>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Veri Formatı</w:t>
            </w:r>
          </w:p>
        </w:tc>
        <w:tc>
          <w:tcPr>
            <w:tcW w:w="464" w:type="pct"/>
            <w:tcBorders>
              <w:top w:val="single" w:sz="4" w:space="0" w:color="auto"/>
              <w:left w:val="nil"/>
              <w:bottom w:val="single" w:sz="4" w:space="0" w:color="auto"/>
              <w:right w:val="single" w:sz="4" w:space="0" w:color="auto"/>
            </w:tcBorders>
            <w:shd w:val="clear" w:color="000000" w:fill="A6A6A6"/>
            <w:noWrap/>
            <w:vAlign w:val="center"/>
            <w:hideMark/>
          </w:tcPr>
          <w:p w:rsidR="006C380E" w:rsidRPr="006C380E" w:rsidRDefault="006C380E" w:rsidP="006C380E">
            <w:pPr>
              <w:spacing w:after="0" w:line="240" w:lineRule="auto"/>
              <w:jc w:val="center"/>
              <w:rPr>
                <w:rFonts w:ascii="Calibri" w:eastAsia="Times New Roman" w:hAnsi="Calibri" w:cs="Calibri"/>
                <w:b/>
                <w:bCs/>
                <w:color w:val="000000"/>
                <w:sz w:val="20"/>
                <w:lang w:eastAsia="tr-TR"/>
              </w:rPr>
            </w:pPr>
            <w:r w:rsidRPr="006C380E">
              <w:rPr>
                <w:rFonts w:ascii="Calibri" w:eastAsia="Times New Roman" w:hAnsi="Calibri" w:cs="Calibri"/>
                <w:b/>
                <w:bCs/>
                <w:color w:val="000000"/>
                <w:sz w:val="20"/>
                <w:lang w:eastAsia="tr-TR"/>
              </w:rPr>
              <w:t>Zorunlu</w:t>
            </w:r>
          </w:p>
        </w:tc>
      </w:tr>
      <w:tr w:rsidR="006C380E" w:rsidRPr="006C380E" w:rsidTr="001A76E3">
        <w:trPr>
          <w:trHeight w:val="20"/>
        </w:trPr>
        <w:tc>
          <w:tcPr>
            <w:tcW w:w="1748" w:type="pct"/>
            <w:tcBorders>
              <w:top w:val="nil"/>
              <w:left w:val="single" w:sz="4" w:space="0" w:color="auto"/>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871"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489" w:type="pct"/>
            <w:tcBorders>
              <w:top w:val="nil"/>
              <w:left w:val="nil"/>
              <w:bottom w:val="single" w:sz="4" w:space="0" w:color="auto"/>
              <w:right w:val="single" w:sz="4" w:space="0" w:color="auto"/>
            </w:tcBorders>
            <w:shd w:val="clear" w:color="auto" w:fill="auto"/>
            <w:noWrap/>
            <w:vAlign w:val="bottom"/>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428"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64"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C380E" w:rsidRPr="006C380E" w:rsidTr="001A76E3">
        <w:trPr>
          <w:trHeight w:val="20"/>
        </w:trPr>
        <w:tc>
          <w:tcPr>
            <w:tcW w:w="1748" w:type="pct"/>
            <w:tcBorders>
              <w:top w:val="nil"/>
              <w:left w:val="single" w:sz="4" w:space="0" w:color="auto"/>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871"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489"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428"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464" w:type="pct"/>
            <w:tcBorders>
              <w:top w:val="nil"/>
              <w:left w:val="nil"/>
              <w:bottom w:val="single" w:sz="4" w:space="0" w:color="auto"/>
              <w:right w:val="single" w:sz="4" w:space="0" w:color="auto"/>
            </w:tcBorders>
            <w:shd w:val="clear" w:color="auto" w:fill="auto"/>
            <w:noWrap/>
            <w:vAlign w:val="center"/>
          </w:tcPr>
          <w:p w:rsidR="006C380E" w:rsidRPr="00E728EC" w:rsidRDefault="006C380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C380E" w:rsidRPr="006C380E" w:rsidTr="001A76E3">
        <w:trPr>
          <w:trHeight w:val="20"/>
        </w:trPr>
        <w:tc>
          <w:tcPr>
            <w:tcW w:w="1748"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nesne</w:t>
            </w:r>
            <w:proofErr w:type="gramEnd"/>
            <w:r w:rsidRPr="006C380E">
              <w:rPr>
                <w:rFonts w:ascii="Calibri" w:eastAsia="Times New Roman" w:hAnsi="Calibri" w:cs="Calibri"/>
                <w:color w:val="000000"/>
                <w:sz w:val="20"/>
                <w:lang w:eastAsia="tr-TR"/>
              </w:rPr>
              <w:t>_sira_numarasi</w:t>
            </w:r>
          </w:p>
        </w:tc>
        <w:tc>
          <w:tcPr>
            <w:tcW w:w="871"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no</w:t>
            </w:r>
            <w:proofErr w:type="gramEnd"/>
          </w:p>
        </w:tc>
        <w:tc>
          <w:tcPr>
            <w:tcW w:w="48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N(8)</w:t>
            </w:r>
          </w:p>
        </w:tc>
        <w:tc>
          <w:tcPr>
            <w:tcW w:w="142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00000000</w:t>
            </w:r>
            <w:proofErr w:type="gramEnd"/>
          </w:p>
        </w:tc>
        <w:tc>
          <w:tcPr>
            <w:tcW w:w="464"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748"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sozlesme_numarasi</w:t>
            </w:r>
          </w:p>
        </w:tc>
        <w:tc>
          <w:tcPr>
            <w:tcW w:w="871"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sn</w:t>
            </w:r>
            <w:proofErr w:type="gramEnd"/>
          </w:p>
        </w:tc>
        <w:tc>
          <w:tcPr>
            <w:tcW w:w="48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C(8)</w:t>
            </w:r>
          </w:p>
        </w:tc>
        <w:tc>
          <w:tcPr>
            <w:tcW w:w="142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XXXXXXXX</w:t>
            </w:r>
          </w:p>
        </w:tc>
        <w:tc>
          <w:tcPr>
            <w:tcW w:w="464"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748"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sertifika</w:t>
            </w:r>
            <w:proofErr w:type="gramEnd"/>
            <w:r w:rsidRPr="006C380E">
              <w:rPr>
                <w:rFonts w:ascii="Calibri" w:eastAsia="Times New Roman" w:hAnsi="Calibri" w:cs="Calibri"/>
                <w:color w:val="000000"/>
                <w:sz w:val="20"/>
                <w:lang w:eastAsia="tr-TR"/>
              </w:rPr>
              <w:t>_numarasi</w:t>
            </w:r>
          </w:p>
        </w:tc>
        <w:tc>
          <w:tcPr>
            <w:tcW w:w="871"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sfn</w:t>
            </w:r>
          </w:p>
        </w:tc>
        <w:tc>
          <w:tcPr>
            <w:tcW w:w="48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C(8)</w:t>
            </w:r>
          </w:p>
        </w:tc>
        <w:tc>
          <w:tcPr>
            <w:tcW w:w="142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XXXXXXXX</w:t>
            </w:r>
          </w:p>
        </w:tc>
        <w:tc>
          <w:tcPr>
            <w:tcW w:w="464"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748"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yil</w:t>
            </w:r>
          </w:p>
        </w:tc>
        <w:tc>
          <w:tcPr>
            <w:tcW w:w="871"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yil</w:t>
            </w:r>
          </w:p>
        </w:tc>
        <w:tc>
          <w:tcPr>
            <w:tcW w:w="48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N(4)</w:t>
            </w:r>
          </w:p>
        </w:tc>
        <w:tc>
          <w:tcPr>
            <w:tcW w:w="142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0000</w:t>
            </w:r>
          </w:p>
        </w:tc>
        <w:tc>
          <w:tcPr>
            <w:tcW w:w="464"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748"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degerleme_tarihi</w:t>
            </w:r>
          </w:p>
        </w:tc>
        <w:tc>
          <w:tcPr>
            <w:tcW w:w="871"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dtr</w:t>
            </w:r>
          </w:p>
        </w:tc>
        <w:tc>
          <w:tcPr>
            <w:tcW w:w="48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D(8)</w:t>
            </w:r>
          </w:p>
        </w:tc>
        <w:tc>
          <w:tcPr>
            <w:tcW w:w="142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YYYYAAGG</w:t>
            </w:r>
          </w:p>
        </w:tc>
        <w:tc>
          <w:tcPr>
            <w:tcW w:w="464"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748"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referans</w:t>
            </w:r>
            <w:proofErr w:type="gramEnd"/>
            <w:r w:rsidRPr="006C380E">
              <w:rPr>
                <w:rFonts w:ascii="Calibri" w:eastAsia="Times New Roman" w:hAnsi="Calibri" w:cs="Calibri"/>
                <w:color w:val="000000"/>
                <w:sz w:val="20"/>
                <w:lang w:eastAsia="tr-TR"/>
              </w:rPr>
              <w:t>_numarasi</w:t>
            </w:r>
          </w:p>
        </w:tc>
        <w:tc>
          <w:tcPr>
            <w:tcW w:w="871"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rf</w:t>
            </w:r>
          </w:p>
        </w:tc>
        <w:tc>
          <w:tcPr>
            <w:tcW w:w="48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N(22)</w:t>
            </w:r>
          </w:p>
        </w:tc>
        <w:tc>
          <w:tcPr>
            <w:tcW w:w="142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00000000000000000000</w:t>
            </w:r>
            <w:proofErr w:type="gramEnd"/>
          </w:p>
        </w:tc>
        <w:tc>
          <w:tcPr>
            <w:tcW w:w="464"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748"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devlet</w:t>
            </w:r>
            <w:proofErr w:type="gramEnd"/>
            <w:r w:rsidRPr="006C380E">
              <w:rPr>
                <w:rFonts w:ascii="Calibri" w:eastAsia="Times New Roman" w:hAnsi="Calibri" w:cs="Calibri"/>
                <w:color w:val="000000"/>
                <w:sz w:val="20"/>
                <w:lang w:eastAsia="tr-TR"/>
              </w:rPr>
              <w:t>_katkisi_hesaplama_donemi</w:t>
            </w:r>
          </w:p>
        </w:tc>
        <w:tc>
          <w:tcPr>
            <w:tcW w:w="871"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hd</w:t>
            </w:r>
          </w:p>
        </w:tc>
        <w:tc>
          <w:tcPr>
            <w:tcW w:w="48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N(6)</w:t>
            </w:r>
          </w:p>
        </w:tc>
        <w:tc>
          <w:tcPr>
            <w:tcW w:w="142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YYYYAA</w:t>
            </w:r>
          </w:p>
        </w:tc>
        <w:tc>
          <w:tcPr>
            <w:tcW w:w="464"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748"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devlet</w:t>
            </w:r>
            <w:proofErr w:type="gramEnd"/>
            <w:r w:rsidRPr="006C380E">
              <w:rPr>
                <w:rFonts w:ascii="Calibri" w:eastAsia="Times New Roman" w:hAnsi="Calibri" w:cs="Calibri"/>
                <w:color w:val="000000"/>
                <w:sz w:val="20"/>
                <w:lang w:eastAsia="tr-TR"/>
              </w:rPr>
              <w:t>_katkisi_taahhut_tutari</w:t>
            </w:r>
          </w:p>
        </w:tc>
        <w:tc>
          <w:tcPr>
            <w:tcW w:w="871"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tl</w:t>
            </w:r>
          </w:p>
        </w:tc>
        <w:tc>
          <w:tcPr>
            <w:tcW w:w="48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N(22,6)</w:t>
            </w:r>
          </w:p>
        </w:tc>
        <w:tc>
          <w:tcPr>
            <w:tcW w:w="142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0000000000000000.000000</w:t>
            </w:r>
          </w:p>
        </w:tc>
        <w:tc>
          <w:tcPr>
            <w:tcW w:w="464"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r w:rsidR="006C380E" w:rsidRPr="006C380E" w:rsidTr="001A76E3">
        <w:trPr>
          <w:trHeight w:val="20"/>
        </w:trPr>
        <w:tc>
          <w:tcPr>
            <w:tcW w:w="1748" w:type="pct"/>
            <w:tcBorders>
              <w:top w:val="nil"/>
              <w:left w:val="single" w:sz="4" w:space="0" w:color="auto"/>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rPr>
                <w:rFonts w:ascii="Calibri" w:eastAsia="Times New Roman" w:hAnsi="Calibri" w:cs="Calibri"/>
                <w:color w:val="000000"/>
                <w:sz w:val="20"/>
                <w:lang w:eastAsia="tr-TR"/>
              </w:rPr>
            </w:pPr>
            <w:proofErr w:type="gramStart"/>
            <w:r w:rsidRPr="006C380E">
              <w:rPr>
                <w:rFonts w:ascii="Calibri" w:eastAsia="Times New Roman" w:hAnsi="Calibri" w:cs="Calibri"/>
                <w:color w:val="000000"/>
                <w:sz w:val="20"/>
                <w:lang w:eastAsia="tr-TR"/>
              </w:rPr>
              <w:t>devlet</w:t>
            </w:r>
            <w:proofErr w:type="gramEnd"/>
            <w:r w:rsidRPr="006C380E">
              <w:rPr>
                <w:rFonts w:ascii="Calibri" w:eastAsia="Times New Roman" w:hAnsi="Calibri" w:cs="Calibri"/>
                <w:color w:val="000000"/>
                <w:sz w:val="20"/>
                <w:lang w:eastAsia="tr-TR"/>
              </w:rPr>
              <w:t>_katkisi_degerlenen_tutari</w:t>
            </w:r>
          </w:p>
        </w:tc>
        <w:tc>
          <w:tcPr>
            <w:tcW w:w="871"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dtl</w:t>
            </w:r>
          </w:p>
        </w:tc>
        <w:tc>
          <w:tcPr>
            <w:tcW w:w="489"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N(22,6)</w:t>
            </w:r>
          </w:p>
        </w:tc>
        <w:tc>
          <w:tcPr>
            <w:tcW w:w="1428"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0000000000000000.000000</w:t>
            </w:r>
          </w:p>
        </w:tc>
        <w:tc>
          <w:tcPr>
            <w:tcW w:w="464" w:type="pct"/>
            <w:tcBorders>
              <w:top w:val="nil"/>
              <w:left w:val="nil"/>
              <w:bottom w:val="single" w:sz="4" w:space="0" w:color="auto"/>
              <w:right w:val="single" w:sz="4" w:space="0" w:color="auto"/>
            </w:tcBorders>
            <w:shd w:val="clear" w:color="auto" w:fill="auto"/>
            <w:noWrap/>
            <w:vAlign w:val="center"/>
            <w:hideMark/>
          </w:tcPr>
          <w:p w:rsidR="006C380E" w:rsidRPr="006C380E" w:rsidRDefault="006C380E" w:rsidP="006C380E">
            <w:pPr>
              <w:spacing w:after="0" w:line="240" w:lineRule="auto"/>
              <w:jc w:val="center"/>
              <w:rPr>
                <w:rFonts w:ascii="Calibri" w:eastAsia="Times New Roman" w:hAnsi="Calibri" w:cs="Calibri"/>
                <w:color w:val="000000"/>
                <w:sz w:val="20"/>
                <w:lang w:eastAsia="tr-TR"/>
              </w:rPr>
            </w:pPr>
            <w:r w:rsidRPr="006C380E">
              <w:rPr>
                <w:rFonts w:ascii="Calibri" w:eastAsia="Times New Roman" w:hAnsi="Calibri" w:cs="Calibri"/>
                <w:color w:val="000000"/>
                <w:sz w:val="20"/>
                <w:lang w:eastAsia="tr-TR"/>
              </w:rPr>
              <w:t>Z</w:t>
            </w:r>
          </w:p>
        </w:tc>
      </w:tr>
    </w:tbl>
    <w:p w:rsidR="006C380E" w:rsidRDefault="006C380E">
      <w:pPr>
        <w:rPr>
          <w:b/>
          <w:u w:val="single"/>
        </w:rPr>
      </w:pPr>
    </w:p>
    <w:p w:rsidR="006C380E" w:rsidRDefault="00EF2D98" w:rsidP="00091BD4">
      <w:pPr>
        <w:pStyle w:val="ListeParagraf"/>
        <w:numPr>
          <w:ilvl w:val="1"/>
          <w:numId w:val="1"/>
        </w:numPr>
        <w:ind w:left="993" w:hanging="633"/>
        <w:outlineLvl w:val="1"/>
        <w:rPr>
          <w:b/>
          <w:sz w:val="24"/>
          <w:szCs w:val="24"/>
          <w:u w:val="single"/>
        </w:rPr>
      </w:pPr>
      <w:bookmarkStart w:id="22" w:name="_Toc487464120"/>
      <w:r>
        <w:rPr>
          <w:b/>
          <w:sz w:val="24"/>
          <w:szCs w:val="24"/>
          <w:u w:val="single"/>
        </w:rPr>
        <w:t>FTG</w:t>
      </w:r>
      <w:r w:rsidR="006C380E" w:rsidRPr="005E7EB6">
        <w:rPr>
          <w:b/>
          <w:sz w:val="24"/>
          <w:szCs w:val="24"/>
          <w:u w:val="single"/>
        </w:rPr>
        <w:t xml:space="preserve"> Tablosu (</w:t>
      </w:r>
      <w:r w:rsidRPr="00EF2D98">
        <w:rPr>
          <w:b/>
          <w:sz w:val="24"/>
          <w:szCs w:val="24"/>
          <w:u w:val="single"/>
        </w:rPr>
        <w:t>Günlük Fon Toplam Gi</w:t>
      </w:r>
      <w:r>
        <w:rPr>
          <w:b/>
          <w:sz w:val="24"/>
          <w:szCs w:val="24"/>
          <w:u w:val="single"/>
        </w:rPr>
        <w:t>deri Kesintisi Bilgileri</w:t>
      </w:r>
      <w:r w:rsidR="006C380E" w:rsidRPr="005E7EB6">
        <w:rPr>
          <w:b/>
          <w:sz w:val="24"/>
          <w:szCs w:val="24"/>
          <w:u w:val="single"/>
        </w:rPr>
        <w:t>)</w:t>
      </w:r>
      <w:bookmarkEnd w:id="22"/>
    </w:p>
    <w:p w:rsidR="006C380E" w:rsidRDefault="00EF2D98" w:rsidP="006C380E">
      <w:pPr>
        <w:rPr>
          <w:b/>
          <w:u w:val="single"/>
        </w:rPr>
      </w:pPr>
      <w:r w:rsidRPr="00EF2D98">
        <w:rPr>
          <w:rFonts w:ascii="Calibri" w:eastAsia="Times New Roman" w:hAnsi="Calibri" w:cs="Calibri"/>
          <w:color w:val="000000"/>
          <w:lang w:eastAsia="tr-TR"/>
        </w:rPr>
        <w:t xml:space="preserve">01.01.2016 tarihinden sonra sözleşmelerden ilgili fon için yapılmış </w:t>
      </w:r>
      <w:r>
        <w:rPr>
          <w:rFonts w:ascii="Calibri" w:eastAsia="Times New Roman" w:hAnsi="Calibri" w:cs="Calibri"/>
          <w:color w:val="000000"/>
          <w:lang w:eastAsia="tr-TR"/>
        </w:rPr>
        <w:t>kesintiler gönderilecektir.</w:t>
      </w:r>
      <w:r>
        <w:rPr>
          <w:rFonts w:ascii="Calibri" w:eastAsia="Times New Roman" w:hAnsi="Calibri" w:cs="Calibri"/>
          <w:color w:val="000000"/>
          <w:lang w:eastAsia="tr-TR"/>
        </w:rPr>
        <w:tab/>
      </w:r>
      <w:r>
        <w:rPr>
          <w:rFonts w:ascii="Calibri" w:eastAsia="Times New Roman" w:hAnsi="Calibri" w:cs="Calibri"/>
          <w:color w:val="000000"/>
          <w:lang w:eastAsia="tr-TR"/>
        </w:rPr>
        <w:tab/>
      </w:r>
      <w:r>
        <w:rPr>
          <w:rFonts w:ascii="Calibri" w:eastAsia="Times New Roman" w:hAnsi="Calibri" w:cs="Calibri"/>
          <w:color w:val="000000"/>
          <w:lang w:eastAsia="tr-TR"/>
        </w:rPr>
        <w:tab/>
      </w:r>
    </w:p>
    <w:tbl>
      <w:tblPr>
        <w:tblW w:w="4620" w:type="pct"/>
        <w:tblLayout w:type="fixed"/>
        <w:tblCellMar>
          <w:left w:w="70" w:type="dxa"/>
          <w:right w:w="70" w:type="dxa"/>
        </w:tblCellMar>
        <w:tblLook w:val="04A0" w:firstRow="1" w:lastRow="0" w:firstColumn="1" w:lastColumn="0" w:noHBand="0" w:noVBand="1"/>
      </w:tblPr>
      <w:tblGrid>
        <w:gridCol w:w="4039"/>
        <w:gridCol w:w="1577"/>
        <w:gridCol w:w="796"/>
        <w:gridCol w:w="2521"/>
        <w:gridCol w:w="756"/>
      </w:tblGrid>
      <w:tr w:rsidR="00EF2D98" w:rsidRPr="00EF2D98" w:rsidTr="00C94BC8">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tcPr>
          <w:p w:rsidR="00EF2D98" w:rsidRPr="00EF2D98" w:rsidRDefault="00EF2D98" w:rsidP="00EF2D98">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FTG (Günlük Fon Toplam Gideri Kesintisi Bilgileri)</w:t>
            </w:r>
          </w:p>
        </w:tc>
      </w:tr>
      <w:tr w:rsidR="00EF2D98" w:rsidRPr="00EF2D98" w:rsidTr="00C94BC8">
        <w:trPr>
          <w:trHeight w:val="20"/>
        </w:trPr>
        <w:tc>
          <w:tcPr>
            <w:tcW w:w="2084"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EF2D98" w:rsidRPr="00EF2D98" w:rsidRDefault="00EF2D98" w:rsidP="00EF2D98">
            <w:pPr>
              <w:spacing w:after="0" w:line="240" w:lineRule="auto"/>
              <w:rPr>
                <w:rFonts w:ascii="Calibri" w:eastAsia="Times New Roman" w:hAnsi="Calibri" w:cs="Calibri"/>
                <w:b/>
                <w:bCs/>
                <w:color w:val="000000"/>
                <w:sz w:val="20"/>
                <w:lang w:eastAsia="tr-TR"/>
              </w:rPr>
            </w:pPr>
            <w:r w:rsidRPr="00EF2D98">
              <w:rPr>
                <w:rFonts w:ascii="Calibri" w:eastAsia="Times New Roman" w:hAnsi="Calibri" w:cs="Calibri"/>
                <w:b/>
                <w:bCs/>
                <w:color w:val="000000"/>
                <w:sz w:val="20"/>
                <w:lang w:eastAsia="tr-TR"/>
              </w:rPr>
              <w:t>Alan Adı</w:t>
            </w:r>
          </w:p>
        </w:tc>
        <w:tc>
          <w:tcPr>
            <w:tcW w:w="814" w:type="pct"/>
            <w:tcBorders>
              <w:top w:val="single" w:sz="4" w:space="0" w:color="auto"/>
              <w:left w:val="nil"/>
              <w:bottom w:val="single" w:sz="4" w:space="0" w:color="auto"/>
              <w:right w:val="single" w:sz="4" w:space="0" w:color="auto"/>
            </w:tcBorders>
            <w:shd w:val="clear" w:color="000000" w:fill="BFBFBF"/>
            <w:noWrap/>
            <w:vAlign w:val="bottom"/>
            <w:hideMark/>
          </w:tcPr>
          <w:p w:rsidR="00EF2D98" w:rsidRPr="00EF2D98" w:rsidRDefault="00EF2D98" w:rsidP="00EF2D98">
            <w:pPr>
              <w:spacing w:after="0" w:line="240" w:lineRule="auto"/>
              <w:rPr>
                <w:rFonts w:ascii="Calibri" w:eastAsia="Times New Roman" w:hAnsi="Calibri" w:cs="Calibri"/>
                <w:b/>
                <w:bCs/>
                <w:color w:val="000000"/>
                <w:sz w:val="20"/>
                <w:lang w:eastAsia="tr-TR"/>
              </w:rPr>
            </w:pPr>
            <w:r w:rsidRPr="00EF2D98">
              <w:rPr>
                <w:rFonts w:ascii="Calibri" w:eastAsia="Times New Roman" w:hAnsi="Calibri" w:cs="Calibri"/>
                <w:b/>
                <w:bCs/>
                <w:color w:val="000000"/>
                <w:sz w:val="20"/>
                <w:lang w:eastAsia="tr-TR"/>
              </w:rPr>
              <w:t>XML Bileşen Adı</w:t>
            </w:r>
          </w:p>
        </w:tc>
        <w:tc>
          <w:tcPr>
            <w:tcW w:w="411" w:type="pct"/>
            <w:tcBorders>
              <w:top w:val="single" w:sz="4" w:space="0" w:color="auto"/>
              <w:left w:val="nil"/>
              <w:bottom w:val="single" w:sz="4" w:space="0" w:color="auto"/>
              <w:right w:val="single" w:sz="4" w:space="0" w:color="auto"/>
            </w:tcBorders>
            <w:shd w:val="clear" w:color="000000" w:fill="BFBFBF"/>
            <w:noWrap/>
            <w:vAlign w:val="bottom"/>
            <w:hideMark/>
          </w:tcPr>
          <w:p w:rsidR="00EF2D98" w:rsidRPr="00EF2D98" w:rsidRDefault="00EF2D98" w:rsidP="00EF2D98">
            <w:pPr>
              <w:spacing w:after="0" w:line="240" w:lineRule="auto"/>
              <w:jc w:val="center"/>
              <w:rPr>
                <w:rFonts w:ascii="Calibri" w:eastAsia="Times New Roman" w:hAnsi="Calibri" w:cs="Calibri"/>
                <w:b/>
                <w:bCs/>
                <w:color w:val="000000"/>
                <w:sz w:val="20"/>
                <w:lang w:eastAsia="tr-TR"/>
              </w:rPr>
            </w:pPr>
            <w:r w:rsidRPr="00EF2D98">
              <w:rPr>
                <w:rFonts w:ascii="Calibri" w:eastAsia="Times New Roman" w:hAnsi="Calibri" w:cs="Calibri"/>
                <w:b/>
                <w:bCs/>
                <w:color w:val="000000"/>
                <w:sz w:val="20"/>
                <w:lang w:eastAsia="tr-TR"/>
              </w:rPr>
              <w:t>Veri Tipi</w:t>
            </w:r>
          </w:p>
        </w:tc>
        <w:tc>
          <w:tcPr>
            <w:tcW w:w="1301" w:type="pct"/>
            <w:tcBorders>
              <w:top w:val="single" w:sz="4" w:space="0" w:color="auto"/>
              <w:left w:val="nil"/>
              <w:bottom w:val="single" w:sz="4" w:space="0" w:color="auto"/>
              <w:right w:val="single" w:sz="4" w:space="0" w:color="auto"/>
            </w:tcBorders>
            <w:shd w:val="clear" w:color="000000" w:fill="BFBFBF"/>
            <w:noWrap/>
            <w:vAlign w:val="bottom"/>
            <w:hideMark/>
          </w:tcPr>
          <w:p w:rsidR="00EF2D98" w:rsidRPr="00EF2D98" w:rsidRDefault="00EF2D98" w:rsidP="00EF2D98">
            <w:pPr>
              <w:spacing w:after="0" w:line="240" w:lineRule="auto"/>
              <w:jc w:val="center"/>
              <w:rPr>
                <w:rFonts w:ascii="Calibri" w:eastAsia="Times New Roman" w:hAnsi="Calibri" w:cs="Calibri"/>
                <w:b/>
                <w:bCs/>
                <w:color w:val="000000"/>
                <w:sz w:val="20"/>
                <w:lang w:eastAsia="tr-TR"/>
              </w:rPr>
            </w:pPr>
            <w:r w:rsidRPr="00EF2D98">
              <w:rPr>
                <w:rFonts w:ascii="Calibri" w:eastAsia="Times New Roman" w:hAnsi="Calibri" w:cs="Calibri"/>
                <w:b/>
                <w:bCs/>
                <w:color w:val="000000"/>
                <w:sz w:val="20"/>
                <w:lang w:eastAsia="tr-TR"/>
              </w:rPr>
              <w:t>Veri Formatı</w:t>
            </w:r>
          </w:p>
        </w:tc>
        <w:tc>
          <w:tcPr>
            <w:tcW w:w="390" w:type="pct"/>
            <w:tcBorders>
              <w:top w:val="single" w:sz="4" w:space="0" w:color="auto"/>
              <w:left w:val="nil"/>
              <w:bottom w:val="single" w:sz="4" w:space="0" w:color="auto"/>
              <w:right w:val="single" w:sz="4" w:space="0" w:color="auto"/>
            </w:tcBorders>
            <w:shd w:val="clear" w:color="000000" w:fill="BFBFBF"/>
            <w:noWrap/>
            <w:vAlign w:val="bottom"/>
            <w:hideMark/>
          </w:tcPr>
          <w:p w:rsidR="00EF2D98" w:rsidRPr="00EF2D98" w:rsidRDefault="00EF2D98" w:rsidP="00EF2D98">
            <w:pPr>
              <w:spacing w:after="0" w:line="240" w:lineRule="auto"/>
              <w:jc w:val="center"/>
              <w:rPr>
                <w:rFonts w:ascii="Calibri" w:eastAsia="Times New Roman" w:hAnsi="Calibri" w:cs="Calibri"/>
                <w:b/>
                <w:bCs/>
                <w:color w:val="000000"/>
                <w:sz w:val="20"/>
                <w:lang w:eastAsia="tr-TR"/>
              </w:rPr>
            </w:pPr>
            <w:r w:rsidRPr="00EF2D98">
              <w:rPr>
                <w:rFonts w:ascii="Calibri" w:eastAsia="Times New Roman" w:hAnsi="Calibri" w:cs="Calibri"/>
                <w:b/>
                <w:bCs/>
                <w:color w:val="000000"/>
                <w:sz w:val="20"/>
                <w:lang w:eastAsia="tr-TR"/>
              </w:rPr>
              <w:t>Zorunlu</w:t>
            </w:r>
          </w:p>
        </w:tc>
      </w:tr>
      <w:tr w:rsidR="00EF2D98" w:rsidRPr="00EF2D98" w:rsidTr="00C94BC8">
        <w:trPr>
          <w:trHeight w:val="20"/>
        </w:trPr>
        <w:tc>
          <w:tcPr>
            <w:tcW w:w="2084" w:type="pct"/>
            <w:tcBorders>
              <w:top w:val="nil"/>
              <w:left w:val="single" w:sz="4" w:space="0" w:color="auto"/>
              <w:bottom w:val="single" w:sz="4" w:space="0" w:color="auto"/>
              <w:right w:val="single" w:sz="4" w:space="0" w:color="auto"/>
            </w:tcBorders>
            <w:shd w:val="clear" w:color="auto" w:fill="auto"/>
            <w:noWrap/>
            <w:vAlign w:val="bottom"/>
          </w:tcPr>
          <w:p w:rsidR="00EF2D98" w:rsidRPr="00E728EC" w:rsidRDefault="00EF2D98"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814" w:type="pct"/>
            <w:tcBorders>
              <w:top w:val="nil"/>
              <w:left w:val="nil"/>
              <w:bottom w:val="single" w:sz="4" w:space="0" w:color="auto"/>
              <w:right w:val="single" w:sz="4" w:space="0" w:color="auto"/>
            </w:tcBorders>
            <w:shd w:val="clear" w:color="auto" w:fill="auto"/>
            <w:noWrap/>
            <w:vAlign w:val="bottom"/>
          </w:tcPr>
          <w:p w:rsidR="00EF2D98" w:rsidRPr="00E728EC" w:rsidRDefault="00EF2D98"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411" w:type="pct"/>
            <w:tcBorders>
              <w:top w:val="nil"/>
              <w:left w:val="nil"/>
              <w:bottom w:val="single" w:sz="4" w:space="0" w:color="auto"/>
              <w:right w:val="single" w:sz="4" w:space="0" w:color="auto"/>
            </w:tcBorders>
            <w:shd w:val="clear" w:color="auto" w:fill="auto"/>
            <w:noWrap/>
            <w:vAlign w:val="bottom"/>
          </w:tcPr>
          <w:p w:rsidR="00EF2D98" w:rsidRPr="00E728EC" w:rsidRDefault="00EF2D98"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301" w:type="pct"/>
            <w:tcBorders>
              <w:top w:val="nil"/>
              <w:left w:val="nil"/>
              <w:bottom w:val="single" w:sz="4" w:space="0" w:color="auto"/>
              <w:right w:val="single" w:sz="4" w:space="0" w:color="auto"/>
            </w:tcBorders>
            <w:shd w:val="clear" w:color="auto" w:fill="auto"/>
            <w:noWrap/>
            <w:vAlign w:val="center"/>
          </w:tcPr>
          <w:p w:rsidR="00EF2D98" w:rsidRPr="00E728EC" w:rsidRDefault="00EF2D98"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390" w:type="pct"/>
            <w:tcBorders>
              <w:top w:val="nil"/>
              <w:left w:val="nil"/>
              <w:bottom w:val="single" w:sz="4" w:space="0" w:color="auto"/>
              <w:right w:val="single" w:sz="4" w:space="0" w:color="auto"/>
            </w:tcBorders>
            <w:shd w:val="clear" w:color="auto" w:fill="auto"/>
            <w:noWrap/>
            <w:vAlign w:val="center"/>
          </w:tcPr>
          <w:p w:rsidR="00EF2D98" w:rsidRPr="00E728EC" w:rsidRDefault="00EF2D98"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F2D98" w:rsidRPr="00EF2D98" w:rsidTr="00C94BC8">
        <w:trPr>
          <w:trHeight w:val="20"/>
        </w:trPr>
        <w:tc>
          <w:tcPr>
            <w:tcW w:w="2084" w:type="pct"/>
            <w:tcBorders>
              <w:top w:val="nil"/>
              <w:left w:val="single" w:sz="4" w:space="0" w:color="auto"/>
              <w:bottom w:val="single" w:sz="4" w:space="0" w:color="auto"/>
              <w:right w:val="single" w:sz="4" w:space="0" w:color="auto"/>
            </w:tcBorders>
            <w:shd w:val="clear" w:color="auto" w:fill="auto"/>
            <w:noWrap/>
            <w:vAlign w:val="center"/>
          </w:tcPr>
          <w:p w:rsidR="00EF2D98" w:rsidRPr="00E728EC" w:rsidRDefault="00EF2D98"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814" w:type="pct"/>
            <w:tcBorders>
              <w:top w:val="nil"/>
              <w:left w:val="nil"/>
              <w:bottom w:val="single" w:sz="4" w:space="0" w:color="auto"/>
              <w:right w:val="single" w:sz="4" w:space="0" w:color="auto"/>
            </w:tcBorders>
            <w:shd w:val="clear" w:color="auto" w:fill="auto"/>
            <w:noWrap/>
            <w:vAlign w:val="center"/>
          </w:tcPr>
          <w:p w:rsidR="00EF2D98" w:rsidRPr="00E728EC" w:rsidRDefault="00EF2D98"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411" w:type="pct"/>
            <w:tcBorders>
              <w:top w:val="nil"/>
              <w:left w:val="nil"/>
              <w:bottom w:val="single" w:sz="4" w:space="0" w:color="auto"/>
              <w:right w:val="single" w:sz="4" w:space="0" w:color="auto"/>
            </w:tcBorders>
            <w:shd w:val="clear" w:color="auto" w:fill="auto"/>
            <w:noWrap/>
            <w:vAlign w:val="center"/>
          </w:tcPr>
          <w:p w:rsidR="00EF2D98" w:rsidRPr="00E728EC" w:rsidRDefault="00EF2D98"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301" w:type="pct"/>
            <w:tcBorders>
              <w:top w:val="nil"/>
              <w:left w:val="nil"/>
              <w:bottom w:val="single" w:sz="4" w:space="0" w:color="auto"/>
              <w:right w:val="single" w:sz="4" w:space="0" w:color="auto"/>
            </w:tcBorders>
            <w:shd w:val="clear" w:color="auto" w:fill="auto"/>
            <w:noWrap/>
            <w:vAlign w:val="center"/>
          </w:tcPr>
          <w:p w:rsidR="00EF2D98" w:rsidRPr="00E728EC" w:rsidRDefault="00EF2D98"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390" w:type="pct"/>
            <w:tcBorders>
              <w:top w:val="nil"/>
              <w:left w:val="nil"/>
              <w:bottom w:val="single" w:sz="4" w:space="0" w:color="auto"/>
              <w:right w:val="single" w:sz="4" w:space="0" w:color="auto"/>
            </w:tcBorders>
            <w:shd w:val="clear" w:color="auto" w:fill="auto"/>
            <w:noWrap/>
            <w:vAlign w:val="center"/>
          </w:tcPr>
          <w:p w:rsidR="00EF2D98" w:rsidRPr="00E728EC" w:rsidRDefault="00EF2D98"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EF2D98" w:rsidRPr="00EF2D98" w:rsidTr="00C94BC8">
        <w:trPr>
          <w:trHeight w:val="20"/>
        </w:trPr>
        <w:tc>
          <w:tcPr>
            <w:tcW w:w="2084" w:type="pct"/>
            <w:tcBorders>
              <w:top w:val="nil"/>
              <w:left w:val="single" w:sz="4" w:space="0" w:color="auto"/>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rPr>
                <w:rFonts w:ascii="Calibri" w:eastAsia="Times New Roman" w:hAnsi="Calibri" w:cs="Calibri"/>
                <w:color w:val="000000"/>
                <w:sz w:val="20"/>
                <w:lang w:eastAsia="tr-TR"/>
              </w:rPr>
            </w:pPr>
            <w:proofErr w:type="gramStart"/>
            <w:r w:rsidRPr="00EF2D98">
              <w:rPr>
                <w:rFonts w:ascii="Calibri" w:eastAsia="Times New Roman" w:hAnsi="Calibri" w:cs="Calibri"/>
                <w:color w:val="000000"/>
                <w:sz w:val="20"/>
                <w:lang w:eastAsia="tr-TR"/>
              </w:rPr>
              <w:t>nesne</w:t>
            </w:r>
            <w:proofErr w:type="gramEnd"/>
            <w:r w:rsidRPr="00EF2D98">
              <w:rPr>
                <w:rFonts w:ascii="Calibri" w:eastAsia="Times New Roman" w:hAnsi="Calibri" w:cs="Calibri"/>
                <w:color w:val="000000"/>
                <w:sz w:val="20"/>
                <w:lang w:eastAsia="tr-TR"/>
              </w:rPr>
              <w:t>_sira_numarasi</w:t>
            </w:r>
          </w:p>
        </w:tc>
        <w:tc>
          <w:tcPr>
            <w:tcW w:w="814"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proofErr w:type="gramStart"/>
            <w:r w:rsidRPr="00EF2D98">
              <w:rPr>
                <w:rFonts w:ascii="Calibri" w:eastAsia="Times New Roman" w:hAnsi="Calibri" w:cs="Calibri"/>
                <w:color w:val="000000"/>
                <w:sz w:val="20"/>
                <w:lang w:eastAsia="tr-TR"/>
              </w:rPr>
              <w:t>no</w:t>
            </w:r>
            <w:proofErr w:type="gramEnd"/>
          </w:p>
        </w:tc>
        <w:tc>
          <w:tcPr>
            <w:tcW w:w="41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N(8)</w:t>
            </w:r>
          </w:p>
        </w:tc>
        <w:tc>
          <w:tcPr>
            <w:tcW w:w="130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proofErr w:type="gramStart"/>
            <w:r w:rsidRPr="00EF2D98">
              <w:rPr>
                <w:rFonts w:ascii="Calibri" w:eastAsia="Times New Roman" w:hAnsi="Calibri" w:cs="Calibri"/>
                <w:color w:val="000000"/>
                <w:sz w:val="20"/>
                <w:lang w:eastAsia="tr-TR"/>
              </w:rPr>
              <w:t>00000000</w:t>
            </w:r>
            <w:proofErr w:type="gramEnd"/>
          </w:p>
        </w:tc>
        <w:tc>
          <w:tcPr>
            <w:tcW w:w="390"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Z</w:t>
            </w:r>
          </w:p>
        </w:tc>
      </w:tr>
      <w:tr w:rsidR="00EF2D98" w:rsidRPr="00EF2D98" w:rsidTr="00C94BC8">
        <w:trPr>
          <w:trHeight w:val="20"/>
        </w:trPr>
        <w:tc>
          <w:tcPr>
            <w:tcW w:w="2084" w:type="pct"/>
            <w:tcBorders>
              <w:top w:val="nil"/>
              <w:left w:val="single" w:sz="4" w:space="0" w:color="auto"/>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sozlesme_numarasi</w:t>
            </w:r>
          </w:p>
        </w:tc>
        <w:tc>
          <w:tcPr>
            <w:tcW w:w="814"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proofErr w:type="gramStart"/>
            <w:r w:rsidRPr="00EF2D98">
              <w:rPr>
                <w:rFonts w:ascii="Calibri" w:eastAsia="Times New Roman" w:hAnsi="Calibri" w:cs="Calibri"/>
                <w:color w:val="000000"/>
                <w:sz w:val="20"/>
                <w:lang w:eastAsia="tr-TR"/>
              </w:rPr>
              <w:t>sn</w:t>
            </w:r>
            <w:proofErr w:type="gramEnd"/>
          </w:p>
        </w:tc>
        <w:tc>
          <w:tcPr>
            <w:tcW w:w="41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C(8)</w:t>
            </w:r>
          </w:p>
        </w:tc>
        <w:tc>
          <w:tcPr>
            <w:tcW w:w="130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XXXXXXXX</w:t>
            </w:r>
          </w:p>
        </w:tc>
        <w:tc>
          <w:tcPr>
            <w:tcW w:w="390"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Z</w:t>
            </w:r>
          </w:p>
        </w:tc>
      </w:tr>
      <w:tr w:rsidR="00EF2D98" w:rsidRPr="00EF2D98" w:rsidTr="00C94BC8">
        <w:trPr>
          <w:trHeight w:val="20"/>
        </w:trPr>
        <w:tc>
          <w:tcPr>
            <w:tcW w:w="2084" w:type="pct"/>
            <w:tcBorders>
              <w:top w:val="nil"/>
              <w:left w:val="single" w:sz="4" w:space="0" w:color="auto"/>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rPr>
                <w:rFonts w:ascii="Calibri" w:eastAsia="Times New Roman" w:hAnsi="Calibri" w:cs="Calibri"/>
                <w:color w:val="000000"/>
                <w:sz w:val="20"/>
                <w:lang w:eastAsia="tr-TR"/>
              </w:rPr>
            </w:pPr>
            <w:proofErr w:type="gramStart"/>
            <w:r w:rsidRPr="00EF2D98">
              <w:rPr>
                <w:rFonts w:ascii="Calibri" w:eastAsia="Times New Roman" w:hAnsi="Calibri" w:cs="Calibri"/>
                <w:color w:val="000000"/>
                <w:sz w:val="20"/>
                <w:lang w:eastAsia="tr-TR"/>
              </w:rPr>
              <w:t>sertifika</w:t>
            </w:r>
            <w:proofErr w:type="gramEnd"/>
            <w:r w:rsidRPr="00EF2D98">
              <w:rPr>
                <w:rFonts w:ascii="Calibri" w:eastAsia="Times New Roman" w:hAnsi="Calibri" w:cs="Calibri"/>
                <w:color w:val="000000"/>
                <w:sz w:val="20"/>
                <w:lang w:eastAsia="tr-TR"/>
              </w:rPr>
              <w:t>_numarasi</w:t>
            </w:r>
          </w:p>
        </w:tc>
        <w:tc>
          <w:tcPr>
            <w:tcW w:w="814"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sfn</w:t>
            </w:r>
          </w:p>
        </w:tc>
        <w:tc>
          <w:tcPr>
            <w:tcW w:w="41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C(8)</w:t>
            </w:r>
          </w:p>
        </w:tc>
        <w:tc>
          <w:tcPr>
            <w:tcW w:w="130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XXXXXXXX</w:t>
            </w:r>
          </w:p>
        </w:tc>
        <w:tc>
          <w:tcPr>
            <w:tcW w:w="390"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Z</w:t>
            </w:r>
          </w:p>
        </w:tc>
      </w:tr>
      <w:tr w:rsidR="00EF2D98" w:rsidRPr="00EF2D98" w:rsidTr="00C94BC8">
        <w:trPr>
          <w:trHeight w:val="20"/>
        </w:trPr>
        <w:tc>
          <w:tcPr>
            <w:tcW w:w="2084" w:type="pct"/>
            <w:tcBorders>
              <w:top w:val="nil"/>
              <w:left w:val="single" w:sz="4" w:space="0" w:color="auto"/>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rPr>
                <w:rFonts w:ascii="Calibri" w:eastAsia="Times New Roman" w:hAnsi="Calibri" w:cs="Calibri"/>
                <w:color w:val="000000"/>
                <w:sz w:val="20"/>
                <w:lang w:eastAsia="tr-TR"/>
              </w:rPr>
            </w:pPr>
            <w:proofErr w:type="gramStart"/>
            <w:r w:rsidRPr="00EF2D98">
              <w:rPr>
                <w:rFonts w:ascii="Calibri" w:eastAsia="Times New Roman" w:hAnsi="Calibri" w:cs="Calibri"/>
                <w:color w:val="000000"/>
                <w:sz w:val="20"/>
                <w:lang w:eastAsia="tr-TR"/>
              </w:rPr>
              <w:t>hareket</w:t>
            </w:r>
            <w:proofErr w:type="gramEnd"/>
            <w:r w:rsidRPr="00EF2D98">
              <w:rPr>
                <w:rFonts w:ascii="Calibri" w:eastAsia="Times New Roman" w:hAnsi="Calibri" w:cs="Calibri"/>
                <w:color w:val="000000"/>
                <w:sz w:val="20"/>
                <w:lang w:eastAsia="tr-TR"/>
              </w:rPr>
              <w:t>_tarihi</w:t>
            </w:r>
          </w:p>
        </w:tc>
        <w:tc>
          <w:tcPr>
            <w:tcW w:w="814"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htr</w:t>
            </w:r>
          </w:p>
        </w:tc>
        <w:tc>
          <w:tcPr>
            <w:tcW w:w="41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D(8)</w:t>
            </w:r>
          </w:p>
        </w:tc>
        <w:tc>
          <w:tcPr>
            <w:tcW w:w="130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YYYYAAGG</w:t>
            </w:r>
          </w:p>
        </w:tc>
        <w:tc>
          <w:tcPr>
            <w:tcW w:w="390"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Z</w:t>
            </w:r>
          </w:p>
        </w:tc>
      </w:tr>
      <w:tr w:rsidR="00EF2D98" w:rsidRPr="00EF2D98" w:rsidTr="00C94BC8">
        <w:trPr>
          <w:trHeight w:val="20"/>
        </w:trPr>
        <w:tc>
          <w:tcPr>
            <w:tcW w:w="2084" w:type="pct"/>
            <w:tcBorders>
              <w:top w:val="nil"/>
              <w:left w:val="single" w:sz="4" w:space="0" w:color="auto"/>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rPr>
                <w:rFonts w:ascii="Calibri" w:eastAsia="Times New Roman" w:hAnsi="Calibri" w:cs="Calibri"/>
                <w:color w:val="000000"/>
                <w:sz w:val="20"/>
                <w:lang w:eastAsia="tr-TR"/>
              </w:rPr>
            </w:pPr>
            <w:proofErr w:type="gramStart"/>
            <w:r w:rsidRPr="00EF2D98">
              <w:rPr>
                <w:rFonts w:ascii="Calibri" w:eastAsia="Times New Roman" w:hAnsi="Calibri" w:cs="Calibri"/>
                <w:color w:val="000000"/>
                <w:sz w:val="20"/>
                <w:lang w:eastAsia="tr-TR"/>
              </w:rPr>
              <w:t>fon</w:t>
            </w:r>
            <w:proofErr w:type="gramEnd"/>
            <w:r w:rsidRPr="00EF2D98">
              <w:rPr>
                <w:rFonts w:ascii="Calibri" w:eastAsia="Times New Roman" w:hAnsi="Calibri" w:cs="Calibri"/>
                <w:color w:val="000000"/>
                <w:sz w:val="20"/>
                <w:lang w:eastAsia="tr-TR"/>
              </w:rPr>
              <w:t>_kodu</w:t>
            </w:r>
          </w:p>
        </w:tc>
        <w:tc>
          <w:tcPr>
            <w:tcW w:w="814"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fk</w:t>
            </w:r>
          </w:p>
        </w:tc>
        <w:tc>
          <w:tcPr>
            <w:tcW w:w="41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N(3)</w:t>
            </w:r>
          </w:p>
        </w:tc>
        <w:tc>
          <w:tcPr>
            <w:tcW w:w="130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000</w:t>
            </w:r>
          </w:p>
        </w:tc>
        <w:tc>
          <w:tcPr>
            <w:tcW w:w="390"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Z</w:t>
            </w:r>
          </w:p>
        </w:tc>
      </w:tr>
      <w:tr w:rsidR="00EF2D98" w:rsidRPr="00EF2D98" w:rsidTr="00C94BC8">
        <w:trPr>
          <w:trHeight w:val="20"/>
        </w:trPr>
        <w:tc>
          <w:tcPr>
            <w:tcW w:w="2084" w:type="pct"/>
            <w:tcBorders>
              <w:top w:val="nil"/>
              <w:left w:val="single" w:sz="4" w:space="0" w:color="auto"/>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rPr>
                <w:rFonts w:ascii="Calibri" w:eastAsia="Times New Roman" w:hAnsi="Calibri" w:cs="Calibri"/>
                <w:color w:val="000000"/>
                <w:sz w:val="20"/>
                <w:lang w:eastAsia="tr-TR"/>
              </w:rPr>
            </w:pPr>
            <w:proofErr w:type="gramStart"/>
            <w:r w:rsidRPr="00EF2D98">
              <w:rPr>
                <w:rFonts w:ascii="Calibri" w:eastAsia="Times New Roman" w:hAnsi="Calibri" w:cs="Calibri"/>
                <w:color w:val="000000"/>
                <w:sz w:val="20"/>
                <w:lang w:eastAsia="tr-TR"/>
              </w:rPr>
              <w:t>fon</w:t>
            </w:r>
            <w:proofErr w:type="gramEnd"/>
            <w:r w:rsidRPr="00EF2D98">
              <w:rPr>
                <w:rFonts w:ascii="Calibri" w:eastAsia="Times New Roman" w:hAnsi="Calibri" w:cs="Calibri"/>
                <w:color w:val="000000"/>
                <w:sz w:val="20"/>
                <w:lang w:eastAsia="tr-TR"/>
              </w:rPr>
              <w:t>_ısletim_gideri_kesintisi</w:t>
            </w:r>
          </w:p>
        </w:tc>
        <w:tc>
          <w:tcPr>
            <w:tcW w:w="814"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ktl</w:t>
            </w:r>
          </w:p>
        </w:tc>
        <w:tc>
          <w:tcPr>
            <w:tcW w:w="41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N(22,6)</w:t>
            </w:r>
          </w:p>
        </w:tc>
        <w:tc>
          <w:tcPr>
            <w:tcW w:w="130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0000000000000000.000000</w:t>
            </w:r>
          </w:p>
        </w:tc>
        <w:tc>
          <w:tcPr>
            <w:tcW w:w="390"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Z</w:t>
            </w:r>
          </w:p>
        </w:tc>
      </w:tr>
      <w:tr w:rsidR="00EF2D98" w:rsidRPr="00EF2D98" w:rsidTr="00C94BC8">
        <w:trPr>
          <w:trHeight w:val="20"/>
        </w:trPr>
        <w:tc>
          <w:tcPr>
            <w:tcW w:w="2084" w:type="pct"/>
            <w:tcBorders>
              <w:top w:val="nil"/>
              <w:left w:val="single" w:sz="4" w:space="0" w:color="auto"/>
              <w:bottom w:val="single" w:sz="4" w:space="0" w:color="auto"/>
              <w:right w:val="single" w:sz="4" w:space="0" w:color="auto"/>
            </w:tcBorders>
            <w:shd w:val="clear" w:color="auto" w:fill="auto"/>
            <w:vAlign w:val="center"/>
            <w:hideMark/>
          </w:tcPr>
          <w:p w:rsidR="00EF2D98" w:rsidRPr="00EF2D98" w:rsidRDefault="00EF2D98" w:rsidP="00EF2D98">
            <w:pPr>
              <w:spacing w:after="0" w:line="240" w:lineRule="auto"/>
              <w:rPr>
                <w:rFonts w:ascii="Calibri" w:eastAsia="Times New Roman" w:hAnsi="Calibri" w:cs="Calibri"/>
                <w:color w:val="000000"/>
                <w:sz w:val="20"/>
                <w:lang w:eastAsia="tr-TR"/>
              </w:rPr>
            </w:pPr>
            <w:proofErr w:type="gramStart"/>
            <w:r w:rsidRPr="00EF2D98">
              <w:rPr>
                <w:rFonts w:ascii="Calibri" w:eastAsia="Times New Roman" w:hAnsi="Calibri" w:cs="Calibri"/>
                <w:color w:val="000000"/>
                <w:sz w:val="20"/>
                <w:lang w:eastAsia="tr-TR"/>
              </w:rPr>
              <w:t>fona</w:t>
            </w:r>
            <w:proofErr w:type="gramEnd"/>
            <w:r w:rsidRPr="00EF2D98">
              <w:rPr>
                <w:rFonts w:ascii="Calibri" w:eastAsia="Times New Roman" w:hAnsi="Calibri" w:cs="Calibri"/>
                <w:color w:val="000000"/>
                <w:sz w:val="20"/>
                <w:lang w:eastAsia="tr-TR"/>
              </w:rPr>
              <w:t>_ıliskin_zorunlu_giderlerin_karsilanmasina_yonelik_kesintiler</w:t>
            </w:r>
          </w:p>
        </w:tc>
        <w:tc>
          <w:tcPr>
            <w:tcW w:w="814"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ztl</w:t>
            </w:r>
          </w:p>
        </w:tc>
        <w:tc>
          <w:tcPr>
            <w:tcW w:w="41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N(22,6)</w:t>
            </w:r>
          </w:p>
        </w:tc>
        <w:tc>
          <w:tcPr>
            <w:tcW w:w="130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0000000000000000.000000</w:t>
            </w:r>
          </w:p>
        </w:tc>
        <w:tc>
          <w:tcPr>
            <w:tcW w:w="390"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Z</w:t>
            </w:r>
          </w:p>
        </w:tc>
      </w:tr>
      <w:tr w:rsidR="00EF2D98" w:rsidRPr="00EF2D98" w:rsidTr="00C94BC8">
        <w:trPr>
          <w:trHeight w:val="20"/>
        </w:trPr>
        <w:tc>
          <w:tcPr>
            <w:tcW w:w="2084" w:type="pct"/>
            <w:tcBorders>
              <w:top w:val="nil"/>
              <w:left w:val="single" w:sz="4" w:space="0" w:color="auto"/>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rPr>
                <w:rFonts w:ascii="Calibri" w:eastAsia="Times New Roman" w:hAnsi="Calibri" w:cs="Calibri"/>
                <w:color w:val="000000"/>
                <w:sz w:val="20"/>
                <w:lang w:eastAsia="tr-TR"/>
              </w:rPr>
            </w:pPr>
            <w:proofErr w:type="gramStart"/>
            <w:r w:rsidRPr="00EF2D98">
              <w:rPr>
                <w:rFonts w:ascii="Calibri" w:eastAsia="Times New Roman" w:hAnsi="Calibri" w:cs="Calibri"/>
                <w:color w:val="000000"/>
                <w:sz w:val="20"/>
                <w:lang w:eastAsia="tr-TR"/>
              </w:rPr>
              <w:t>performans</w:t>
            </w:r>
            <w:proofErr w:type="gramEnd"/>
            <w:r w:rsidRPr="00EF2D98">
              <w:rPr>
                <w:rFonts w:ascii="Calibri" w:eastAsia="Times New Roman" w:hAnsi="Calibri" w:cs="Calibri"/>
                <w:color w:val="000000"/>
                <w:sz w:val="20"/>
                <w:lang w:eastAsia="tr-TR"/>
              </w:rPr>
              <w:t>_kesintisi</w:t>
            </w:r>
          </w:p>
        </w:tc>
        <w:tc>
          <w:tcPr>
            <w:tcW w:w="814"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ptl</w:t>
            </w:r>
          </w:p>
        </w:tc>
        <w:tc>
          <w:tcPr>
            <w:tcW w:w="41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N(22,6)</w:t>
            </w:r>
          </w:p>
        </w:tc>
        <w:tc>
          <w:tcPr>
            <w:tcW w:w="1301"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0000000000000000.000000</w:t>
            </w:r>
          </w:p>
        </w:tc>
        <w:tc>
          <w:tcPr>
            <w:tcW w:w="390" w:type="pct"/>
            <w:tcBorders>
              <w:top w:val="nil"/>
              <w:left w:val="nil"/>
              <w:bottom w:val="single" w:sz="4" w:space="0" w:color="auto"/>
              <w:right w:val="single" w:sz="4" w:space="0" w:color="auto"/>
            </w:tcBorders>
            <w:shd w:val="clear" w:color="auto" w:fill="auto"/>
            <w:noWrap/>
            <w:vAlign w:val="center"/>
            <w:hideMark/>
          </w:tcPr>
          <w:p w:rsidR="00EF2D98" w:rsidRPr="00EF2D98" w:rsidRDefault="00EF2D98" w:rsidP="00EF2D98">
            <w:pPr>
              <w:spacing w:after="0" w:line="240" w:lineRule="auto"/>
              <w:jc w:val="center"/>
              <w:rPr>
                <w:rFonts w:ascii="Calibri" w:eastAsia="Times New Roman" w:hAnsi="Calibri" w:cs="Calibri"/>
                <w:color w:val="000000"/>
                <w:sz w:val="20"/>
                <w:lang w:eastAsia="tr-TR"/>
              </w:rPr>
            </w:pPr>
            <w:r w:rsidRPr="00EF2D98">
              <w:rPr>
                <w:rFonts w:ascii="Calibri" w:eastAsia="Times New Roman" w:hAnsi="Calibri" w:cs="Calibri"/>
                <w:color w:val="000000"/>
                <w:sz w:val="20"/>
                <w:lang w:eastAsia="tr-TR"/>
              </w:rPr>
              <w:t>Z</w:t>
            </w:r>
          </w:p>
        </w:tc>
      </w:tr>
    </w:tbl>
    <w:p w:rsidR="006C380E" w:rsidRDefault="006C380E">
      <w:pPr>
        <w:rPr>
          <w:b/>
          <w:u w:val="single"/>
        </w:rPr>
      </w:pPr>
    </w:p>
    <w:p w:rsidR="00EF2D98" w:rsidRDefault="00EF2D98" w:rsidP="00091BD4">
      <w:pPr>
        <w:pStyle w:val="ListeParagraf"/>
        <w:numPr>
          <w:ilvl w:val="1"/>
          <w:numId w:val="1"/>
        </w:numPr>
        <w:ind w:left="993" w:hanging="633"/>
        <w:outlineLvl w:val="1"/>
        <w:rPr>
          <w:b/>
          <w:sz w:val="24"/>
          <w:szCs w:val="24"/>
          <w:u w:val="single"/>
        </w:rPr>
      </w:pPr>
      <w:bookmarkStart w:id="23" w:name="_Toc487464121"/>
      <w:r>
        <w:rPr>
          <w:b/>
          <w:sz w:val="24"/>
          <w:szCs w:val="24"/>
          <w:u w:val="single"/>
        </w:rPr>
        <w:t>MTG</w:t>
      </w:r>
      <w:r w:rsidRPr="005E7EB6">
        <w:rPr>
          <w:b/>
          <w:sz w:val="24"/>
          <w:szCs w:val="24"/>
          <w:u w:val="single"/>
        </w:rPr>
        <w:t xml:space="preserve"> Tablosu (</w:t>
      </w:r>
      <w:r>
        <w:rPr>
          <w:b/>
          <w:sz w:val="24"/>
          <w:szCs w:val="24"/>
          <w:u w:val="single"/>
        </w:rPr>
        <w:t>Mutabakat Güncelleme Bilgileri</w:t>
      </w:r>
      <w:r w:rsidRPr="005E7EB6">
        <w:rPr>
          <w:b/>
          <w:sz w:val="24"/>
          <w:szCs w:val="24"/>
          <w:u w:val="single"/>
        </w:rPr>
        <w:t>)</w:t>
      </w:r>
      <w:bookmarkEnd w:id="23"/>
    </w:p>
    <w:p w:rsidR="0090019E" w:rsidRDefault="00EF2D98" w:rsidP="00BF56C5">
      <w:pPr>
        <w:rPr>
          <w:rFonts w:ascii="Calibri" w:eastAsia="Times New Roman" w:hAnsi="Calibri" w:cs="Calibri"/>
          <w:color w:val="000000"/>
          <w:lang w:eastAsia="tr-TR"/>
        </w:rPr>
      </w:pPr>
      <w:r w:rsidRPr="00EF2D98">
        <w:rPr>
          <w:rFonts w:ascii="Calibri" w:eastAsia="Times New Roman" w:hAnsi="Calibri" w:cs="Calibri"/>
          <w:color w:val="000000"/>
          <w:lang w:eastAsia="tr-TR"/>
        </w:rPr>
        <w:t xml:space="preserve">Söz konusu veriler Emeklilik Şirketleri tarafından geçmiş dönemlere ait tahsilatların/iadelerin tekrar hesaplanabilmesi için </w:t>
      </w:r>
      <w:r>
        <w:rPr>
          <w:rFonts w:ascii="Calibri" w:eastAsia="Times New Roman" w:hAnsi="Calibri" w:cs="Calibri"/>
          <w:color w:val="000000"/>
          <w:lang w:eastAsia="tr-TR"/>
        </w:rPr>
        <w:t>hazırlanmaktadır</w:t>
      </w:r>
      <w:r w:rsidRPr="00EF2D98">
        <w:rPr>
          <w:rFonts w:ascii="Calibri" w:eastAsia="Times New Roman" w:hAnsi="Calibri" w:cs="Calibri"/>
          <w:color w:val="000000"/>
          <w:lang w:eastAsia="tr-TR"/>
        </w:rPr>
        <w:t>. Tekrar hesaplama işlemi sadece durum kodu "1</w:t>
      </w:r>
      <w:r w:rsidR="0090019E">
        <w:rPr>
          <w:rFonts w:ascii="Calibri" w:eastAsia="Times New Roman" w:hAnsi="Calibri" w:cs="Calibri"/>
          <w:color w:val="000000"/>
          <w:lang w:eastAsia="tr-TR"/>
        </w:rPr>
        <w:t>-</w:t>
      </w:r>
      <w:r w:rsidR="0090019E" w:rsidRPr="0090019E">
        <w:rPr>
          <w:rFonts w:ascii="Calibri" w:hAnsi="Calibri" w:cs="Calibri"/>
          <w:color w:val="000000"/>
        </w:rPr>
        <w:t xml:space="preserve"> </w:t>
      </w:r>
      <w:r w:rsidR="0090019E" w:rsidRPr="0090019E">
        <w:rPr>
          <w:rFonts w:ascii="Calibri" w:eastAsia="Times New Roman" w:hAnsi="Calibri" w:cs="Calibri"/>
          <w:color w:val="000000"/>
          <w:lang w:eastAsia="tr-TR"/>
        </w:rPr>
        <w:t>Devlet katkısı hesaplanmasına esas kayıt</w:t>
      </w:r>
      <w:r w:rsidR="0090019E">
        <w:rPr>
          <w:rFonts w:ascii="Calibri" w:eastAsia="Times New Roman" w:hAnsi="Calibri" w:cs="Calibri"/>
          <w:color w:val="000000"/>
          <w:lang w:eastAsia="tr-TR"/>
        </w:rPr>
        <w:t>” tan</w:t>
      </w:r>
      <w:r w:rsidRPr="00EF2D98">
        <w:rPr>
          <w:rFonts w:ascii="Calibri" w:eastAsia="Times New Roman" w:hAnsi="Calibri" w:cs="Calibri"/>
          <w:color w:val="000000"/>
          <w:lang w:eastAsia="tr-TR"/>
        </w:rPr>
        <w:t xml:space="preserve"> farklılar için yapılacaktır. Durum kodu </w:t>
      </w:r>
      <w:r>
        <w:rPr>
          <w:rFonts w:ascii="Calibri" w:eastAsia="Times New Roman" w:hAnsi="Calibri" w:cs="Calibri"/>
          <w:color w:val="000000"/>
          <w:lang w:eastAsia="tr-TR"/>
        </w:rPr>
        <w:t>“</w:t>
      </w:r>
      <w:r w:rsidRPr="00EF2D98">
        <w:rPr>
          <w:rFonts w:ascii="Calibri" w:eastAsia="Times New Roman" w:hAnsi="Calibri" w:cs="Calibri"/>
          <w:color w:val="000000"/>
          <w:lang w:eastAsia="tr-TR"/>
        </w:rPr>
        <w:t>1</w:t>
      </w:r>
      <w:r>
        <w:rPr>
          <w:rFonts w:ascii="Calibri" w:eastAsia="Times New Roman" w:hAnsi="Calibri" w:cs="Calibri"/>
          <w:color w:val="000000"/>
          <w:lang w:eastAsia="tr-TR"/>
        </w:rPr>
        <w:t>-</w:t>
      </w:r>
      <w:r w:rsidRPr="00EF2D98">
        <w:rPr>
          <w:rFonts w:ascii="Calibri" w:eastAsia="Times New Roman" w:hAnsi="Calibri" w:cs="Calibri"/>
          <w:color w:val="000000"/>
          <w:lang w:eastAsia="tr-TR"/>
        </w:rPr>
        <w:t>Devlet katkısı hesaplanmasına esas kayıt</w:t>
      </w:r>
      <w:r>
        <w:rPr>
          <w:rFonts w:ascii="Calibri" w:eastAsia="Times New Roman" w:hAnsi="Calibri" w:cs="Calibri"/>
          <w:color w:val="000000"/>
          <w:lang w:eastAsia="tr-TR"/>
        </w:rPr>
        <w:t xml:space="preserve">” </w:t>
      </w:r>
      <w:r w:rsidRPr="00EF2D98">
        <w:rPr>
          <w:rFonts w:ascii="Calibri" w:eastAsia="Times New Roman" w:hAnsi="Calibri" w:cs="Calibri"/>
          <w:color w:val="000000"/>
          <w:lang w:eastAsia="tr-TR"/>
        </w:rPr>
        <w:t xml:space="preserve"> olan kayıtların iletilmesi durumunda dikkate alınmayacaktır.</w:t>
      </w:r>
    </w:p>
    <w:tbl>
      <w:tblPr>
        <w:tblW w:w="5000" w:type="pct"/>
        <w:tblCellMar>
          <w:left w:w="70" w:type="dxa"/>
          <w:right w:w="70" w:type="dxa"/>
        </w:tblCellMar>
        <w:tblLook w:val="04A0" w:firstRow="1" w:lastRow="0" w:firstColumn="1" w:lastColumn="0" w:noHBand="0" w:noVBand="1"/>
      </w:tblPr>
      <w:tblGrid>
        <w:gridCol w:w="3919"/>
        <w:gridCol w:w="2179"/>
        <w:gridCol w:w="1223"/>
        <w:gridCol w:w="2003"/>
        <w:gridCol w:w="1162"/>
      </w:tblGrid>
      <w:tr w:rsidR="0090019E" w:rsidRPr="0090019E" w:rsidTr="00192978">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A6A6A6"/>
            <w:noWrap/>
            <w:vAlign w:val="center"/>
          </w:tcPr>
          <w:p w:rsidR="0090019E" w:rsidRPr="0090019E" w:rsidRDefault="0090019E" w:rsidP="0090019E">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MTG (Mutabakat Güncelleme Bilgileri)</w:t>
            </w:r>
          </w:p>
        </w:tc>
      </w:tr>
      <w:tr w:rsidR="0090019E" w:rsidRPr="0090019E" w:rsidTr="00192978">
        <w:trPr>
          <w:trHeight w:val="20"/>
        </w:trPr>
        <w:tc>
          <w:tcPr>
            <w:tcW w:w="1869"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90019E" w:rsidRPr="0090019E" w:rsidRDefault="0090019E" w:rsidP="0090019E">
            <w:pPr>
              <w:spacing w:after="0" w:line="240" w:lineRule="auto"/>
              <w:rPr>
                <w:rFonts w:ascii="Calibri" w:eastAsia="Times New Roman" w:hAnsi="Calibri" w:cs="Calibri"/>
                <w:b/>
                <w:bCs/>
                <w:color w:val="000000"/>
                <w:sz w:val="20"/>
                <w:lang w:eastAsia="tr-TR"/>
              </w:rPr>
            </w:pPr>
            <w:r w:rsidRPr="0090019E">
              <w:rPr>
                <w:rFonts w:ascii="Calibri" w:eastAsia="Times New Roman" w:hAnsi="Calibri" w:cs="Calibri"/>
                <w:b/>
                <w:bCs/>
                <w:color w:val="000000"/>
                <w:sz w:val="20"/>
                <w:lang w:eastAsia="tr-TR"/>
              </w:rPr>
              <w:t>Alan Adı</w:t>
            </w:r>
          </w:p>
        </w:tc>
        <w:tc>
          <w:tcPr>
            <w:tcW w:w="1039" w:type="pct"/>
            <w:tcBorders>
              <w:top w:val="single" w:sz="4" w:space="0" w:color="auto"/>
              <w:left w:val="nil"/>
              <w:bottom w:val="single" w:sz="4" w:space="0" w:color="auto"/>
              <w:right w:val="single" w:sz="4" w:space="0" w:color="auto"/>
            </w:tcBorders>
            <w:shd w:val="clear" w:color="000000" w:fill="A6A6A6"/>
            <w:vAlign w:val="center"/>
            <w:hideMark/>
          </w:tcPr>
          <w:p w:rsidR="0090019E" w:rsidRPr="0090019E" w:rsidRDefault="0090019E" w:rsidP="0090019E">
            <w:pPr>
              <w:spacing w:after="0" w:line="240" w:lineRule="auto"/>
              <w:jc w:val="center"/>
              <w:rPr>
                <w:rFonts w:ascii="Calibri" w:eastAsia="Times New Roman" w:hAnsi="Calibri" w:cs="Calibri"/>
                <w:b/>
                <w:bCs/>
                <w:color w:val="000000"/>
                <w:sz w:val="20"/>
                <w:lang w:eastAsia="tr-TR"/>
              </w:rPr>
            </w:pPr>
            <w:r w:rsidRPr="0090019E">
              <w:rPr>
                <w:rFonts w:ascii="Calibri" w:eastAsia="Times New Roman" w:hAnsi="Calibri" w:cs="Calibri"/>
                <w:b/>
                <w:bCs/>
                <w:color w:val="000000"/>
                <w:sz w:val="20"/>
                <w:lang w:eastAsia="tr-TR"/>
              </w:rPr>
              <w:t>XML Bileşen Adı</w:t>
            </w:r>
          </w:p>
        </w:tc>
        <w:tc>
          <w:tcPr>
            <w:tcW w:w="583" w:type="pct"/>
            <w:tcBorders>
              <w:top w:val="single" w:sz="4" w:space="0" w:color="auto"/>
              <w:left w:val="nil"/>
              <w:bottom w:val="single" w:sz="4" w:space="0" w:color="auto"/>
              <w:right w:val="single" w:sz="4" w:space="0" w:color="auto"/>
            </w:tcBorders>
            <w:shd w:val="clear" w:color="000000" w:fill="A6A6A6"/>
            <w:noWrap/>
            <w:vAlign w:val="center"/>
            <w:hideMark/>
          </w:tcPr>
          <w:p w:rsidR="0090019E" w:rsidRPr="0090019E" w:rsidRDefault="0090019E" w:rsidP="0090019E">
            <w:pPr>
              <w:spacing w:after="0" w:line="240" w:lineRule="auto"/>
              <w:jc w:val="center"/>
              <w:rPr>
                <w:rFonts w:ascii="Calibri" w:eastAsia="Times New Roman" w:hAnsi="Calibri" w:cs="Calibri"/>
                <w:b/>
                <w:bCs/>
                <w:color w:val="000000"/>
                <w:sz w:val="20"/>
                <w:lang w:eastAsia="tr-TR"/>
              </w:rPr>
            </w:pPr>
            <w:r w:rsidRPr="0090019E">
              <w:rPr>
                <w:rFonts w:ascii="Calibri" w:eastAsia="Times New Roman" w:hAnsi="Calibri" w:cs="Calibri"/>
                <w:b/>
                <w:bCs/>
                <w:color w:val="000000"/>
                <w:sz w:val="20"/>
                <w:lang w:eastAsia="tr-TR"/>
              </w:rPr>
              <w:t>Veri Tipi</w:t>
            </w:r>
          </w:p>
        </w:tc>
        <w:tc>
          <w:tcPr>
            <w:tcW w:w="955" w:type="pct"/>
            <w:tcBorders>
              <w:top w:val="single" w:sz="4" w:space="0" w:color="auto"/>
              <w:left w:val="nil"/>
              <w:bottom w:val="single" w:sz="4" w:space="0" w:color="auto"/>
              <w:right w:val="single" w:sz="4" w:space="0" w:color="auto"/>
            </w:tcBorders>
            <w:shd w:val="clear" w:color="000000" w:fill="A6A6A6"/>
            <w:noWrap/>
            <w:vAlign w:val="center"/>
            <w:hideMark/>
          </w:tcPr>
          <w:p w:rsidR="0090019E" w:rsidRPr="0090019E" w:rsidRDefault="0090019E" w:rsidP="0090019E">
            <w:pPr>
              <w:spacing w:after="0" w:line="240" w:lineRule="auto"/>
              <w:jc w:val="center"/>
              <w:rPr>
                <w:rFonts w:ascii="Calibri" w:eastAsia="Times New Roman" w:hAnsi="Calibri" w:cs="Calibri"/>
                <w:b/>
                <w:bCs/>
                <w:color w:val="000000"/>
                <w:sz w:val="20"/>
                <w:lang w:eastAsia="tr-TR"/>
              </w:rPr>
            </w:pPr>
            <w:r w:rsidRPr="0090019E">
              <w:rPr>
                <w:rFonts w:ascii="Calibri" w:eastAsia="Times New Roman" w:hAnsi="Calibri" w:cs="Calibri"/>
                <w:b/>
                <w:bCs/>
                <w:color w:val="000000"/>
                <w:sz w:val="20"/>
                <w:lang w:eastAsia="tr-TR"/>
              </w:rPr>
              <w:t>Veri Formatı</w:t>
            </w:r>
          </w:p>
        </w:tc>
        <w:tc>
          <w:tcPr>
            <w:tcW w:w="553" w:type="pct"/>
            <w:tcBorders>
              <w:top w:val="single" w:sz="4" w:space="0" w:color="auto"/>
              <w:left w:val="nil"/>
              <w:bottom w:val="single" w:sz="4" w:space="0" w:color="auto"/>
              <w:right w:val="single" w:sz="4" w:space="0" w:color="auto"/>
            </w:tcBorders>
            <w:shd w:val="clear" w:color="000000" w:fill="A6A6A6"/>
            <w:noWrap/>
            <w:vAlign w:val="center"/>
            <w:hideMark/>
          </w:tcPr>
          <w:p w:rsidR="0090019E" w:rsidRPr="0090019E" w:rsidRDefault="0090019E" w:rsidP="0090019E">
            <w:pPr>
              <w:spacing w:after="0" w:line="240" w:lineRule="auto"/>
              <w:jc w:val="center"/>
              <w:rPr>
                <w:rFonts w:ascii="Calibri" w:eastAsia="Times New Roman" w:hAnsi="Calibri" w:cs="Calibri"/>
                <w:b/>
                <w:bCs/>
                <w:color w:val="000000"/>
                <w:sz w:val="20"/>
                <w:lang w:eastAsia="tr-TR"/>
              </w:rPr>
            </w:pPr>
            <w:r w:rsidRPr="0090019E">
              <w:rPr>
                <w:rFonts w:ascii="Calibri" w:eastAsia="Times New Roman" w:hAnsi="Calibri" w:cs="Calibri"/>
                <w:b/>
                <w:bCs/>
                <w:color w:val="000000"/>
                <w:sz w:val="20"/>
                <w:lang w:eastAsia="tr-TR"/>
              </w:rPr>
              <w:t>Zorunlu</w:t>
            </w:r>
          </w:p>
        </w:tc>
      </w:tr>
      <w:tr w:rsidR="0090019E" w:rsidRPr="0090019E" w:rsidTr="00192978">
        <w:trPr>
          <w:trHeight w:val="20"/>
        </w:trPr>
        <w:tc>
          <w:tcPr>
            <w:tcW w:w="1869" w:type="pct"/>
            <w:tcBorders>
              <w:top w:val="nil"/>
              <w:left w:val="single" w:sz="4" w:space="0" w:color="auto"/>
              <w:bottom w:val="single" w:sz="4" w:space="0" w:color="auto"/>
              <w:right w:val="single" w:sz="4" w:space="0" w:color="auto"/>
            </w:tcBorders>
            <w:shd w:val="clear" w:color="auto" w:fill="auto"/>
            <w:noWrap/>
            <w:vAlign w:val="bottom"/>
          </w:tcPr>
          <w:p w:rsidR="0090019E" w:rsidRPr="00E728EC" w:rsidRDefault="0090019E"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1039" w:type="pct"/>
            <w:tcBorders>
              <w:top w:val="nil"/>
              <w:left w:val="nil"/>
              <w:bottom w:val="single" w:sz="4" w:space="0" w:color="auto"/>
              <w:right w:val="single" w:sz="4" w:space="0" w:color="auto"/>
            </w:tcBorders>
            <w:shd w:val="clear" w:color="auto" w:fill="auto"/>
            <w:noWrap/>
            <w:vAlign w:val="bottom"/>
          </w:tcPr>
          <w:p w:rsidR="0090019E" w:rsidRPr="00E728EC" w:rsidRDefault="0090019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583" w:type="pct"/>
            <w:tcBorders>
              <w:top w:val="nil"/>
              <w:left w:val="nil"/>
              <w:bottom w:val="single" w:sz="4" w:space="0" w:color="auto"/>
              <w:right w:val="single" w:sz="4" w:space="0" w:color="auto"/>
            </w:tcBorders>
            <w:shd w:val="clear" w:color="auto" w:fill="auto"/>
            <w:noWrap/>
            <w:vAlign w:val="bottom"/>
          </w:tcPr>
          <w:p w:rsidR="0090019E" w:rsidRPr="00E728EC" w:rsidRDefault="0090019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955" w:type="pct"/>
            <w:tcBorders>
              <w:top w:val="nil"/>
              <w:left w:val="nil"/>
              <w:bottom w:val="single" w:sz="4" w:space="0" w:color="auto"/>
              <w:right w:val="single" w:sz="4" w:space="0" w:color="auto"/>
            </w:tcBorders>
            <w:shd w:val="clear" w:color="auto" w:fill="auto"/>
            <w:noWrap/>
            <w:vAlign w:val="center"/>
          </w:tcPr>
          <w:p w:rsidR="0090019E" w:rsidRPr="00E728EC" w:rsidRDefault="0090019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553" w:type="pct"/>
            <w:tcBorders>
              <w:top w:val="nil"/>
              <w:left w:val="nil"/>
              <w:bottom w:val="single" w:sz="4" w:space="0" w:color="auto"/>
              <w:right w:val="single" w:sz="4" w:space="0" w:color="auto"/>
            </w:tcBorders>
            <w:shd w:val="clear" w:color="auto" w:fill="auto"/>
            <w:noWrap/>
            <w:vAlign w:val="center"/>
          </w:tcPr>
          <w:p w:rsidR="0090019E" w:rsidRPr="00E728EC" w:rsidRDefault="0090019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90019E" w:rsidRPr="0090019E" w:rsidTr="00192978">
        <w:trPr>
          <w:trHeight w:val="20"/>
        </w:trPr>
        <w:tc>
          <w:tcPr>
            <w:tcW w:w="1869" w:type="pct"/>
            <w:tcBorders>
              <w:top w:val="nil"/>
              <w:left w:val="single" w:sz="4" w:space="0" w:color="auto"/>
              <w:bottom w:val="single" w:sz="4" w:space="0" w:color="auto"/>
              <w:right w:val="single" w:sz="4" w:space="0" w:color="auto"/>
            </w:tcBorders>
            <w:shd w:val="clear" w:color="auto" w:fill="auto"/>
            <w:noWrap/>
            <w:vAlign w:val="center"/>
          </w:tcPr>
          <w:p w:rsidR="0090019E" w:rsidRPr="00E728EC" w:rsidRDefault="0090019E"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1039" w:type="pct"/>
            <w:tcBorders>
              <w:top w:val="nil"/>
              <w:left w:val="nil"/>
              <w:bottom w:val="single" w:sz="4" w:space="0" w:color="auto"/>
              <w:right w:val="single" w:sz="4" w:space="0" w:color="auto"/>
            </w:tcBorders>
            <w:shd w:val="clear" w:color="auto" w:fill="auto"/>
            <w:noWrap/>
            <w:vAlign w:val="center"/>
          </w:tcPr>
          <w:p w:rsidR="0090019E" w:rsidRPr="00E728EC" w:rsidRDefault="0090019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583" w:type="pct"/>
            <w:tcBorders>
              <w:top w:val="nil"/>
              <w:left w:val="nil"/>
              <w:bottom w:val="single" w:sz="4" w:space="0" w:color="auto"/>
              <w:right w:val="single" w:sz="4" w:space="0" w:color="auto"/>
            </w:tcBorders>
            <w:shd w:val="clear" w:color="auto" w:fill="auto"/>
            <w:noWrap/>
            <w:vAlign w:val="center"/>
          </w:tcPr>
          <w:p w:rsidR="0090019E" w:rsidRPr="00E728EC" w:rsidRDefault="0090019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955" w:type="pct"/>
            <w:tcBorders>
              <w:top w:val="nil"/>
              <w:left w:val="nil"/>
              <w:bottom w:val="single" w:sz="4" w:space="0" w:color="auto"/>
              <w:right w:val="single" w:sz="4" w:space="0" w:color="auto"/>
            </w:tcBorders>
            <w:shd w:val="clear" w:color="auto" w:fill="auto"/>
            <w:noWrap/>
            <w:vAlign w:val="center"/>
          </w:tcPr>
          <w:p w:rsidR="0090019E" w:rsidRPr="00E728EC" w:rsidRDefault="0090019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553" w:type="pct"/>
            <w:tcBorders>
              <w:top w:val="nil"/>
              <w:left w:val="nil"/>
              <w:bottom w:val="single" w:sz="4" w:space="0" w:color="auto"/>
              <w:right w:val="single" w:sz="4" w:space="0" w:color="auto"/>
            </w:tcBorders>
            <w:shd w:val="clear" w:color="auto" w:fill="auto"/>
            <w:noWrap/>
            <w:vAlign w:val="center"/>
          </w:tcPr>
          <w:p w:rsidR="0090019E" w:rsidRPr="00E728EC" w:rsidRDefault="0090019E"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90019E" w:rsidRPr="0090019E" w:rsidTr="00192978">
        <w:trPr>
          <w:trHeight w:val="20"/>
        </w:trPr>
        <w:tc>
          <w:tcPr>
            <w:tcW w:w="1869" w:type="pct"/>
            <w:tcBorders>
              <w:top w:val="nil"/>
              <w:left w:val="single" w:sz="4" w:space="0" w:color="auto"/>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nesne</w:t>
            </w:r>
            <w:proofErr w:type="gramEnd"/>
            <w:r w:rsidRPr="0090019E">
              <w:rPr>
                <w:rFonts w:ascii="Calibri" w:eastAsia="Times New Roman" w:hAnsi="Calibri" w:cs="Calibri"/>
                <w:color w:val="000000"/>
                <w:sz w:val="20"/>
                <w:lang w:eastAsia="tr-TR"/>
              </w:rPr>
              <w:t>_sira_numarasi</w:t>
            </w:r>
          </w:p>
        </w:tc>
        <w:tc>
          <w:tcPr>
            <w:tcW w:w="1039"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no</w:t>
            </w:r>
            <w:proofErr w:type="gramEnd"/>
          </w:p>
        </w:tc>
        <w:tc>
          <w:tcPr>
            <w:tcW w:w="583"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N(8)</w:t>
            </w:r>
          </w:p>
        </w:tc>
        <w:tc>
          <w:tcPr>
            <w:tcW w:w="955"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00000000</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Z</w:t>
            </w:r>
          </w:p>
        </w:tc>
      </w:tr>
      <w:tr w:rsidR="0090019E" w:rsidRPr="0090019E" w:rsidTr="00192978">
        <w:trPr>
          <w:trHeight w:val="20"/>
        </w:trPr>
        <w:tc>
          <w:tcPr>
            <w:tcW w:w="1869" w:type="pct"/>
            <w:tcBorders>
              <w:top w:val="nil"/>
              <w:left w:val="single" w:sz="4" w:space="0" w:color="auto"/>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mutabakat</w:t>
            </w:r>
            <w:proofErr w:type="gramEnd"/>
            <w:r w:rsidRPr="0090019E">
              <w:rPr>
                <w:rFonts w:ascii="Calibri" w:eastAsia="Times New Roman" w:hAnsi="Calibri" w:cs="Calibri"/>
                <w:color w:val="000000"/>
                <w:sz w:val="20"/>
                <w:lang w:eastAsia="tr-TR"/>
              </w:rPr>
              <w:t>_referans_numarasi</w:t>
            </w:r>
          </w:p>
        </w:tc>
        <w:tc>
          <w:tcPr>
            <w:tcW w:w="1039"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mrf</w:t>
            </w:r>
          </w:p>
        </w:tc>
        <w:tc>
          <w:tcPr>
            <w:tcW w:w="583"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N(12)</w:t>
            </w:r>
          </w:p>
        </w:tc>
        <w:tc>
          <w:tcPr>
            <w:tcW w:w="955"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000000000000</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Z</w:t>
            </w:r>
          </w:p>
        </w:tc>
      </w:tr>
    </w:tbl>
    <w:p w:rsidR="00EF2D98" w:rsidRDefault="00EF2D98" w:rsidP="00BF56C5">
      <w:pPr>
        <w:rPr>
          <w:rFonts w:ascii="Calibri" w:eastAsia="Times New Roman" w:hAnsi="Calibri" w:cs="Calibri"/>
          <w:color w:val="000000"/>
          <w:lang w:eastAsia="tr-TR"/>
        </w:rPr>
      </w:pPr>
    </w:p>
    <w:p w:rsidR="00C94BC8" w:rsidRDefault="00C94BC8" w:rsidP="00BF56C5">
      <w:pPr>
        <w:rPr>
          <w:rFonts w:ascii="Calibri" w:eastAsia="Times New Roman" w:hAnsi="Calibri" w:cs="Calibri"/>
          <w:color w:val="000000"/>
          <w:lang w:eastAsia="tr-TR"/>
        </w:rPr>
      </w:pPr>
    </w:p>
    <w:p w:rsidR="0090019E" w:rsidRDefault="0090019E" w:rsidP="00091BD4">
      <w:pPr>
        <w:pStyle w:val="ListeParagraf"/>
        <w:numPr>
          <w:ilvl w:val="1"/>
          <w:numId w:val="1"/>
        </w:numPr>
        <w:ind w:left="993" w:hanging="633"/>
        <w:outlineLvl w:val="1"/>
        <w:rPr>
          <w:b/>
          <w:sz w:val="24"/>
          <w:szCs w:val="24"/>
          <w:u w:val="single"/>
        </w:rPr>
      </w:pPr>
      <w:bookmarkStart w:id="24" w:name="_Toc487464122"/>
      <w:r>
        <w:rPr>
          <w:b/>
          <w:sz w:val="24"/>
          <w:szCs w:val="24"/>
          <w:u w:val="single"/>
        </w:rPr>
        <w:lastRenderedPageBreak/>
        <w:t>HKO</w:t>
      </w:r>
      <w:r w:rsidRPr="005E7EB6">
        <w:rPr>
          <w:b/>
          <w:sz w:val="24"/>
          <w:szCs w:val="24"/>
          <w:u w:val="single"/>
        </w:rPr>
        <w:t xml:space="preserve"> Tablosu (</w:t>
      </w:r>
      <w:r>
        <w:rPr>
          <w:b/>
          <w:sz w:val="24"/>
          <w:szCs w:val="24"/>
          <w:u w:val="single"/>
        </w:rPr>
        <w:t>Hak Kazanılmayan Tutar Ödeme Bilgileri</w:t>
      </w:r>
      <w:r w:rsidRPr="005E7EB6">
        <w:rPr>
          <w:b/>
          <w:sz w:val="24"/>
          <w:szCs w:val="24"/>
          <w:u w:val="single"/>
        </w:rPr>
        <w:t>)</w:t>
      </w:r>
      <w:bookmarkEnd w:id="24"/>
    </w:p>
    <w:p w:rsidR="0090019E" w:rsidRPr="0090019E" w:rsidRDefault="0090019E" w:rsidP="0090019E">
      <w:pPr>
        <w:spacing w:after="0" w:line="240" w:lineRule="auto"/>
        <w:rPr>
          <w:rFonts w:ascii="Calibri" w:eastAsia="Times New Roman" w:hAnsi="Calibri" w:cs="Calibri"/>
          <w:color w:val="000000"/>
          <w:lang w:eastAsia="tr-TR"/>
        </w:rPr>
      </w:pPr>
      <w:r w:rsidRPr="0090019E">
        <w:rPr>
          <w:rFonts w:ascii="Calibri" w:eastAsia="Times New Roman" w:hAnsi="Calibri" w:cs="Calibri"/>
          <w:color w:val="000000"/>
          <w:lang w:eastAsia="tr-TR"/>
        </w:rPr>
        <w:t xml:space="preserve">Kayıt kesinleştirme bildirimi ile birlikte imzalanan Hazine Müsteşarlığı'na yapılan fiili ödemelerin gösterildiği şirket tarafından gönderilecek nesne. </w:t>
      </w:r>
    </w:p>
    <w:p w:rsidR="0090019E" w:rsidRDefault="0090019E" w:rsidP="0090019E">
      <w:pPr>
        <w:spacing w:after="0"/>
        <w:rPr>
          <w:b/>
          <w:sz w:val="24"/>
          <w:szCs w:val="24"/>
          <w:u w:val="single"/>
        </w:rPr>
      </w:pPr>
    </w:p>
    <w:tbl>
      <w:tblPr>
        <w:tblW w:w="5000" w:type="pct"/>
        <w:tblCellMar>
          <w:left w:w="70" w:type="dxa"/>
          <w:right w:w="70" w:type="dxa"/>
        </w:tblCellMar>
        <w:tblLook w:val="04A0" w:firstRow="1" w:lastRow="0" w:firstColumn="1" w:lastColumn="0" w:noHBand="0" w:noVBand="1"/>
      </w:tblPr>
      <w:tblGrid>
        <w:gridCol w:w="2657"/>
        <w:gridCol w:w="2097"/>
        <w:gridCol w:w="1177"/>
        <w:gridCol w:w="3437"/>
        <w:gridCol w:w="1118"/>
      </w:tblGrid>
      <w:tr w:rsidR="0090019E" w:rsidRPr="0090019E" w:rsidTr="00192978">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A6A6A6"/>
            <w:noWrap/>
            <w:vAlign w:val="center"/>
          </w:tcPr>
          <w:p w:rsidR="0090019E" w:rsidRPr="0090019E" w:rsidRDefault="0090019E" w:rsidP="0090019E">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HKO (Hak Kazanılmayan Tutar Ödeme Bilgileri)</w:t>
            </w:r>
          </w:p>
        </w:tc>
      </w:tr>
      <w:tr w:rsidR="0090019E" w:rsidRPr="0090019E" w:rsidTr="00192978">
        <w:trPr>
          <w:trHeight w:val="20"/>
        </w:trPr>
        <w:tc>
          <w:tcPr>
            <w:tcW w:w="1267"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90019E" w:rsidRPr="0090019E" w:rsidRDefault="0090019E" w:rsidP="0090019E">
            <w:pPr>
              <w:spacing w:after="0" w:line="240" w:lineRule="auto"/>
              <w:rPr>
                <w:rFonts w:ascii="Calibri" w:eastAsia="Times New Roman" w:hAnsi="Calibri" w:cs="Calibri"/>
                <w:b/>
                <w:bCs/>
                <w:color w:val="000000"/>
                <w:sz w:val="20"/>
                <w:lang w:eastAsia="tr-TR"/>
              </w:rPr>
            </w:pPr>
            <w:r w:rsidRPr="0090019E">
              <w:rPr>
                <w:rFonts w:ascii="Calibri" w:eastAsia="Times New Roman" w:hAnsi="Calibri" w:cs="Calibri"/>
                <w:b/>
                <w:bCs/>
                <w:color w:val="000000"/>
                <w:sz w:val="20"/>
                <w:lang w:eastAsia="tr-TR"/>
              </w:rPr>
              <w:t>Alan Adı</w:t>
            </w:r>
          </w:p>
        </w:tc>
        <w:tc>
          <w:tcPr>
            <w:tcW w:w="1000" w:type="pct"/>
            <w:tcBorders>
              <w:top w:val="single" w:sz="4" w:space="0" w:color="auto"/>
              <w:left w:val="nil"/>
              <w:bottom w:val="single" w:sz="4" w:space="0" w:color="auto"/>
              <w:right w:val="single" w:sz="4" w:space="0" w:color="auto"/>
            </w:tcBorders>
            <w:shd w:val="clear" w:color="000000" w:fill="A6A6A6"/>
            <w:vAlign w:val="center"/>
            <w:hideMark/>
          </w:tcPr>
          <w:p w:rsidR="0090019E" w:rsidRPr="0090019E" w:rsidRDefault="0090019E" w:rsidP="0090019E">
            <w:pPr>
              <w:spacing w:after="0" w:line="240" w:lineRule="auto"/>
              <w:jc w:val="center"/>
              <w:rPr>
                <w:rFonts w:ascii="Calibri" w:eastAsia="Times New Roman" w:hAnsi="Calibri" w:cs="Calibri"/>
                <w:b/>
                <w:bCs/>
                <w:color w:val="000000"/>
                <w:sz w:val="20"/>
                <w:lang w:eastAsia="tr-TR"/>
              </w:rPr>
            </w:pPr>
            <w:r w:rsidRPr="0090019E">
              <w:rPr>
                <w:rFonts w:ascii="Calibri" w:eastAsia="Times New Roman" w:hAnsi="Calibri" w:cs="Calibri"/>
                <w:b/>
                <w:bCs/>
                <w:color w:val="000000"/>
                <w:sz w:val="20"/>
                <w:lang w:eastAsia="tr-TR"/>
              </w:rPr>
              <w:t>XML Bileşen Adı</w:t>
            </w:r>
          </w:p>
        </w:tc>
        <w:tc>
          <w:tcPr>
            <w:tcW w:w="561" w:type="pct"/>
            <w:tcBorders>
              <w:top w:val="single" w:sz="4" w:space="0" w:color="auto"/>
              <w:left w:val="nil"/>
              <w:bottom w:val="single" w:sz="4" w:space="0" w:color="auto"/>
              <w:right w:val="single" w:sz="4" w:space="0" w:color="auto"/>
            </w:tcBorders>
            <w:shd w:val="clear" w:color="000000" w:fill="A6A6A6"/>
            <w:noWrap/>
            <w:vAlign w:val="center"/>
            <w:hideMark/>
          </w:tcPr>
          <w:p w:rsidR="0090019E" w:rsidRPr="0090019E" w:rsidRDefault="0090019E" w:rsidP="0090019E">
            <w:pPr>
              <w:spacing w:after="0" w:line="240" w:lineRule="auto"/>
              <w:jc w:val="center"/>
              <w:rPr>
                <w:rFonts w:ascii="Calibri" w:eastAsia="Times New Roman" w:hAnsi="Calibri" w:cs="Calibri"/>
                <w:b/>
                <w:bCs/>
                <w:color w:val="000000"/>
                <w:sz w:val="20"/>
                <w:lang w:eastAsia="tr-TR"/>
              </w:rPr>
            </w:pPr>
            <w:r w:rsidRPr="0090019E">
              <w:rPr>
                <w:rFonts w:ascii="Calibri" w:eastAsia="Times New Roman" w:hAnsi="Calibri" w:cs="Calibri"/>
                <w:b/>
                <w:bCs/>
                <w:color w:val="000000"/>
                <w:sz w:val="20"/>
                <w:lang w:eastAsia="tr-TR"/>
              </w:rPr>
              <w:t>Veri Tipi</w:t>
            </w:r>
          </w:p>
        </w:tc>
        <w:tc>
          <w:tcPr>
            <w:tcW w:w="1639" w:type="pct"/>
            <w:tcBorders>
              <w:top w:val="single" w:sz="4" w:space="0" w:color="auto"/>
              <w:left w:val="nil"/>
              <w:bottom w:val="single" w:sz="4" w:space="0" w:color="auto"/>
              <w:right w:val="single" w:sz="4" w:space="0" w:color="auto"/>
            </w:tcBorders>
            <w:shd w:val="clear" w:color="000000" w:fill="A6A6A6"/>
            <w:noWrap/>
            <w:vAlign w:val="center"/>
            <w:hideMark/>
          </w:tcPr>
          <w:p w:rsidR="0090019E" w:rsidRPr="0090019E" w:rsidRDefault="0090019E" w:rsidP="0090019E">
            <w:pPr>
              <w:spacing w:after="0" w:line="240" w:lineRule="auto"/>
              <w:jc w:val="center"/>
              <w:rPr>
                <w:rFonts w:ascii="Calibri" w:eastAsia="Times New Roman" w:hAnsi="Calibri" w:cs="Calibri"/>
                <w:b/>
                <w:bCs/>
                <w:color w:val="000000"/>
                <w:sz w:val="20"/>
                <w:lang w:eastAsia="tr-TR"/>
              </w:rPr>
            </w:pPr>
            <w:r w:rsidRPr="0090019E">
              <w:rPr>
                <w:rFonts w:ascii="Calibri" w:eastAsia="Times New Roman" w:hAnsi="Calibri" w:cs="Calibri"/>
                <w:b/>
                <w:bCs/>
                <w:color w:val="000000"/>
                <w:sz w:val="20"/>
                <w:lang w:eastAsia="tr-TR"/>
              </w:rPr>
              <w:t>Veri Formatı</w:t>
            </w:r>
          </w:p>
        </w:tc>
        <w:tc>
          <w:tcPr>
            <w:tcW w:w="532" w:type="pct"/>
            <w:tcBorders>
              <w:top w:val="single" w:sz="4" w:space="0" w:color="auto"/>
              <w:left w:val="nil"/>
              <w:bottom w:val="single" w:sz="4" w:space="0" w:color="auto"/>
              <w:right w:val="single" w:sz="4" w:space="0" w:color="auto"/>
            </w:tcBorders>
            <w:shd w:val="clear" w:color="000000" w:fill="A6A6A6"/>
            <w:noWrap/>
            <w:vAlign w:val="center"/>
            <w:hideMark/>
          </w:tcPr>
          <w:p w:rsidR="0090019E" w:rsidRPr="0090019E" w:rsidRDefault="0090019E" w:rsidP="0090019E">
            <w:pPr>
              <w:spacing w:after="0" w:line="240" w:lineRule="auto"/>
              <w:jc w:val="center"/>
              <w:rPr>
                <w:rFonts w:ascii="Calibri" w:eastAsia="Times New Roman" w:hAnsi="Calibri" w:cs="Calibri"/>
                <w:b/>
                <w:bCs/>
                <w:color w:val="000000"/>
                <w:sz w:val="20"/>
                <w:lang w:eastAsia="tr-TR"/>
              </w:rPr>
            </w:pPr>
            <w:r w:rsidRPr="0090019E">
              <w:rPr>
                <w:rFonts w:ascii="Calibri" w:eastAsia="Times New Roman" w:hAnsi="Calibri" w:cs="Calibri"/>
                <w:b/>
                <w:bCs/>
                <w:color w:val="000000"/>
                <w:sz w:val="20"/>
                <w:lang w:eastAsia="tr-TR"/>
              </w:rPr>
              <w:t>Zorunlu</w:t>
            </w:r>
          </w:p>
        </w:tc>
      </w:tr>
      <w:tr w:rsidR="006A2E5B" w:rsidRPr="0090019E" w:rsidTr="00192978">
        <w:trPr>
          <w:trHeight w:val="20"/>
        </w:trPr>
        <w:tc>
          <w:tcPr>
            <w:tcW w:w="1267" w:type="pct"/>
            <w:tcBorders>
              <w:top w:val="nil"/>
              <w:left w:val="single" w:sz="4" w:space="0" w:color="auto"/>
              <w:bottom w:val="single" w:sz="4" w:space="0" w:color="auto"/>
              <w:right w:val="single" w:sz="4" w:space="0" w:color="auto"/>
            </w:tcBorders>
            <w:shd w:val="clear" w:color="auto" w:fill="auto"/>
            <w:noWrap/>
            <w:vAlign w:val="bottom"/>
          </w:tcPr>
          <w:p w:rsidR="006A2E5B" w:rsidRPr="00E728EC" w:rsidRDefault="006A2E5B"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1000" w:type="pct"/>
            <w:tcBorders>
              <w:top w:val="nil"/>
              <w:left w:val="nil"/>
              <w:bottom w:val="single" w:sz="4" w:space="0" w:color="auto"/>
              <w:right w:val="single" w:sz="4" w:space="0" w:color="auto"/>
            </w:tcBorders>
            <w:shd w:val="clear" w:color="auto" w:fill="auto"/>
            <w:noWrap/>
            <w:vAlign w:val="bottom"/>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561" w:type="pct"/>
            <w:tcBorders>
              <w:top w:val="nil"/>
              <w:left w:val="nil"/>
              <w:bottom w:val="single" w:sz="4" w:space="0" w:color="auto"/>
              <w:right w:val="single" w:sz="4" w:space="0" w:color="auto"/>
            </w:tcBorders>
            <w:shd w:val="clear" w:color="auto" w:fill="auto"/>
            <w:noWrap/>
            <w:vAlign w:val="bottom"/>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639"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532"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A2E5B" w:rsidRPr="0090019E" w:rsidTr="00192978">
        <w:trPr>
          <w:trHeight w:val="20"/>
        </w:trPr>
        <w:tc>
          <w:tcPr>
            <w:tcW w:w="1267" w:type="pct"/>
            <w:tcBorders>
              <w:top w:val="nil"/>
              <w:left w:val="single" w:sz="4" w:space="0" w:color="auto"/>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1000"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561"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639"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532"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90019E" w:rsidRPr="0090019E" w:rsidTr="00192978">
        <w:trPr>
          <w:trHeight w:val="20"/>
        </w:trPr>
        <w:tc>
          <w:tcPr>
            <w:tcW w:w="1267" w:type="pct"/>
            <w:tcBorders>
              <w:top w:val="nil"/>
              <w:left w:val="single" w:sz="4" w:space="0" w:color="auto"/>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nesne</w:t>
            </w:r>
            <w:proofErr w:type="gramEnd"/>
            <w:r w:rsidRPr="0090019E">
              <w:rPr>
                <w:rFonts w:ascii="Calibri" w:eastAsia="Times New Roman" w:hAnsi="Calibri" w:cs="Calibri"/>
                <w:color w:val="000000"/>
                <w:sz w:val="20"/>
                <w:lang w:eastAsia="tr-TR"/>
              </w:rPr>
              <w:t>_sira_numarasi</w:t>
            </w:r>
          </w:p>
        </w:tc>
        <w:tc>
          <w:tcPr>
            <w:tcW w:w="1000"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no</w:t>
            </w:r>
            <w:proofErr w:type="gramEnd"/>
          </w:p>
        </w:tc>
        <w:tc>
          <w:tcPr>
            <w:tcW w:w="561"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N(8)</w:t>
            </w:r>
          </w:p>
        </w:tc>
        <w:tc>
          <w:tcPr>
            <w:tcW w:w="1639"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00000000</w:t>
            </w:r>
            <w:proofErr w:type="gramEnd"/>
          </w:p>
        </w:tc>
        <w:tc>
          <w:tcPr>
            <w:tcW w:w="532"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Z</w:t>
            </w:r>
          </w:p>
        </w:tc>
      </w:tr>
      <w:tr w:rsidR="0090019E" w:rsidRPr="0090019E" w:rsidTr="00192978">
        <w:trPr>
          <w:trHeight w:val="20"/>
        </w:trPr>
        <w:tc>
          <w:tcPr>
            <w:tcW w:w="1267" w:type="pct"/>
            <w:tcBorders>
              <w:top w:val="nil"/>
              <w:left w:val="single" w:sz="4" w:space="0" w:color="auto"/>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sozlesme_numarasi</w:t>
            </w:r>
          </w:p>
        </w:tc>
        <w:tc>
          <w:tcPr>
            <w:tcW w:w="1000"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sn</w:t>
            </w:r>
            <w:proofErr w:type="gramEnd"/>
          </w:p>
        </w:tc>
        <w:tc>
          <w:tcPr>
            <w:tcW w:w="561"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C(8)</w:t>
            </w:r>
          </w:p>
        </w:tc>
        <w:tc>
          <w:tcPr>
            <w:tcW w:w="1639"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XXXXXXXX</w:t>
            </w:r>
          </w:p>
        </w:tc>
        <w:tc>
          <w:tcPr>
            <w:tcW w:w="532"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Z</w:t>
            </w:r>
          </w:p>
        </w:tc>
      </w:tr>
      <w:tr w:rsidR="0090019E" w:rsidRPr="0090019E" w:rsidTr="00192978">
        <w:trPr>
          <w:trHeight w:val="20"/>
        </w:trPr>
        <w:tc>
          <w:tcPr>
            <w:tcW w:w="1267" w:type="pct"/>
            <w:tcBorders>
              <w:top w:val="nil"/>
              <w:left w:val="single" w:sz="4" w:space="0" w:color="auto"/>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sertifika</w:t>
            </w:r>
            <w:proofErr w:type="gramEnd"/>
            <w:r w:rsidRPr="0090019E">
              <w:rPr>
                <w:rFonts w:ascii="Calibri" w:eastAsia="Times New Roman" w:hAnsi="Calibri" w:cs="Calibri"/>
                <w:color w:val="000000"/>
                <w:sz w:val="20"/>
                <w:lang w:eastAsia="tr-TR"/>
              </w:rPr>
              <w:t>_numarasi</w:t>
            </w:r>
          </w:p>
        </w:tc>
        <w:tc>
          <w:tcPr>
            <w:tcW w:w="1000"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sfn</w:t>
            </w:r>
          </w:p>
        </w:tc>
        <w:tc>
          <w:tcPr>
            <w:tcW w:w="561"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C(8)</w:t>
            </w:r>
          </w:p>
        </w:tc>
        <w:tc>
          <w:tcPr>
            <w:tcW w:w="1639"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XXXXXXXX</w:t>
            </w:r>
          </w:p>
        </w:tc>
        <w:tc>
          <w:tcPr>
            <w:tcW w:w="532"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Z</w:t>
            </w:r>
          </w:p>
        </w:tc>
      </w:tr>
      <w:tr w:rsidR="0090019E" w:rsidRPr="0090019E" w:rsidTr="00192978">
        <w:trPr>
          <w:trHeight w:val="20"/>
        </w:trPr>
        <w:tc>
          <w:tcPr>
            <w:tcW w:w="1267" w:type="pct"/>
            <w:tcBorders>
              <w:top w:val="nil"/>
              <w:left w:val="single" w:sz="4" w:space="0" w:color="auto"/>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hesap</w:t>
            </w:r>
            <w:proofErr w:type="gramEnd"/>
            <w:r w:rsidRPr="0090019E">
              <w:rPr>
                <w:rFonts w:ascii="Calibri" w:eastAsia="Times New Roman" w:hAnsi="Calibri" w:cs="Calibri"/>
                <w:color w:val="000000"/>
                <w:sz w:val="20"/>
                <w:lang w:eastAsia="tr-TR"/>
              </w:rPr>
              <w:t>_tarihi</w:t>
            </w:r>
          </w:p>
        </w:tc>
        <w:tc>
          <w:tcPr>
            <w:tcW w:w="1000"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htr</w:t>
            </w:r>
          </w:p>
        </w:tc>
        <w:tc>
          <w:tcPr>
            <w:tcW w:w="561"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D(8)</w:t>
            </w:r>
          </w:p>
        </w:tc>
        <w:tc>
          <w:tcPr>
            <w:tcW w:w="1639"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YYYYAAGG</w:t>
            </w:r>
          </w:p>
        </w:tc>
        <w:tc>
          <w:tcPr>
            <w:tcW w:w="532"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Z</w:t>
            </w:r>
          </w:p>
        </w:tc>
      </w:tr>
      <w:tr w:rsidR="0090019E" w:rsidRPr="0090019E" w:rsidTr="00192978">
        <w:trPr>
          <w:trHeight w:val="20"/>
        </w:trPr>
        <w:tc>
          <w:tcPr>
            <w:tcW w:w="1267" w:type="pct"/>
            <w:tcBorders>
              <w:top w:val="nil"/>
              <w:left w:val="single" w:sz="4" w:space="0" w:color="auto"/>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odeme_tarihi</w:t>
            </w:r>
          </w:p>
        </w:tc>
        <w:tc>
          <w:tcPr>
            <w:tcW w:w="1000"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otr</w:t>
            </w:r>
          </w:p>
        </w:tc>
        <w:tc>
          <w:tcPr>
            <w:tcW w:w="561"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D(8)</w:t>
            </w:r>
          </w:p>
        </w:tc>
        <w:tc>
          <w:tcPr>
            <w:tcW w:w="1639"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YYYYAAGG</w:t>
            </w:r>
          </w:p>
        </w:tc>
        <w:tc>
          <w:tcPr>
            <w:tcW w:w="532"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Z</w:t>
            </w:r>
          </w:p>
        </w:tc>
      </w:tr>
      <w:tr w:rsidR="0090019E" w:rsidRPr="0090019E" w:rsidTr="00192978">
        <w:trPr>
          <w:trHeight w:val="20"/>
        </w:trPr>
        <w:tc>
          <w:tcPr>
            <w:tcW w:w="1267" w:type="pct"/>
            <w:tcBorders>
              <w:top w:val="nil"/>
              <w:left w:val="single" w:sz="4" w:space="0" w:color="auto"/>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referans</w:t>
            </w:r>
            <w:proofErr w:type="gramEnd"/>
            <w:r w:rsidRPr="0090019E">
              <w:rPr>
                <w:rFonts w:ascii="Calibri" w:eastAsia="Times New Roman" w:hAnsi="Calibri" w:cs="Calibri"/>
                <w:color w:val="000000"/>
                <w:sz w:val="20"/>
                <w:lang w:eastAsia="tr-TR"/>
              </w:rPr>
              <w:t>_numarasi</w:t>
            </w:r>
          </w:p>
        </w:tc>
        <w:tc>
          <w:tcPr>
            <w:tcW w:w="1000"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rf</w:t>
            </w:r>
          </w:p>
        </w:tc>
        <w:tc>
          <w:tcPr>
            <w:tcW w:w="561"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N(22)</w:t>
            </w:r>
          </w:p>
        </w:tc>
        <w:tc>
          <w:tcPr>
            <w:tcW w:w="1639"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00000000000000000000</w:t>
            </w:r>
            <w:proofErr w:type="gramEnd"/>
          </w:p>
        </w:tc>
        <w:tc>
          <w:tcPr>
            <w:tcW w:w="532"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Z</w:t>
            </w:r>
          </w:p>
        </w:tc>
      </w:tr>
      <w:tr w:rsidR="0090019E" w:rsidRPr="0090019E" w:rsidTr="00192978">
        <w:trPr>
          <w:trHeight w:val="20"/>
        </w:trPr>
        <w:tc>
          <w:tcPr>
            <w:tcW w:w="1267" w:type="pct"/>
            <w:tcBorders>
              <w:top w:val="nil"/>
              <w:left w:val="single" w:sz="4" w:space="0" w:color="auto"/>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dekont</w:t>
            </w:r>
            <w:proofErr w:type="gramEnd"/>
            <w:r w:rsidRPr="0090019E">
              <w:rPr>
                <w:rFonts w:ascii="Calibri" w:eastAsia="Times New Roman" w:hAnsi="Calibri" w:cs="Calibri"/>
                <w:color w:val="000000"/>
                <w:sz w:val="20"/>
                <w:lang w:eastAsia="tr-TR"/>
              </w:rPr>
              <w:t>_numarasi</w:t>
            </w:r>
          </w:p>
        </w:tc>
        <w:tc>
          <w:tcPr>
            <w:tcW w:w="1000"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dkn</w:t>
            </w:r>
          </w:p>
        </w:tc>
        <w:tc>
          <w:tcPr>
            <w:tcW w:w="561"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C(20)</w:t>
            </w:r>
          </w:p>
        </w:tc>
        <w:tc>
          <w:tcPr>
            <w:tcW w:w="1639"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XXXXX...XXXXX</w:t>
            </w:r>
            <w:proofErr w:type="gramEnd"/>
          </w:p>
        </w:tc>
        <w:tc>
          <w:tcPr>
            <w:tcW w:w="532"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Z</w:t>
            </w:r>
          </w:p>
        </w:tc>
      </w:tr>
      <w:tr w:rsidR="0090019E" w:rsidRPr="0090019E" w:rsidTr="00192978">
        <w:trPr>
          <w:trHeight w:val="20"/>
        </w:trPr>
        <w:tc>
          <w:tcPr>
            <w:tcW w:w="1267" w:type="pct"/>
            <w:tcBorders>
              <w:top w:val="nil"/>
              <w:left w:val="single" w:sz="4" w:space="0" w:color="auto"/>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rPr>
                <w:rFonts w:ascii="Calibri" w:eastAsia="Times New Roman" w:hAnsi="Calibri" w:cs="Calibri"/>
                <w:color w:val="000000"/>
                <w:sz w:val="20"/>
                <w:lang w:eastAsia="tr-TR"/>
              </w:rPr>
            </w:pPr>
            <w:proofErr w:type="gramStart"/>
            <w:r w:rsidRPr="0090019E">
              <w:rPr>
                <w:rFonts w:ascii="Calibri" w:eastAsia="Times New Roman" w:hAnsi="Calibri" w:cs="Calibri"/>
                <w:color w:val="000000"/>
                <w:sz w:val="20"/>
                <w:lang w:eastAsia="tr-TR"/>
              </w:rPr>
              <w:t>tutar</w:t>
            </w:r>
            <w:proofErr w:type="gramEnd"/>
          </w:p>
        </w:tc>
        <w:tc>
          <w:tcPr>
            <w:tcW w:w="1000"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tl</w:t>
            </w:r>
          </w:p>
        </w:tc>
        <w:tc>
          <w:tcPr>
            <w:tcW w:w="561"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N(22,6)</w:t>
            </w:r>
          </w:p>
        </w:tc>
        <w:tc>
          <w:tcPr>
            <w:tcW w:w="1639"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0000000000000000.000000</w:t>
            </w:r>
          </w:p>
        </w:tc>
        <w:tc>
          <w:tcPr>
            <w:tcW w:w="532" w:type="pct"/>
            <w:tcBorders>
              <w:top w:val="nil"/>
              <w:left w:val="nil"/>
              <w:bottom w:val="single" w:sz="4" w:space="0" w:color="auto"/>
              <w:right w:val="single" w:sz="4" w:space="0" w:color="auto"/>
            </w:tcBorders>
            <w:shd w:val="clear" w:color="auto" w:fill="auto"/>
            <w:noWrap/>
            <w:vAlign w:val="center"/>
            <w:hideMark/>
          </w:tcPr>
          <w:p w:rsidR="0090019E" w:rsidRPr="0090019E" w:rsidRDefault="0090019E" w:rsidP="0090019E">
            <w:pPr>
              <w:spacing w:after="0" w:line="240" w:lineRule="auto"/>
              <w:jc w:val="center"/>
              <w:rPr>
                <w:rFonts w:ascii="Calibri" w:eastAsia="Times New Roman" w:hAnsi="Calibri" w:cs="Calibri"/>
                <w:color w:val="000000"/>
                <w:sz w:val="20"/>
                <w:lang w:eastAsia="tr-TR"/>
              </w:rPr>
            </w:pPr>
            <w:r w:rsidRPr="0090019E">
              <w:rPr>
                <w:rFonts w:ascii="Calibri" w:eastAsia="Times New Roman" w:hAnsi="Calibri" w:cs="Calibri"/>
                <w:color w:val="000000"/>
                <w:sz w:val="20"/>
                <w:lang w:eastAsia="tr-TR"/>
              </w:rPr>
              <w:t>Z</w:t>
            </w:r>
          </w:p>
        </w:tc>
      </w:tr>
    </w:tbl>
    <w:p w:rsidR="0090019E" w:rsidRDefault="0090019E" w:rsidP="0090019E">
      <w:pPr>
        <w:spacing w:after="0"/>
        <w:rPr>
          <w:b/>
          <w:sz w:val="24"/>
          <w:szCs w:val="24"/>
          <w:u w:val="single"/>
        </w:rPr>
      </w:pPr>
    </w:p>
    <w:p w:rsidR="006A2E5B" w:rsidRDefault="006A2E5B" w:rsidP="00091BD4">
      <w:pPr>
        <w:pStyle w:val="ListeParagraf"/>
        <w:numPr>
          <w:ilvl w:val="1"/>
          <w:numId w:val="1"/>
        </w:numPr>
        <w:ind w:left="993" w:hanging="633"/>
        <w:outlineLvl w:val="1"/>
        <w:rPr>
          <w:b/>
          <w:sz w:val="24"/>
          <w:szCs w:val="24"/>
          <w:u w:val="single"/>
        </w:rPr>
      </w:pPr>
      <w:bookmarkStart w:id="25" w:name="_Toc487464123"/>
      <w:r>
        <w:rPr>
          <w:b/>
          <w:sz w:val="24"/>
          <w:szCs w:val="24"/>
          <w:u w:val="single"/>
        </w:rPr>
        <w:t>VDO</w:t>
      </w:r>
      <w:r w:rsidRPr="005E7EB6">
        <w:rPr>
          <w:b/>
          <w:sz w:val="24"/>
          <w:szCs w:val="24"/>
          <w:u w:val="single"/>
        </w:rPr>
        <w:t xml:space="preserve"> Tablosu (</w:t>
      </w:r>
      <w:r>
        <w:rPr>
          <w:b/>
          <w:sz w:val="24"/>
          <w:szCs w:val="24"/>
          <w:u w:val="single"/>
        </w:rPr>
        <w:t>Vergi Dairesine Ödeme Bilgileri</w:t>
      </w:r>
      <w:r w:rsidRPr="005E7EB6">
        <w:rPr>
          <w:b/>
          <w:sz w:val="24"/>
          <w:szCs w:val="24"/>
          <w:u w:val="single"/>
        </w:rPr>
        <w:t>)</w:t>
      </w:r>
      <w:bookmarkEnd w:id="25"/>
    </w:p>
    <w:p w:rsidR="0090019E" w:rsidRDefault="006A2E5B" w:rsidP="006A2E5B">
      <w:pPr>
        <w:spacing w:after="0" w:line="240" w:lineRule="auto"/>
        <w:rPr>
          <w:rFonts w:ascii="Calibri" w:eastAsia="Times New Roman" w:hAnsi="Calibri" w:cs="Calibri"/>
          <w:color w:val="000000"/>
          <w:lang w:eastAsia="tr-TR"/>
        </w:rPr>
      </w:pPr>
      <w:r w:rsidRPr="006A2E5B">
        <w:rPr>
          <w:rFonts w:ascii="Calibri" w:eastAsia="Times New Roman" w:hAnsi="Calibri" w:cs="Calibri"/>
          <w:color w:val="000000"/>
          <w:lang w:eastAsia="tr-TR"/>
        </w:rPr>
        <w:t>Şirketler tarafından vergi dairelerine hak kazanılmayan ve haksız ödemeler ile ilgili ödeme yapıldığında e-</w:t>
      </w:r>
      <w:r>
        <w:rPr>
          <w:rFonts w:ascii="Calibri" w:eastAsia="Times New Roman" w:hAnsi="Calibri" w:cs="Calibri"/>
          <w:color w:val="000000"/>
          <w:lang w:eastAsia="tr-TR"/>
        </w:rPr>
        <w:t>imzalı olarak paylaşılır</w:t>
      </w:r>
      <w:r w:rsidRPr="0090019E">
        <w:rPr>
          <w:rFonts w:ascii="Calibri" w:eastAsia="Times New Roman" w:hAnsi="Calibri" w:cs="Calibri"/>
          <w:color w:val="000000"/>
          <w:lang w:eastAsia="tr-TR"/>
        </w:rPr>
        <w:t>.</w:t>
      </w:r>
    </w:p>
    <w:p w:rsidR="006A2E5B" w:rsidRDefault="006A2E5B" w:rsidP="006A2E5B">
      <w:pPr>
        <w:spacing w:after="0" w:line="240" w:lineRule="auto"/>
        <w:rPr>
          <w:rFonts w:ascii="Calibri" w:eastAsia="Times New Roman" w:hAnsi="Calibri" w:cs="Calibri"/>
          <w:color w:val="000000"/>
          <w:lang w:eastAsia="tr-TR"/>
        </w:rPr>
      </w:pPr>
    </w:p>
    <w:tbl>
      <w:tblPr>
        <w:tblW w:w="5000" w:type="pct"/>
        <w:tblCellMar>
          <w:left w:w="70" w:type="dxa"/>
          <w:right w:w="70" w:type="dxa"/>
        </w:tblCellMar>
        <w:tblLook w:val="04A0" w:firstRow="1" w:lastRow="0" w:firstColumn="1" w:lastColumn="0" w:noHBand="0" w:noVBand="1"/>
      </w:tblPr>
      <w:tblGrid>
        <w:gridCol w:w="4319"/>
        <w:gridCol w:w="2124"/>
        <w:gridCol w:w="829"/>
        <w:gridCol w:w="2421"/>
        <w:gridCol w:w="793"/>
      </w:tblGrid>
      <w:tr w:rsidR="006A2E5B" w:rsidRPr="006A2E5B" w:rsidTr="006A2E5B">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A6A6A6"/>
            <w:noWrap/>
            <w:vAlign w:val="center"/>
          </w:tcPr>
          <w:p w:rsidR="006A2E5B" w:rsidRPr="006A2E5B" w:rsidRDefault="006A2E5B" w:rsidP="006A2E5B">
            <w:pPr>
              <w:spacing w:after="0" w:line="240" w:lineRule="auto"/>
              <w:jc w:val="center"/>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VDO (Vergi Dairesine Ödeme Bilgileri)</w:t>
            </w:r>
          </w:p>
        </w:tc>
      </w:tr>
      <w:tr w:rsidR="006A2E5B" w:rsidRPr="006A2E5B" w:rsidTr="006A2E5B">
        <w:trPr>
          <w:trHeight w:val="20"/>
        </w:trPr>
        <w:tc>
          <w:tcPr>
            <w:tcW w:w="2060"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6A2E5B" w:rsidRPr="006A2E5B" w:rsidRDefault="006A2E5B" w:rsidP="006A2E5B">
            <w:pPr>
              <w:spacing w:after="0" w:line="240" w:lineRule="auto"/>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Alan Adı</w:t>
            </w:r>
          </w:p>
        </w:tc>
        <w:tc>
          <w:tcPr>
            <w:tcW w:w="1013" w:type="pct"/>
            <w:tcBorders>
              <w:top w:val="single" w:sz="4" w:space="0" w:color="auto"/>
              <w:left w:val="nil"/>
              <w:bottom w:val="single" w:sz="4" w:space="0" w:color="auto"/>
              <w:right w:val="single" w:sz="4" w:space="0" w:color="auto"/>
            </w:tcBorders>
            <w:shd w:val="clear" w:color="000000" w:fill="A6A6A6"/>
            <w:vAlign w:val="center"/>
            <w:hideMark/>
          </w:tcPr>
          <w:p w:rsidR="006A2E5B" w:rsidRPr="006A2E5B" w:rsidRDefault="006A2E5B" w:rsidP="006A2E5B">
            <w:pPr>
              <w:spacing w:after="0" w:line="240" w:lineRule="auto"/>
              <w:jc w:val="center"/>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XML Bileşen Adı</w:t>
            </w:r>
          </w:p>
        </w:tc>
        <w:tc>
          <w:tcPr>
            <w:tcW w:w="395" w:type="pct"/>
            <w:tcBorders>
              <w:top w:val="single" w:sz="4" w:space="0" w:color="auto"/>
              <w:left w:val="nil"/>
              <w:bottom w:val="single" w:sz="4" w:space="0" w:color="auto"/>
              <w:right w:val="single" w:sz="4" w:space="0" w:color="auto"/>
            </w:tcBorders>
            <w:shd w:val="clear" w:color="000000" w:fill="A6A6A6"/>
            <w:noWrap/>
            <w:vAlign w:val="center"/>
            <w:hideMark/>
          </w:tcPr>
          <w:p w:rsidR="006A2E5B" w:rsidRPr="006A2E5B" w:rsidRDefault="006A2E5B" w:rsidP="006A2E5B">
            <w:pPr>
              <w:spacing w:after="0" w:line="240" w:lineRule="auto"/>
              <w:jc w:val="center"/>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Veri Tipi</w:t>
            </w:r>
          </w:p>
        </w:tc>
        <w:tc>
          <w:tcPr>
            <w:tcW w:w="1154" w:type="pct"/>
            <w:tcBorders>
              <w:top w:val="single" w:sz="4" w:space="0" w:color="auto"/>
              <w:left w:val="nil"/>
              <w:bottom w:val="single" w:sz="4" w:space="0" w:color="auto"/>
              <w:right w:val="single" w:sz="4" w:space="0" w:color="auto"/>
            </w:tcBorders>
            <w:shd w:val="clear" w:color="000000" w:fill="A6A6A6"/>
            <w:noWrap/>
            <w:vAlign w:val="center"/>
            <w:hideMark/>
          </w:tcPr>
          <w:p w:rsidR="006A2E5B" w:rsidRPr="006A2E5B" w:rsidRDefault="006A2E5B" w:rsidP="006A2E5B">
            <w:pPr>
              <w:spacing w:after="0" w:line="240" w:lineRule="auto"/>
              <w:jc w:val="center"/>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Veri Formatı</w:t>
            </w:r>
          </w:p>
        </w:tc>
        <w:tc>
          <w:tcPr>
            <w:tcW w:w="377" w:type="pct"/>
            <w:tcBorders>
              <w:top w:val="single" w:sz="4" w:space="0" w:color="auto"/>
              <w:left w:val="nil"/>
              <w:bottom w:val="single" w:sz="4" w:space="0" w:color="auto"/>
              <w:right w:val="single" w:sz="4" w:space="0" w:color="auto"/>
            </w:tcBorders>
            <w:shd w:val="clear" w:color="000000" w:fill="A6A6A6"/>
            <w:noWrap/>
            <w:vAlign w:val="center"/>
            <w:hideMark/>
          </w:tcPr>
          <w:p w:rsidR="006A2E5B" w:rsidRPr="006A2E5B" w:rsidRDefault="006A2E5B" w:rsidP="006A2E5B">
            <w:pPr>
              <w:spacing w:after="0" w:line="240" w:lineRule="auto"/>
              <w:jc w:val="center"/>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Zorunlu</w:t>
            </w:r>
          </w:p>
        </w:tc>
      </w:tr>
      <w:tr w:rsidR="006A2E5B" w:rsidRPr="006A2E5B" w:rsidTr="006A2E5B">
        <w:trPr>
          <w:trHeight w:val="20"/>
        </w:trPr>
        <w:tc>
          <w:tcPr>
            <w:tcW w:w="2060" w:type="pct"/>
            <w:tcBorders>
              <w:top w:val="nil"/>
              <w:left w:val="single" w:sz="4" w:space="0" w:color="auto"/>
              <w:bottom w:val="single" w:sz="4" w:space="0" w:color="auto"/>
              <w:right w:val="single" w:sz="4" w:space="0" w:color="auto"/>
            </w:tcBorders>
            <w:shd w:val="clear" w:color="auto" w:fill="auto"/>
            <w:noWrap/>
            <w:vAlign w:val="bottom"/>
          </w:tcPr>
          <w:p w:rsidR="006A2E5B" w:rsidRPr="00E728EC" w:rsidRDefault="006A2E5B"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1013" w:type="pct"/>
            <w:tcBorders>
              <w:top w:val="nil"/>
              <w:left w:val="nil"/>
              <w:bottom w:val="single" w:sz="4" w:space="0" w:color="auto"/>
              <w:right w:val="single" w:sz="4" w:space="0" w:color="auto"/>
            </w:tcBorders>
            <w:shd w:val="clear" w:color="auto" w:fill="auto"/>
            <w:noWrap/>
            <w:vAlign w:val="bottom"/>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395" w:type="pct"/>
            <w:tcBorders>
              <w:top w:val="nil"/>
              <w:left w:val="nil"/>
              <w:bottom w:val="single" w:sz="4" w:space="0" w:color="auto"/>
              <w:right w:val="single" w:sz="4" w:space="0" w:color="auto"/>
            </w:tcBorders>
            <w:shd w:val="clear" w:color="auto" w:fill="auto"/>
            <w:noWrap/>
            <w:vAlign w:val="bottom"/>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154"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377"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A2E5B" w:rsidRPr="006A2E5B" w:rsidTr="006A2E5B">
        <w:trPr>
          <w:trHeight w:val="20"/>
        </w:trPr>
        <w:tc>
          <w:tcPr>
            <w:tcW w:w="2060" w:type="pct"/>
            <w:tcBorders>
              <w:top w:val="nil"/>
              <w:left w:val="single" w:sz="4" w:space="0" w:color="auto"/>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1013"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395"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154"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377"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A2E5B" w:rsidRPr="006A2E5B" w:rsidTr="006A2E5B">
        <w:trPr>
          <w:trHeight w:val="20"/>
        </w:trPr>
        <w:tc>
          <w:tcPr>
            <w:tcW w:w="2060"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nesne</w:t>
            </w:r>
            <w:proofErr w:type="gramEnd"/>
            <w:r w:rsidRPr="006A2E5B">
              <w:rPr>
                <w:rFonts w:ascii="Calibri" w:eastAsia="Times New Roman" w:hAnsi="Calibri" w:cs="Calibri"/>
                <w:color w:val="000000"/>
                <w:sz w:val="20"/>
                <w:lang w:eastAsia="tr-TR"/>
              </w:rPr>
              <w:t>_sira_numarasi</w:t>
            </w:r>
          </w:p>
        </w:tc>
        <w:tc>
          <w:tcPr>
            <w:tcW w:w="1013"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no</w:t>
            </w:r>
            <w:proofErr w:type="gramEnd"/>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N(8)</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00000000</w:t>
            </w:r>
            <w:proofErr w:type="gramEnd"/>
          </w:p>
        </w:tc>
        <w:tc>
          <w:tcPr>
            <w:tcW w:w="377"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060"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odeme_tipi</w:t>
            </w:r>
          </w:p>
        </w:tc>
        <w:tc>
          <w:tcPr>
            <w:tcW w:w="1013"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ot</w:t>
            </w:r>
            <w:proofErr w:type="gramEnd"/>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N(1)</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0</w:t>
            </w:r>
          </w:p>
        </w:tc>
        <w:tc>
          <w:tcPr>
            <w:tcW w:w="377"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060"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sozlesme_numarasi</w:t>
            </w:r>
          </w:p>
        </w:tc>
        <w:tc>
          <w:tcPr>
            <w:tcW w:w="1013"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sn</w:t>
            </w:r>
            <w:proofErr w:type="gramEnd"/>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C(8)</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XXXXXXXX</w:t>
            </w:r>
          </w:p>
        </w:tc>
        <w:tc>
          <w:tcPr>
            <w:tcW w:w="377"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060"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sertifika</w:t>
            </w:r>
            <w:proofErr w:type="gramEnd"/>
            <w:r w:rsidRPr="006A2E5B">
              <w:rPr>
                <w:rFonts w:ascii="Calibri" w:eastAsia="Times New Roman" w:hAnsi="Calibri" w:cs="Calibri"/>
                <w:color w:val="000000"/>
                <w:sz w:val="20"/>
                <w:lang w:eastAsia="tr-TR"/>
              </w:rPr>
              <w:t>_numarasi</w:t>
            </w:r>
          </w:p>
        </w:tc>
        <w:tc>
          <w:tcPr>
            <w:tcW w:w="1013"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sfn</w:t>
            </w:r>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C(8)</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XXXXXXXX</w:t>
            </w:r>
          </w:p>
        </w:tc>
        <w:tc>
          <w:tcPr>
            <w:tcW w:w="377"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060"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odeme_tarihi</w:t>
            </w:r>
          </w:p>
        </w:tc>
        <w:tc>
          <w:tcPr>
            <w:tcW w:w="1013"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otr</w:t>
            </w:r>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D(8)</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YYYYAAGG</w:t>
            </w:r>
          </w:p>
        </w:tc>
        <w:tc>
          <w:tcPr>
            <w:tcW w:w="377"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060"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referans</w:t>
            </w:r>
            <w:proofErr w:type="gramEnd"/>
            <w:r w:rsidRPr="006A2E5B">
              <w:rPr>
                <w:rFonts w:ascii="Calibri" w:eastAsia="Times New Roman" w:hAnsi="Calibri" w:cs="Calibri"/>
                <w:color w:val="000000"/>
                <w:sz w:val="20"/>
                <w:lang w:eastAsia="tr-TR"/>
              </w:rPr>
              <w:t>_numarasi</w:t>
            </w:r>
          </w:p>
        </w:tc>
        <w:tc>
          <w:tcPr>
            <w:tcW w:w="1013"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rf</w:t>
            </w:r>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N(22)</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00000000000000000000</w:t>
            </w:r>
            <w:proofErr w:type="gramEnd"/>
          </w:p>
        </w:tc>
        <w:tc>
          <w:tcPr>
            <w:tcW w:w="377"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060"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tutar</w:t>
            </w:r>
            <w:proofErr w:type="gramEnd"/>
          </w:p>
        </w:tc>
        <w:tc>
          <w:tcPr>
            <w:tcW w:w="1013"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tl</w:t>
            </w:r>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0000000000000000.000000</w:t>
            </w:r>
          </w:p>
        </w:tc>
        <w:tc>
          <w:tcPr>
            <w:tcW w:w="377"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060"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gecikme</w:t>
            </w:r>
            <w:proofErr w:type="gramEnd"/>
            <w:r w:rsidRPr="006A2E5B">
              <w:rPr>
                <w:rFonts w:ascii="Calibri" w:eastAsia="Times New Roman" w:hAnsi="Calibri" w:cs="Calibri"/>
                <w:color w:val="000000"/>
                <w:sz w:val="20"/>
                <w:lang w:eastAsia="tr-TR"/>
              </w:rPr>
              <w:t>_zammi_tutari</w:t>
            </w:r>
          </w:p>
        </w:tc>
        <w:tc>
          <w:tcPr>
            <w:tcW w:w="1013"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gcz</w:t>
            </w:r>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0000000000000000.000000</w:t>
            </w:r>
          </w:p>
        </w:tc>
        <w:tc>
          <w:tcPr>
            <w:tcW w:w="377"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bl>
    <w:p w:rsidR="006A2E5B" w:rsidRDefault="006A2E5B" w:rsidP="006A2E5B">
      <w:pPr>
        <w:spacing w:after="0" w:line="240" w:lineRule="auto"/>
        <w:rPr>
          <w:rFonts w:ascii="Calibri" w:eastAsia="Times New Roman" w:hAnsi="Calibri" w:cs="Calibri"/>
          <w:color w:val="000000"/>
          <w:lang w:eastAsia="tr-TR"/>
        </w:rPr>
      </w:pPr>
    </w:p>
    <w:p w:rsidR="006A2E5B" w:rsidRDefault="006A2E5B" w:rsidP="006A2E5B">
      <w:pPr>
        <w:spacing w:after="0" w:line="240" w:lineRule="auto"/>
        <w:rPr>
          <w:rFonts w:ascii="Calibri" w:eastAsia="Times New Roman" w:hAnsi="Calibri" w:cs="Calibri"/>
          <w:color w:val="000000"/>
          <w:lang w:eastAsia="tr-TR"/>
        </w:rPr>
      </w:pPr>
    </w:p>
    <w:p w:rsidR="006A2E5B" w:rsidRDefault="006A2E5B" w:rsidP="00091BD4">
      <w:pPr>
        <w:pStyle w:val="ListeParagraf"/>
        <w:numPr>
          <w:ilvl w:val="1"/>
          <w:numId w:val="1"/>
        </w:numPr>
        <w:ind w:left="993" w:hanging="633"/>
        <w:outlineLvl w:val="1"/>
        <w:rPr>
          <w:b/>
          <w:sz w:val="24"/>
          <w:szCs w:val="24"/>
          <w:u w:val="single"/>
        </w:rPr>
      </w:pPr>
      <w:bookmarkStart w:id="26" w:name="_Toc487464124"/>
      <w:r>
        <w:rPr>
          <w:b/>
          <w:sz w:val="24"/>
          <w:szCs w:val="24"/>
          <w:u w:val="single"/>
        </w:rPr>
        <w:t>FIT</w:t>
      </w:r>
      <w:r w:rsidRPr="005E7EB6">
        <w:rPr>
          <w:b/>
          <w:sz w:val="24"/>
          <w:szCs w:val="24"/>
          <w:u w:val="single"/>
        </w:rPr>
        <w:t xml:space="preserve"> Tablosu (</w:t>
      </w:r>
      <w:r w:rsidRPr="006A2E5B">
        <w:rPr>
          <w:b/>
          <w:sz w:val="24"/>
          <w:szCs w:val="24"/>
          <w:u w:val="single"/>
        </w:rPr>
        <w:t>Müsteşarlığa Yapılan Faz</w:t>
      </w:r>
      <w:r>
        <w:rPr>
          <w:b/>
          <w:sz w:val="24"/>
          <w:szCs w:val="24"/>
          <w:u w:val="single"/>
        </w:rPr>
        <w:t>la Ödeme İade Talep Bilgileri</w:t>
      </w:r>
      <w:r w:rsidRPr="005E7EB6">
        <w:rPr>
          <w:b/>
          <w:sz w:val="24"/>
          <w:szCs w:val="24"/>
          <w:u w:val="single"/>
        </w:rPr>
        <w:t>)</w:t>
      </w:r>
      <w:bookmarkEnd w:id="26"/>
    </w:p>
    <w:p w:rsidR="006A2E5B" w:rsidRDefault="006A2E5B" w:rsidP="006A2E5B">
      <w:pPr>
        <w:spacing w:after="0" w:line="240" w:lineRule="auto"/>
        <w:rPr>
          <w:rFonts w:ascii="Calibri" w:eastAsia="Times New Roman" w:hAnsi="Calibri" w:cs="Calibri"/>
          <w:color w:val="000000"/>
          <w:lang w:eastAsia="tr-TR"/>
        </w:rPr>
      </w:pPr>
      <w:r w:rsidRPr="006A2E5B">
        <w:rPr>
          <w:rFonts w:ascii="Calibri" w:eastAsia="Times New Roman" w:hAnsi="Calibri" w:cs="Calibri"/>
          <w:color w:val="000000"/>
          <w:lang w:eastAsia="tr-TR"/>
        </w:rPr>
        <w:t>Şirketler tarafından hak kazanılmayan fazla ödeme talebine ilişkin olarak ödemenin yapıldığı takvim yılını izleyen Mart ayı sonuna kadar yılda bir kez iletilir.</w:t>
      </w:r>
      <w:r w:rsidRPr="006A2E5B">
        <w:rPr>
          <w:rFonts w:ascii="Calibri" w:eastAsia="Times New Roman" w:hAnsi="Calibri" w:cs="Calibri"/>
          <w:color w:val="000000"/>
          <w:lang w:eastAsia="tr-TR"/>
        </w:rPr>
        <w:tab/>
      </w:r>
      <w:r w:rsidRPr="006A2E5B">
        <w:rPr>
          <w:rFonts w:ascii="Calibri" w:eastAsia="Times New Roman" w:hAnsi="Calibri" w:cs="Calibri"/>
          <w:color w:val="000000"/>
          <w:lang w:eastAsia="tr-TR"/>
        </w:rPr>
        <w:tab/>
      </w:r>
      <w:r w:rsidRPr="006A2E5B">
        <w:rPr>
          <w:rFonts w:ascii="Calibri" w:eastAsia="Times New Roman" w:hAnsi="Calibri" w:cs="Calibri"/>
          <w:color w:val="000000"/>
          <w:lang w:eastAsia="tr-TR"/>
        </w:rPr>
        <w:tab/>
      </w:r>
      <w:r w:rsidRPr="006A2E5B">
        <w:rPr>
          <w:rFonts w:ascii="Calibri" w:eastAsia="Times New Roman" w:hAnsi="Calibri" w:cs="Calibri"/>
          <w:color w:val="000000"/>
          <w:lang w:eastAsia="tr-TR"/>
        </w:rPr>
        <w:tab/>
      </w:r>
      <w:r w:rsidRPr="006A2E5B">
        <w:rPr>
          <w:rFonts w:ascii="Calibri" w:eastAsia="Times New Roman" w:hAnsi="Calibri" w:cs="Calibri"/>
          <w:color w:val="000000"/>
          <w:lang w:eastAsia="tr-TR"/>
        </w:rPr>
        <w:tab/>
      </w:r>
    </w:p>
    <w:p w:rsidR="006A2E5B" w:rsidRDefault="006A2E5B" w:rsidP="006A2E5B">
      <w:pPr>
        <w:spacing w:after="0" w:line="240" w:lineRule="auto"/>
        <w:rPr>
          <w:rFonts w:ascii="Calibri" w:eastAsia="Times New Roman" w:hAnsi="Calibri" w:cs="Calibri"/>
          <w:color w:val="000000"/>
          <w:lang w:eastAsia="tr-TR"/>
        </w:rPr>
      </w:pPr>
    </w:p>
    <w:tbl>
      <w:tblPr>
        <w:tblW w:w="5000" w:type="pct"/>
        <w:tblCellMar>
          <w:left w:w="70" w:type="dxa"/>
          <w:right w:w="70" w:type="dxa"/>
        </w:tblCellMar>
        <w:tblLook w:val="04A0" w:firstRow="1" w:lastRow="0" w:firstColumn="1" w:lastColumn="0" w:noHBand="0" w:noVBand="1"/>
      </w:tblPr>
      <w:tblGrid>
        <w:gridCol w:w="4468"/>
        <w:gridCol w:w="2103"/>
        <w:gridCol w:w="849"/>
        <w:gridCol w:w="2227"/>
        <w:gridCol w:w="839"/>
      </w:tblGrid>
      <w:tr w:rsidR="006A2E5B" w:rsidRPr="006A2E5B" w:rsidTr="006A2E5B">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A6A6A6"/>
            <w:noWrap/>
            <w:vAlign w:val="center"/>
          </w:tcPr>
          <w:p w:rsidR="006A2E5B" w:rsidRPr="006A2E5B" w:rsidRDefault="006A2E5B" w:rsidP="006A2E5B">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 xml:space="preserve">FIT </w:t>
            </w:r>
            <w:proofErr w:type="gramStart"/>
            <w:r>
              <w:rPr>
                <w:rFonts w:ascii="Calibri" w:eastAsia="Times New Roman" w:hAnsi="Calibri" w:cs="Calibri"/>
                <w:b/>
                <w:bCs/>
                <w:color w:val="000000"/>
                <w:sz w:val="20"/>
                <w:lang w:eastAsia="tr-TR"/>
              </w:rPr>
              <w:t>(</w:t>
            </w:r>
            <w:proofErr w:type="gramEnd"/>
            <w:r w:rsidRPr="006A2E5B">
              <w:rPr>
                <w:rFonts w:ascii="Calibri" w:eastAsia="Times New Roman" w:hAnsi="Calibri" w:cs="Calibri"/>
                <w:b/>
                <w:bCs/>
                <w:color w:val="000000"/>
                <w:sz w:val="20"/>
                <w:lang w:eastAsia="tr-TR"/>
              </w:rPr>
              <w:t>Müsteşarlığa Yapılan Fazla Ödeme İade Talep Bilgileri</w:t>
            </w:r>
          </w:p>
        </w:tc>
      </w:tr>
      <w:tr w:rsidR="006A2E5B" w:rsidRPr="006A2E5B" w:rsidTr="006A2E5B">
        <w:trPr>
          <w:trHeight w:val="20"/>
        </w:trPr>
        <w:tc>
          <w:tcPr>
            <w:tcW w:w="2130"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6A2E5B" w:rsidRPr="006A2E5B" w:rsidRDefault="006A2E5B" w:rsidP="006A2E5B">
            <w:pPr>
              <w:spacing w:after="0" w:line="240" w:lineRule="auto"/>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Alan Adı</w:t>
            </w:r>
          </w:p>
        </w:tc>
        <w:tc>
          <w:tcPr>
            <w:tcW w:w="1003" w:type="pct"/>
            <w:tcBorders>
              <w:top w:val="single" w:sz="4" w:space="0" w:color="auto"/>
              <w:left w:val="nil"/>
              <w:bottom w:val="single" w:sz="4" w:space="0" w:color="auto"/>
              <w:right w:val="single" w:sz="4" w:space="0" w:color="auto"/>
            </w:tcBorders>
            <w:shd w:val="clear" w:color="000000" w:fill="A6A6A6"/>
            <w:vAlign w:val="center"/>
            <w:hideMark/>
          </w:tcPr>
          <w:p w:rsidR="006A2E5B" w:rsidRPr="006A2E5B" w:rsidRDefault="006A2E5B" w:rsidP="006A2E5B">
            <w:pPr>
              <w:spacing w:after="0" w:line="240" w:lineRule="auto"/>
              <w:jc w:val="center"/>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XML Bileşen Adı</w:t>
            </w:r>
          </w:p>
        </w:tc>
        <w:tc>
          <w:tcPr>
            <w:tcW w:w="405" w:type="pct"/>
            <w:tcBorders>
              <w:top w:val="single" w:sz="4" w:space="0" w:color="auto"/>
              <w:left w:val="nil"/>
              <w:bottom w:val="single" w:sz="4" w:space="0" w:color="auto"/>
              <w:right w:val="single" w:sz="4" w:space="0" w:color="auto"/>
            </w:tcBorders>
            <w:shd w:val="clear" w:color="000000" w:fill="A6A6A6"/>
            <w:noWrap/>
            <w:vAlign w:val="center"/>
            <w:hideMark/>
          </w:tcPr>
          <w:p w:rsidR="006A2E5B" w:rsidRPr="006A2E5B" w:rsidRDefault="006A2E5B" w:rsidP="006A2E5B">
            <w:pPr>
              <w:spacing w:after="0" w:line="240" w:lineRule="auto"/>
              <w:jc w:val="center"/>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Veri Tipi</w:t>
            </w:r>
          </w:p>
        </w:tc>
        <w:tc>
          <w:tcPr>
            <w:tcW w:w="1062" w:type="pct"/>
            <w:tcBorders>
              <w:top w:val="single" w:sz="4" w:space="0" w:color="auto"/>
              <w:left w:val="nil"/>
              <w:bottom w:val="single" w:sz="4" w:space="0" w:color="auto"/>
              <w:right w:val="single" w:sz="4" w:space="0" w:color="auto"/>
            </w:tcBorders>
            <w:shd w:val="clear" w:color="000000" w:fill="A6A6A6"/>
            <w:noWrap/>
            <w:vAlign w:val="center"/>
            <w:hideMark/>
          </w:tcPr>
          <w:p w:rsidR="006A2E5B" w:rsidRPr="006A2E5B" w:rsidRDefault="006A2E5B" w:rsidP="006A2E5B">
            <w:pPr>
              <w:spacing w:after="0" w:line="240" w:lineRule="auto"/>
              <w:jc w:val="center"/>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Veri Formatı</w:t>
            </w:r>
          </w:p>
        </w:tc>
        <w:tc>
          <w:tcPr>
            <w:tcW w:w="401" w:type="pct"/>
            <w:tcBorders>
              <w:top w:val="single" w:sz="4" w:space="0" w:color="auto"/>
              <w:left w:val="nil"/>
              <w:bottom w:val="single" w:sz="4" w:space="0" w:color="auto"/>
              <w:right w:val="single" w:sz="4" w:space="0" w:color="auto"/>
            </w:tcBorders>
            <w:shd w:val="clear" w:color="000000" w:fill="A6A6A6"/>
            <w:noWrap/>
            <w:vAlign w:val="center"/>
            <w:hideMark/>
          </w:tcPr>
          <w:p w:rsidR="006A2E5B" w:rsidRPr="006A2E5B" w:rsidRDefault="006A2E5B" w:rsidP="006A2E5B">
            <w:pPr>
              <w:spacing w:after="0" w:line="240" w:lineRule="auto"/>
              <w:jc w:val="center"/>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Zorunlu</w:t>
            </w:r>
          </w:p>
        </w:tc>
      </w:tr>
      <w:tr w:rsidR="006A2E5B" w:rsidRPr="006A2E5B" w:rsidTr="006A2E5B">
        <w:trPr>
          <w:trHeight w:val="20"/>
        </w:trPr>
        <w:tc>
          <w:tcPr>
            <w:tcW w:w="2130" w:type="pct"/>
            <w:tcBorders>
              <w:top w:val="nil"/>
              <w:left w:val="single" w:sz="4" w:space="0" w:color="auto"/>
              <w:bottom w:val="single" w:sz="4" w:space="0" w:color="auto"/>
              <w:right w:val="single" w:sz="4" w:space="0" w:color="auto"/>
            </w:tcBorders>
            <w:shd w:val="clear" w:color="auto" w:fill="auto"/>
            <w:noWrap/>
            <w:vAlign w:val="bottom"/>
          </w:tcPr>
          <w:p w:rsidR="006A2E5B" w:rsidRPr="00E728EC" w:rsidRDefault="006A2E5B"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1003" w:type="pct"/>
            <w:tcBorders>
              <w:top w:val="nil"/>
              <w:left w:val="nil"/>
              <w:bottom w:val="single" w:sz="4" w:space="0" w:color="auto"/>
              <w:right w:val="single" w:sz="4" w:space="0" w:color="auto"/>
            </w:tcBorders>
            <w:shd w:val="clear" w:color="auto" w:fill="auto"/>
            <w:noWrap/>
            <w:vAlign w:val="bottom"/>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405" w:type="pct"/>
            <w:tcBorders>
              <w:top w:val="nil"/>
              <w:left w:val="nil"/>
              <w:bottom w:val="single" w:sz="4" w:space="0" w:color="auto"/>
              <w:right w:val="single" w:sz="4" w:space="0" w:color="auto"/>
            </w:tcBorders>
            <w:shd w:val="clear" w:color="auto" w:fill="auto"/>
            <w:noWrap/>
            <w:vAlign w:val="bottom"/>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062"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01"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A2E5B" w:rsidRPr="006A2E5B" w:rsidTr="006A2E5B">
        <w:trPr>
          <w:trHeight w:val="20"/>
        </w:trPr>
        <w:tc>
          <w:tcPr>
            <w:tcW w:w="2130" w:type="pct"/>
            <w:tcBorders>
              <w:top w:val="nil"/>
              <w:left w:val="single" w:sz="4" w:space="0" w:color="auto"/>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1003"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405"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062"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401"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A2E5B" w:rsidRPr="006A2E5B" w:rsidTr="006A2E5B">
        <w:trPr>
          <w:trHeight w:val="20"/>
        </w:trPr>
        <w:tc>
          <w:tcPr>
            <w:tcW w:w="2130"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nesne</w:t>
            </w:r>
            <w:proofErr w:type="gramEnd"/>
            <w:r w:rsidRPr="006A2E5B">
              <w:rPr>
                <w:rFonts w:ascii="Calibri" w:eastAsia="Times New Roman" w:hAnsi="Calibri" w:cs="Calibri"/>
                <w:color w:val="000000"/>
                <w:sz w:val="20"/>
                <w:lang w:eastAsia="tr-TR"/>
              </w:rPr>
              <w:t>_sira_numarasi</w:t>
            </w:r>
          </w:p>
        </w:tc>
        <w:tc>
          <w:tcPr>
            <w:tcW w:w="1003"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no</w:t>
            </w:r>
            <w:proofErr w:type="gramEnd"/>
          </w:p>
        </w:tc>
        <w:tc>
          <w:tcPr>
            <w:tcW w:w="40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N(8)</w:t>
            </w:r>
          </w:p>
        </w:tc>
        <w:tc>
          <w:tcPr>
            <w:tcW w:w="1062"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00000000</w:t>
            </w:r>
            <w:proofErr w:type="gramEnd"/>
          </w:p>
        </w:tc>
        <w:tc>
          <w:tcPr>
            <w:tcW w:w="401"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130"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ıade_talebine_sebebiyet_veren_durum</w:t>
            </w:r>
          </w:p>
        </w:tc>
        <w:tc>
          <w:tcPr>
            <w:tcW w:w="1003"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its</w:t>
            </w:r>
          </w:p>
        </w:tc>
        <w:tc>
          <w:tcPr>
            <w:tcW w:w="40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N(1)</w:t>
            </w:r>
          </w:p>
        </w:tc>
        <w:tc>
          <w:tcPr>
            <w:tcW w:w="1062"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0</w:t>
            </w:r>
          </w:p>
        </w:tc>
        <w:tc>
          <w:tcPr>
            <w:tcW w:w="401"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130"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referans</w:t>
            </w:r>
            <w:proofErr w:type="gramEnd"/>
            <w:r w:rsidRPr="006A2E5B">
              <w:rPr>
                <w:rFonts w:ascii="Calibri" w:eastAsia="Times New Roman" w:hAnsi="Calibri" w:cs="Calibri"/>
                <w:color w:val="000000"/>
                <w:sz w:val="20"/>
                <w:lang w:eastAsia="tr-TR"/>
              </w:rPr>
              <w:t>_numarasi</w:t>
            </w:r>
          </w:p>
        </w:tc>
        <w:tc>
          <w:tcPr>
            <w:tcW w:w="1003"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rf</w:t>
            </w:r>
          </w:p>
        </w:tc>
        <w:tc>
          <w:tcPr>
            <w:tcW w:w="40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N(22)</w:t>
            </w:r>
          </w:p>
        </w:tc>
        <w:tc>
          <w:tcPr>
            <w:tcW w:w="1062"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00000000000000000000</w:t>
            </w:r>
            <w:proofErr w:type="gramEnd"/>
          </w:p>
        </w:tc>
        <w:tc>
          <w:tcPr>
            <w:tcW w:w="401"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bl>
    <w:p w:rsidR="006A2E5B" w:rsidRDefault="006A2E5B" w:rsidP="00BF56C5">
      <w:pPr>
        <w:rPr>
          <w:b/>
          <w:u w:val="single"/>
        </w:rPr>
      </w:pPr>
    </w:p>
    <w:p w:rsidR="006A2E5B" w:rsidRDefault="006A2E5B" w:rsidP="00BF56C5">
      <w:pPr>
        <w:rPr>
          <w:b/>
          <w:u w:val="single"/>
        </w:rPr>
      </w:pPr>
    </w:p>
    <w:p w:rsidR="006A2E5B" w:rsidRDefault="006A2E5B" w:rsidP="00BF56C5">
      <w:pPr>
        <w:rPr>
          <w:b/>
          <w:u w:val="single"/>
        </w:rPr>
      </w:pPr>
    </w:p>
    <w:p w:rsidR="006A2E5B" w:rsidRDefault="006A2E5B" w:rsidP="00091BD4">
      <w:pPr>
        <w:pStyle w:val="ListeParagraf"/>
        <w:numPr>
          <w:ilvl w:val="1"/>
          <w:numId w:val="1"/>
        </w:numPr>
        <w:ind w:left="993" w:hanging="633"/>
        <w:outlineLvl w:val="1"/>
        <w:rPr>
          <w:b/>
          <w:sz w:val="24"/>
          <w:szCs w:val="24"/>
          <w:u w:val="single"/>
        </w:rPr>
      </w:pPr>
      <w:bookmarkStart w:id="27" w:name="_Toc487464125"/>
      <w:r>
        <w:rPr>
          <w:b/>
          <w:sz w:val="24"/>
          <w:szCs w:val="24"/>
          <w:u w:val="single"/>
        </w:rPr>
        <w:lastRenderedPageBreak/>
        <w:t>IMO</w:t>
      </w:r>
      <w:r w:rsidRPr="005E7EB6">
        <w:rPr>
          <w:b/>
          <w:sz w:val="24"/>
          <w:szCs w:val="24"/>
          <w:u w:val="single"/>
        </w:rPr>
        <w:t xml:space="preserve"> Tablosu (</w:t>
      </w:r>
      <w:r w:rsidRPr="006A2E5B">
        <w:rPr>
          <w:b/>
          <w:sz w:val="24"/>
          <w:szCs w:val="24"/>
          <w:u w:val="single"/>
        </w:rPr>
        <w:t>İade Talebinde Kullanılacak</w:t>
      </w:r>
      <w:r>
        <w:rPr>
          <w:b/>
          <w:sz w:val="24"/>
          <w:szCs w:val="24"/>
          <w:u w:val="single"/>
        </w:rPr>
        <w:t xml:space="preserve"> Müsteşarlığa Ödeme Bilgileri</w:t>
      </w:r>
      <w:r>
        <w:rPr>
          <w:b/>
          <w:sz w:val="24"/>
          <w:szCs w:val="24"/>
          <w:u w:val="single"/>
        </w:rPr>
        <w:tab/>
      </w:r>
      <w:r w:rsidRPr="005E7EB6">
        <w:rPr>
          <w:b/>
          <w:sz w:val="24"/>
          <w:szCs w:val="24"/>
          <w:u w:val="single"/>
        </w:rPr>
        <w:t>)</w:t>
      </w:r>
      <w:bookmarkEnd w:id="27"/>
    </w:p>
    <w:p w:rsidR="006A2E5B" w:rsidRPr="006A2E5B" w:rsidRDefault="006A2E5B" w:rsidP="006A2E5B">
      <w:pPr>
        <w:spacing w:after="0" w:line="240" w:lineRule="auto"/>
        <w:rPr>
          <w:rFonts w:ascii="Calibri" w:eastAsia="Times New Roman" w:hAnsi="Calibri" w:cs="Calibri"/>
          <w:color w:val="000000"/>
          <w:lang w:eastAsia="tr-TR"/>
        </w:rPr>
      </w:pPr>
      <w:r w:rsidRPr="006A2E5B">
        <w:rPr>
          <w:rFonts w:ascii="Calibri" w:eastAsia="Times New Roman" w:hAnsi="Calibri" w:cs="Calibri"/>
          <w:color w:val="000000"/>
          <w:lang w:eastAsia="tr-TR"/>
        </w:rPr>
        <w:t>İade talebinde kullanılmak üzere şirket tarafından</w:t>
      </w:r>
      <w:r>
        <w:rPr>
          <w:rFonts w:ascii="Calibri" w:eastAsia="Times New Roman" w:hAnsi="Calibri" w:cs="Calibri"/>
          <w:color w:val="000000"/>
          <w:lang w:eastAsia="tr-TR"/>
        </w:rPr>
        <w:t xml:space="preserve"> </w:t>
      </w:r>
      <w:r w:rsidRPr="006A2E5B">
        <w:rPr>
          <w:rFonts w:ascii="Calibri" w:eastAsia="Times New Roman" w:hAnsi="Calibri" w:cs="Calibri"/>
          <w:color w:val="000000"/>
          <w:lang w:eastAsia="tr-TR"/>
        </w:rPr>
        <w:t>gönderilen Hazine Müsteşarlığına yapılan fiili ödemelerin gösterildiği nesnedir. FIT nesnesinde en az bir adet talebi olan şirketler için iadenin ilişkili olduğu yıla ait tüm kayıtları içerecek şekilde gönderilir.</w:t>
      </w:r>
    </w:p>
    <w:p w:rsidR="006A2E5B" w:rsidRDefault="006A2E5B" w:rsidP="00F90E5F">
      <w:pPr>
        <w:spacing w:after="0"/>
        <w:rPr>
          <w:b/>
          <w:u w:val="single"/>
        </w:rPr>
      </w:pPr>
    </w:p>
    <w:tbl>
      <w:tblPr>
        <w:tblW w:w="5000" w:type="pct"/>
        <w:tblCellMar>
          <w:left w:w="70" w:type="dxa"/>
          <w:right w:w="70" w:type="dxa"/>
        </w:tblCellMar>
        <w:tblLook w:val="04A0" w:firstRow="1" w:lastRow="0" w:firstColumn="1" w:lastColumn="0" w:noHBand="0" w:noVBand="1"/>
      </w:tblPr>
      <w:tblGrid>
        <w:gridCol w:w="5099"/>
        <w:gridCol w:w="1346"/>
        <w:gridCol w:w="829"/>
        <w:gridCol w:w="2421"/>
        <w:gridCol w:w="791"/>
      </w:tblGrid>
      <w:tr w:rsidR="006A2E5B" w:rsidRPr="006A2E5B" w:rsidTr="006A2E5B">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A6A6A6"/>
            <w:noWrap/>
            <w:vAlign w:val="center"/>
          </w:tcPr>
          <w:p w:rsidR="006A2E5B" w:rsidRPr="006A2E5B" w:rsidRDefault="006A2E5B" w:rsidP="006A2E5B">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IMO (İade talebinde Kullanılacak Müsteşarlığa Ödeme Bilgileri)</w:t>
            </w:r>
          </w:p>
        </w:tc>
      </w:tr>
      <w:tr w:rsidR="006A2E5B" w:rsidRPr="006A2E5B" w:rsidTr="006A2E5B">
        <w:trPr>
          <w:trHeight w:val="20"/>
        </w:trPr>
        <w:tc>
          <w:tcPr>
            <w:tcW w:w="2432"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6A2E5B" w:rsidRPr="006A2E5B" w:rsidRDefault="006A2E5B" w:rsidP="006A2E5B">
            <w:pPr>
              <w:spacing w:after="0" w:line="240" w:lineRule="auto"/>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Alan Adı</w:t>
            </w:r>
          </w:p>
        </w:tc>
        <w:tc>
          <w:tcPr>
            <w:tcW w:w="642" w:type="pct"/>
            <w:tcBorders>
              <w:top w:val="single" w:sz="4" w:space="0" w:color="auto"/>
              <w:left w:val="nil"/>
              <w:bottom w:val="single" w:sz="4" w:space="0" w:color="auto"/>
              <w:right w:val="single" w:sz="4" w:space="0" w:color="auto"/>
            </w:tcBorders>
            <w:shd w:val="clear" w:color="000000" w:fill="A6A6A6"/>
            <w:vAlign w:val="center"/>
            <w:hideMark/>
          </w:tcPr>
          <w:p w:rsidR="006A2E5B" w:rsidRPr="006A2E5B" w:rsidRDefault="006A2E5B" w:rsidP="006A2E5B">
            <w:pPr>
              <w:spacing w:after="0" w:line="240" w:lineRule="auto"/>
              <w:jc w:val="center"/>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XML Bileşen Adı</w:t>
            </w:r>
          </w:p>
        </w:tc>
        <w:tc>
          <w:tcPr>
            <w:tcW w:w="395" w:type="pct"/>
            <w:tcBorders>
              <w:top w:val="single" w:sz="4" w:space="0" w:color="auto"/>
              <w:left w:val="nil"/>
              <w:bottom w:val="single" w:sz="4" w:space="0" w:color="auto"/>
              <w:right w:val="single" w:sz="4" w:space="0" w:color="auto"/>
            </w:tcBorders>
            <w:shd w:val="clear" w:color="000000" w:fill="A6A6A6"/>
            <w:noWrap/>
            <w:vAlign w:val="center"/>
            <w:hideMark/>
          </w:tcPr>
          <w:p w:rsidR="006A2E5B" w:rsidRPr="006A2E5B" w:rsidRDefault="006A2E5B" w:rsidP="006A2E5B">
            <w:pPr>
              <w:spacing w:after="0" w:line="240" w:lineRule="auto"/>
              <w:jc w:val="center"/>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Veri Tipi</w:t>
            </w:r>
          </w:p>
        </w:tc>
        <w:tc>
          <w:tcPr>
            <w:tcW w:w="1154" w:type="pct"/>
            <w:tcBorders>
              <w:top w:val="single" w:sz="4" w:space="0" w:color="auto"/>
              <w:left w:val="nil"/>
              <w:bottom w:val="single" w:sz="4" w:space="0" w:color="auto"/>
              <w:right w:val="single" w:sz="4" w:space="0" w:color="auto"/>
            </w:tcBorders>
            <w:shd w:val="clear" w:color="000000" w:fill="A6A6A6"/>
            <w:noWrap/>
            <w:vAlign w:val="center"/>
            <w:hideMark/>
          </w:tcPr>
          <w:p w:rsidR="006A2E5B" w:rsidRPr="006A2E5B" w:rsidRDefault="006A2E5B" w:rsidP="006A2E5B">
            <w:pPr>
              <w:spacing w:after="0" w:line="240" w:lineRule="auto"/>
              <w:jc w:val="center"/>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Veri Formatı</w:t>
            </w:r>
          </w:p>
        </w:tc>
        <w:tc>
          <w:tcPr>
            <w:tcW w:w="376" w:type="pct"/>
            <w:tcBorders>
              <w:top w:val="single" w:sz="4" w:space="0" w:color="auto"/>
              <w:left w:val="nil"/>
              <w:bottom w:val="single" w:sz="4" w:space="0" w:color="auto"/>
              <w:right w:val="single" w:sz="4" w:space="0" w:color="auto"/>
            </w:tcBorders>
            <w:shd w:val="clear" w:color="000000" w:fill="A6A6A6"/>
            <w:noWrap/>
            <w:vAlign w:val="center"/>
            <w:hideMark/>
          </w:tcPr>
          <w:p w:rsidR="006A2E5B" w:rsidRPr="006A2E5B" w:rsidRDefault="006A2E5B" w:rsidP="006A2E5B">
            <w:pPr>
              <w:spacing w:after="0" w:line="240" w:lineRule="auto"/>
              <w:jc w:val="center"/>
              <w:rPr>
                <w:rFonts w:ascii="Calibri" w:eastAsia="Times New Roman" w:hAnsi="Calibri" w:cs="Calibri"/>
                <w:b/>
                <w:bCs/>
                <w:color w:val="000000"/>
                <w:sz w:val="20"/>
                <w:lang w:eastAsia="tr-TR"/>
              </w:rPr>
            </w:pPr>
            <w:r w:rsidRPr="006A2E5B">
              <w:rPr>
                <w:rFonts w:ascii="Calibri" w:eastAsia="Times New Roman" w:hAnsi="Calibri" w:cs="Calibri"/>
                <w:b/>
                <w:bCs/>
                <w:color w:val="000000"/>
                <w:sz w:val="20"/>
                <w:lang w:eastAsia="tr-TR"/>
              </w:rPr>
              <w:t>Zorunlu</w:t>
            </w:r>
          </w:p>
        </w:tc>
      </w:tr>
      <w:tr w:rsidR="006A2E5B" w:rsidRPr="006A2E5B" w:rsidTr="006A2E5B">
        <w:trPr>
          <w:trHeight w:val="20"/>
        </w:trPr>
        <w:tc>
          <w:tcPr>
            <w:tcW w:w="2432" w:type="pct"/>
            <w:tcBorders>
              <w:top w:val="nil"/>
              <w:left w:val="single" w:sz="4" w:space="0" w:color="auto"/>
              <w:bottom w:val="single" w:sz="4" w:space="0" w:color="auto"/>
              <w:right w:val="single" w:sz="4" w:space="0" w:color="auto"/>
            </w:tcBorders>
            <w:shd w:val="clear" w:color="auto" w:fill="auto"/>
            <w:noWrap/>
            <w:vAlign w:val="bottom"/>
          </w:tcPr>
          <w:p w:rsidR="006A2E5B" w:rsidRPr="00E728EC" w:rsidRDefault="006A2E5B" w:rsidP="006A2E5B">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642" w:type="pct"/>
            <w:tcBorders>
              <w:top w:val="nil"/>
              <w:left w:val="nil"/>
              <w:bottom w:val="single" w:sz="4" w:space="0" w:color="auto"/>
              <w:right w:val="single" w:sz="4" w:space="0" w:color="auto"/>
            </w:tcBorders>
            <w:shd w:val="clear" w:color="auto" w:fill="auto"/>
            <w:noWrap/>
            <w:vAlign w:val="bottom"/>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395" w:type="pct"/>
            <w:tcBorders>
              <w:top w:val="nil"/>
              <w:left w:val="nil"/>
              <w:bottom w:val="single" w:sz="4" w:space="0" w:color="auto"/>
              <w:right w:val="single" w:sz="4" w:space="0" w:color="auto"/>
            </w:tcBorders>
            <w:shd w:val="clear" w:color="auto" w:fill="auto"/>
            <w:noWrap/>
            <w:vAlign w:val="bottom"/>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154"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376"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A2E5B" w:rsidRPr="006A2E5B" w:rsidTr="006A2E5B">
        <w:trPr>
          <w:trHeight w:val="20"/>
        </w:trPr>
        <w:tc>
          <w:tcPr>
            <w:tcW w:w="2432" w:type="pct"/>
            <w:tcBorders>
              <w:top w:val="nil"/>
              <w:left w:val="single" w:sz="4" w:space="0" w:color="auto"/>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642"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395"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154"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376" w:type="pct"/>
            <w:tcBorders>
              <w:top w:val="nil"/>
              <w:left w:val="nil"/>
              <w:bottom w:val="single" w:sz="4" w:space="0" w:color="auto"/>
              <w:right w:val="single" w:sz="4" w:space="0" w:color="auto"/>
            </w:tcBorders>
            <w:shd w:val="clear" w:color="auto" w:fill="auto"/>
            <w:noWrap/>
            <w:vAlign w:val="center"/>
          </w:tcPr>
          <w:p w:rsidR="006A2E5B" w:rsidRPr="00E728EC" w:rsidRDefault="006A2E5B" w:rsidP="006A2E5B">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6A2E5B" w:rsidRPr="006A2E5B" w:rsidTr="006A2E5B">
        <w:trPr>
          <w:trHeight w:val="20"/>
        </w:trPr>
        <w:tc>
          <w:tcPr>
            <w:tcW w:w="2432"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nesne</w:t>
            </w:r>
            <w:proofErr w:type="gramEnd"/>
            <w:r w:rsidRPr="006A2E5B">
              <w:rPr>
                <w:rFonts w:ascii="Calibri" w:eastAsia="Times New Roman" w:hAnsi="Calibri" w:cs="Calibri"/>
                <w:color w:val="000000"/>
                <w:sz w:val="20"/>
                <w:lang w:eastAsia="tr-TR"/>
              </w:rPr>
              <w:t>_sira_numarasi</w:t>
            </w:r>
          </w:p>
        </w:tc>
        <w:tc>
          <w:tcPr>
            <w:tcW w:w="642"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no</w:t>
            </w:r>
            <w:proofErr w:type="gramEnd"/>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N(8)</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00000000</w:t>
            </w:r>
            <w:proofErr w:type="gramEnd"/>
          </w:p>
        </w:tc>
        <w:tc>
          <w:tcPr>
            <w:tcW w:w="376"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432"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sozlesme_numarasi</w:t>
            </w:r>
          </w:p>
        </w:tc>
        <w:tc>
          <w:tcPr>
            <w:tcW w:w="642"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sn</w:t>
            </w:r>
            <w:proofErr w:type="gramEnd"/>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C(8)</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XXXXXXXX</w:t>
            </w:r>
          </w:p>
        </w:tc>
        <w:tc>
          <w:tcPr>
            <w:tcW w:w="376"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432"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sertifika</w:t>
            </w:r>
            <w:proofErr w:type="gramEnd"/>
            <w:r w:rsidRPr="006A2E5B">
              <w:rPr>
                <w:rFonts w:ascii="Calibri" w:eastAsia="Times New Roman" w:hAnsi="Calibri" w:cs="Calibri"/>
                <w:color w:val="000000"/>
                <w:sz w:val="20"/>
                <w:lang w:eastAsia="tr-TR"/>
              </w:rPr>
              <w:t>_numarasi</w:t>
            </w:r>
          </w:p>
        </w:tc>
        <w:tc>
          <w:tcPr>
            <w:tcW w:w="642"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sfn</w:t>
            </w:r>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C(8)</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XXXXXXXX</w:t>
            </w:r>
          </w:p>
        </w:tc>
        <w:tc>
          <w:tcPr>
            <w:tcW w:w="376"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432"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referans</w:t>
            </w:r>
            <w:proofErr w:type="gramEnd"/>
            <w:r w:rsidRPr="006A2E5B">
              <w:rPr>
                <w:rFonts w:ascii="Calibri" w:eastAsia="Times New Roman" w:hAnsi="Calibri" w:cs="Calibri"/>
                <w:color w:val="000000"/>
                <w:sz w:val="20"/>
                <w:lang w:eastAsia="tr-TR"/>
              </w:rPr>
              <w:t>_numarasi</w:t>
            </w:r>
          </w:p>
        </w:tc>
        <w:tc>
          <w:tcPr>
            <w:tcW w:w="642"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rf</w:t>
            </w:r>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N(22)</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00000000000000000000</w:t>
            </w:r>
            <w:proofErr w:type="gramEnd"/>
          </w:p>
        </w:tc>
        <w:tc>
          <w:tcPr>
            <w:tcW w:w="376"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432"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odeme_tarihi</w:t>
            </w:r>
          </w:p>
        </w:tc>
        <w:tc>
          <w:tcPr>
            <w:tcW w:w="642"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otr</w:t>
            </w:r>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D(8)</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YYYYAAGG</w:t>
            </w:r>
          </w:p>
        </w:tc>
        <w:tc>
          <w:tcPr>
            <w:tcW w:w="376"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r w:rsidR="006A2E5B" w:rsidRPr="006A2E5B" w:rsidTr="006A2E5B">
        <w:trPr>
          <w:trHeight w:val="20"/>
        </w:trPr>
        <w:tc>
          <w:tcPr>
            <w:tcW w:w="2432"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hak</w:t>
            </w:r>
            <w:proofErr w:type="gramEnd"/>
            <w:r w:rsidRPr="006A2E5B">
              <w:rPr>
                <w:rFonts w:ascii="Calibri" w:eastAsia="Times New Roman" w:hAnsi="Calibri" w:cs="Calibri"/>
                <w:color w:val="000000"/>
                <w:sz w:val="20"/>
                <w:lang w:eastAsia="tr-TR"/>
              </w:rPr>
              <w:t>_kazanma_orani</w:t>
            </w:r>
          </w:p>
        </w:tc>
        <w:tc>
          <w:tcPr>
            <w:tcW w:w="642"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hk</w:t>
            </w:r>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N(3)</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000</w:t>
            </w:r>
          </w:p>
        </w:tc>
        <w:tc>
          <w:tcPr>
            <w:tcW w:w="376"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w:t>
            </w:r>
          </w:p>
        </w:tc>
      </w:tr>
      <w:tr w:rsidR="006A2E5B" w:rsidRPr="006A2E5B" w:rsidTr="006A2E5B">
        <w:trPr>
          <w:trHeight w:val="20"/>
        </w:trPr>
        <w:tc>
          <w:tcPr>
            <w:tcW w:w="2432" w:type="pct"/>
            <w:tcBorders>
              <w:top w:val="nil"/>
              <w:left w:val="single" w:sz="4" w:space="0" w:color="auto"/>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rPr>
                <w:rFonts w:ascii="Calibri" w:eastAsia="Times New Roman" w:hAnsi="Calibri" w:cs="Calibri"/>
                <w:color w:val="000000"/>
                <w:sz w:val="20"/>
                <w:lang w:eastAsia="tr-TR"/>
              </w:rPr>
            </w:pPr>
            <w:proofErr w:type="gramStart"/>
            <w:r w:rsidRPr="006A2E5B">
              <w:rPr>
                <w:rFonts w:ascii="Calibri" w:eastAsia="Times New Roman" w:hAnsi="Calibri" w:cs="Calibri"/>
                <w:color w:val="000000"/>
                <w:sz w:val="20"/>
                <w:lang w:eastAsia="tr-TR"/>
              </w:rPr>
              <w:t>tutar</w:t>
            </w:r>
            <w:proofErr w:type="gramEnd"/>
          </w:p>
        </w:tc>
        <w:tc>
          <w:tcPr>
            <w:tcW w:w="642"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tl</w:t>
            </w:r>
          </w:p>
        </w:tc>
        <w:tc>
          <w:tcPr>
            <w:tcW w:w="395"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0000000000000000.000000</w:t>
            </w:r>
          </w:p>
        </w:tc>
        <w:tc>
          <w:tcPr>
            <w:tcW w:w="376" w:type="pct"/>
            <w:tcBorders>
              <w:top w:val="nil"/>
              <w:left w:val="nil"/>
              <w:bottom w:val="single" w:sz="4" w:space="0" w:color="auto"/>
              <w:right w:val="single" w:sz="4" w:space="0" w:color="auto"/>
            </w:tcBorders>
            <w:shd w:val="clear" w:color="auto" w:fill="auto"/>
            <w:noWrap/>
            <w:vAlign w:val="center"/>
            <w:hideMark/>
          </w:tcPr>
          <w:p w:rsidR="006A2E5B" w:rsidRPr="006A2E5B" w:rsidRDefault="006A2E5B" w:rsidP="006A2E5B">
            <w:pPr>
              <w:spacing w:after="0" w:line="240" w:lineRule="auto"/>
              <w:jc w:val="center"/>
              <w:rPr>
                <w:rFonts w:ascii="Calibri" w:eastAsia="Times New Roman" w:hAnsi="Calibri" w:cs="Calibri"/>
                <w:color w:val="000000"/>
                <w:sz w:val="20"/>
                <w:lang w:eastAsia="tr-TR"/>
              </w:rPr>
            </w:pPr>
            <w:r w:rsidRPr="006A2E5B">
              <w:rPr>
                <w:rFonts w:ascii="Calibri" w:eastAsia="Times New Roman" w:hAnsi="Calibri" w:cs="Calibri"/>
                <w:color w:val="000000"/>
                <w:sz w:val="20"/>
                <w:lang w:eastAsia="tr-TR"/>
              </w:rPr>
              <w:t>Z</w:t>
            </w:r>
          </w:p>
        </w:tc>
      </w:tr>
    </w:tbl>
    <w:p w:rsidR="006A2E5B" w:rsidRDefault="006A2E5B" w:rsidP="00BF56C5">
      <w:pPr>
        <w:rPr>
          <w:b/>
          <w:u w:val="single"/>
        </w:rPr>
      </w:pPr>
    </w:p>
    <w:p w:rsidR="006A2E5B" w:rsidRDefault="006A2E5B" w:rsidP="00091BD4">
      <w:pPr>
        <w:pStyle w:val="ListeParagraf"/>
        <w:numPr>
          <w:ilvl w:val="1"/>
          <w:numId w:val="1"/>
        </w:numPr>
        <w:ind w:left="993" w:hanging="633"/>
        <w:outlineLvl w:val="1"/>
        <w:rPr>
          <w:b/>
          <w:sz w:val="24"/>
          <w:szCs w:val="24"/>
          <w:u w:val="single"/>
        </w:rPr>
      </w:pPr>
      <w:bookmarkStart w:id="28" w:name="_Toc487464126"/>
      <w:r>
        <w:rPr>
          <w:b/>
          <w:sz w:val="24"/>
          <w:szCs w:val="24"/>
          <w:u w:val="single"/>
        </w:rPr>
        <w:t>IVO</w:t>
      </w:r>
      <w:r w:rsidRPr="005E7EB6">
        <w:rPr>
          <w:b/>
          <w:sz w:val="24"/>
          <w:szCs w:val="24"/>
          <w:u w:val="single"/>
        </w:rPr>
        <w:t xml:space="preserve"> Tablosu (</w:t>
      </w:r>
      <w:r w:rsidRPr="006A2E5B">
        <w:rPr>
          <w:b/>
          <w:sz w:val="24"/>
          <w:szCs w:val="24"/>
          <w:u w:val="single"/>
        </w:rPr>
        <w:t>İade Talebinde Kullanıla</w:t>
      </w:r>
      <w:r>
        <w:rPr>
          <w:b/>
          <w:sz w:val="24"/>
          <w:szCs w:val="24"/>
          <w:u w:val="single"/>
        </w:rPr>
        <w:t xml:space="preserve">cak Vergi Dairesi Ödeme </w:t>
      </w:r>
      <w:r w:rsidR="00F90E5F">
        <w:rPr>
          <w:b/>
          <w:sz w:val="24"/>
          <w:szCs w:val="24"/>
          <w:u w:val="single"/>
        </w:rPr>
        <w:t>Bilgileri</w:t>
      </w:r>
      <w:r w:rsidRPr="005E7EB6">
        <w:rPr>
          <w:b/>
          <w:sz w:val="24"/>
          <w:szCs w:val="24"/>
          <w:u w:val="single"/>
        </w:rPr>
        <w:t>)</w:t>
      </w:r>
      <w:bookmarkEnd w:id="28"/>
    </w:p>
    <w:p w:rsidR="006A2E5B" w:rsidRDefault="006A2E5B" w:rsidP="00BF56C5">
      <w:pPr>
        <w:rPr>
          <w:rFonts w:ascii="Calibri" w:eastAsia="Times New Roman" w:hAnsi="Calibri" w:cs="Calibri"/>
          <w:color w:val="000000"/>
          <w:lang w:eastAsia="tr-TR"/>
        </w:rPr>
      </w:pPr>
      <w:r w:rsidRPr="006A2E5B">
        <w:rPr>
          <w:rFonts w:ascii="Calibri" w:eastAsia="Times New Roman" w:hAnsi="Calibri" w:cs="Calibri"/>
          <w:color w:val="000000"/>
          <w:lang w:eastAsia="tr-TR"/>
        </w:rPr>
        <w:t>Vergi dairelerine yapılan hak kazanılmayan ve haksız ödemeler ile ilgili ödemelerin şirket tarafından iletildiği nesnedir. FIT nesnesinde en az bir adet talebi olan şirketler için iadenin ilişkili olduğu yıla ait tüm kayıtları içerecek şekilde gönderilir.</w:t>
      </w:r>
      <w:r w:rsidRPr="006A2E5B">
        <w:rPr>
          <w:rFonts w:ascii="Calibri" w:eastAsia="Times New Roman" w:hAnsi="Calibri" w:cs="Calibri"/>
          <w:color w:val="000000"/>
          <w:lang w:eastAsia="tr-TR"/>
        </w:rPr>
        <w:tab/>
      </w:r>
      <w:r w:rsidRPr="006A2E5B">
        <w:rPr>
          <w:rFonts w:ascii="Calibri" w:eastAsia="Times New Roman" w:hAnsi="Calibri" w:cs="Calibri"/>
          <w:color w:val="000000"/>
          <w:lang w:eastAsia="tr-TR"/>
        </w:rPr>
        <w:tab/>
      </w:r>
      <w:r w:rsidRPr="006A2E5B">
        <w:rPr>
          <w:rFonts w:ascii="Calibri" w:eastAsia="Times New Roman" w:hAnsi="Calibri" w:cs="Calibri"/>
          <w:color w:val="000000"/>
          <w:lang w:eastAsia="tr-TR"/>
        </w:rPr>
        <w:tab/>
      </w:r>
      <w:r w:rsidRPr="006A2E5B">
        <w:rPr>
          <w:rFonts w:ascii="Calibri" w:eastAsia="Times New Roman" w:hAnsi="Calibri" w:cs="Calibri"/>
          <w:color w:val="000000"/>
          <w:lang w:eastAsia="tr-TR"/>
        </w:rPr>
        <w:tab/>
      </w:r>
      <w:r w:rsidRPr="006A2E5B">
        <w:rPr>
          <w:rFonts w:ascii="Calibri" w:eastAsia="Times New Roman" w:hAnsi="Calibri" w:cs="Calibri"/>
          <w:color w:val="000000"/>
          <w:lang w:eastAsia="tr-TR"/>
        </w:rPr>
        <w:tab/>
      </w:r>
    </w:p>
    <w:tbl>
      <w:tblPr>
        <w:tblW w:w="5000" w:type="pct"/>
        <w:tblCellMar>
          <w:left w:w="70" w:type="dxa"/>
          <w:right w:w="70" w:type="dxa"/>
        </w:tblCellMar>
        <w:tblLook w:val="04A0" w:firstRow="1" w:lastRow="0" w:firstColumn="1" w:lastColumn="0" w:noHBand="0" w:noVBand="1"/>
      </w:tblPr>
      <w:tblGrid>
        <w:gridCol w:w="4600"/>
        <w:gridCol w:w="1841"/>
        <w:gridCol w:w="829"/>
        <w:gridCol w:w="2421"/>
        <w:gridCol w:w="795"/>
      </w:tblGrid>
      <w:tr w:rsidR="00F90E5F" w:rsidRPr="00F90E5F" w:rsidTr="00F90E5F">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A6A6A6"/>
            <w:noWrap/>
            <w:vAlign w:val="center"/>
          </w:tcPr>
          <w:p w:rsidR="00F90E5F" w:rsidRPr="00F90E5F" w:rsidRDefault="00F90E5F" w:rsidP="00F90E5F">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IVO (İade Talebinde Kullanılacak Vergi Dairesi Ödeme Bilgileri)</w:t>
            </w:r>
          </w:p>
        </w:tc>
      </w:tr>
      <w:tr w:rsidR="00F90E5F" w:rsidRPr="00F90E5F" w:rsidTr="00F90E5F">
        <w:trPr>
          <w:trHeight w:val="20"/>
        </w:trPr>
        <w:tc>
          <w:tcPr>
            <w:tcW w:w="2194"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F90E5F" w:rsidRPr="00F90E5F" w:rsidRDefault="00F90E5F" w:rsidP="00F90E5F">
            <w:pPr>
              <w:spacing w:after="0" w:line="240" w:lineRule="auto"/>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Alan Adı</w:t>
            </w:r>
          </w:p>
        </w:tc>
        <w:tc>
          <w:tcPr>
            <w:tcW w:w="878" w:type="pct"/>
            <w:tcBorders>
              <w:top w:val="single" w:sz="4" w:space="0" w:color="auto"/>
              <w:left w:val="nil"/>
              <w:bottom w:val="single" w:sz="4" w:space="0" w:color="auto"/>
              <w:right w:val="single" w:sz="4" w:space="0" w:color="auto"/>
            </w:tcBorders>
            <w:shd w:val="clear" w:color="000000" w:fill="A6A6A6"/>
            <w:vAlign w:val="center"/>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XML Bileşen Adı</w:t>
            </w:r>
          </w:p>
        </w:tc>
        <w:tc>
          <w:tcPr>
            <w:tcW w:w="395" w:type="pct"/>
            <w:tcBorders>
              <w:top w:val="single" w:sz="4" w:space="0" w:color="auto"/>
              <w:left w:val="nil"/>
              <w:bottom w:val="single" w:sz="4" w:space="0" w:color="auto"/>
              <w:right w:val="single" w:sz="4" w:space="0" w:color="auto"/>
            </w:tcBorders>
            <w:shd w:val="clear" w:color="000000" w:fill="A6A6A6"/>
            <w:noWrap/>
            <w:vAlign w:val="center"/>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Veri Tipi</w:t>
            </w:r>
          </w:p>
        </w:tc>
        <w:tc>
          <w:tcPr>
            <w:tcW w:w="1154" w:type="pct"/>
            <w:tcBorders>
              <w:top w:val="single" w:sz="4" w:space="0" w:color="auto"/>
              <w:left w:val="nil"/>
              <w:bottom w:val="single" w:sz="4" w:space="0" w:color="auto"/>
              <w:right w:val="single" w:sz="4" w:space="0" w:color="auto"/>
            </w:tcBorders>
            <w:shd w:val="clear" w:color="000000" w:fill="A6A6A6"/>
            <w:noWrap/>
            <w:vAlign w:val="center"/>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Veri Formatı</w:t>
            </w:r>
          </w:p>
        </w:tc>
        <w:tc>
          <w:tcPr>
            <w:tcW w:w="378" w:type="pct"/>
            <w:tcBorders>
              <w:top w:val="single" w:sz="4" w:space="0" w:color="auto"/>
              <w:left w:val="nil"/>
              <w:bottom w:val="single" w:sz="4" w:space="0" w:color="auto"/>
              <w:right w:val="single" w:sz="4" w:space="0" w:color="auto"/>
            </w:tcBorders>
            <w:shd w:val="clear" w:color="000000" w:fill="A6A6A6"/>
            <w:noWrap/>
            <w:vAlign w:val="center"/>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Zorunlu</w:t>
            </w:r>
          </w:p>
        </w:tc>
      </w:tr>
      <w:tr w:rsidR="00F90E5F" w:rsidRPr="00F90E5F" w:rsidTr="00F90E5F">
        <w:trPr>
          <w:trHeight w:val="20"/>
        </w:trPr>
        <w:tc>
          <w:tcPr>
            <w:tcW w:w="2194" w:type="pct"/>
            <w:tcBorders>
              <w:top w:val="nil"/>
              <w:left w:val="single" w:sz="4" w:space="0" w:color="auto"/>
              <w:bottom w:val="single" w:sz="4" w:space="0" w:color="auto"/>
              <w:right w:val="single" w:sz="4" w:space="0" w:color="auto"/>
            </w:tcBorders>
            <w:shd w:val="clear" w:color="auto" w:fill="auto"/>
            <w:noWrap/>
            <w:vAlign w:val="bottom"/>
          </w:tcPr>
          <w:p w:rsidR="00F90E5F" w:rsidRPr="00E728EC" w:rsidRDefault="00F90E5F" w:rsidP="00192978">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878" w:type="pct"/>
            <w:tcBorders>
              <w:top w:val="nil"/>
              <w:left w:val="nil"/>
              <w:bottom w:val="single" w:sz="4" w:space="0" w:color="auto"/>
              <w:right w:val="single" w:sz="4" w:space="0" w:color="auto"/>
            </w:tcBorders>
            <w:shd w:val="clear" w:color="auto" w:fill="auto"/>
            <w:noWrap/>
            <w:vAlign w:val="bottom"/>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395" w:type="pct"/>
            <w:tcBorders>
              <w:top w:val="nil"/>
              <w:left w:val="nil"/>
              <w:bottom w:val="single" w:sz="4" w:space="0" w:color="auto"/>
              <w:right w:val="single" w:sz="4" w:space="0" w:color="auto"/>
            </w:tcBorders>
            <w:shd w:val="clear" w:color="auto" w:fill="auto"/>
            <w:noWrap/>
            <w:vAlign w:val="bottom"/>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154"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378"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F90E5F" w:rsidRPr="00F90E5F" w:rsidTr="00F90E5F">
        <w:trPr>
          <w:trHeight w:val="20"/>
        </w:trPr>
        <w:tc>
          <w:tcPr>
            <w:tcW w:w="2194" w:type="pct"/>
            <w:tcBorders>
              <w:top w:val="nil"/>
              <w:left w:val="single" w:sz="4" w:space="0" w:color="auto"/>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878"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395"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154"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378"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F90E5F" w:rsidRPr="00F90E5F" w:rsidTr="00F90E5F">
        <w:trPr>
          <w:trHeight w:val="20"/>
        </w:trPr>
        <w:tc>
          <w:tcPr>
            <w:tcW w:w="2194" w:type="pct"/>
            <w:tcBorders>
              <w:top w:val="nil"/>
              <w:left w:val="single" w:sz="4" w:space="0" w:color="auto"/>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nesne</w:t>
            </w:r>
            <w:proofErr w:type="gramEnd"/>
            <w:r w:rsidRPr="00F90E5F">
              <w:rPr>
                <w:rFonts w:ascii="Calibri" w:eastAsia="Times New Roman" w:hAnsi="Calibri" w:cs="Calibri"/>
                <w:color w:val="000000"/>
                <w:sz w:val="20"/>
                <w:lang w:eastAsia="tr-TR"/>
              </w:rPr>
              <w:t>_sira_numarasi</w:t>
            </w:r>
          </w:p>
        </w:tc>
        <w:tc>
          <w:tcPr>
            <w:tcW w:w="8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no</w:t>
            </w:r>
            <w:proofErr w:type="gramEnd"/>
          </w:p>
        </w:tc>
        <w:tc>
          <w:tcPr>
            <w:tcW w:w="39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N(8)</w:t>
            </w:r>
          </w:p>
        </w:tc>
        <w:tc>
          <w:tcPr>
            <w:tcW w:w="115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00000000</w:t>
            </w:r>
            <w:proofErr w:type="gramEnd"/>
          </w:p>
        </w:tc>
        <w:tc>
          <w:tcPr>
            <w:tcW w:w="3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F90E5F">
        <w:trPr>
          <w:trHeight w:val="20"/>
        </w:trPr>
        <w:tc>
          <w:tcPr>
            <w:tcW w:w="2194" w:type="pct"/>
            <w:tcBorders>
              <w:top w:val="nil"/>
              <w:left w:val="single" w:sz="4" w:space="0" w:color="auto"/>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odeme_tipi</w:t>
            </w:r>
          </w:p>
        </w:tc>
        <w:tc>
          <w:tcPr>
            <w:tcW w:w="8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ot</w:t>
            </w:r>
            <w:proofErr w:type="gramEnd"/>
          </w:p>
        </w:tc>
        <w:tc>
          <w:tcPr>
            <w:tcW w:w="39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N(1)</w:t>
            </w:r>
          </w:p>
        </w:tc>
        <w:tc>
          <w:tcPr>
            <w:tcW w:w="115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0</w:t>
            </w:r>
          </w:p>
        </w:tc>
        <w:tc>
          <w:tcPr>
            <w:tcW w:w="3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F90E5F">
        <w:trPr>
          <w:trHeight w:val="20"/>
        </w:trPr>
        <w:tc>
          <w:tcPr>
            <w:tcW w:w="2194" w:type="pct"/>
            <w:tcBorders>
              <w:top w:val="nil"/>
              <w:left w:val="single" w:sz="4" w:space="0" w:color="auto"/>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sozlesme_numarasi</w:t>
            </w:r>
          </w:p>
        </w:tc>
        <w:tc>
          <w:tcPr>
            <w:tcW w:w="8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sn</w:t>
            </w:r>
            <w:proofErr w:type="gramEnd"/>
          </w:p>
        </w:tc>
        <w:tc>
          <w:tcPr>
            <w:tcW w:w="39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C(8)</w:t>
            </w:r>
          </w:p>
        </w:tc>
        <w:tc>
          <w:tcPr>
            <w:tcW w:w="115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XXXXXXXX</w:t>
            </w:r>
          </w:p>
        </w:tc>
        <w:tc>
          <w:tcPr>
            <w:tcW w:w="3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F90E5F">
        <w:trPr>
          <w:trHeight w:val="20"/>
        </w:trPr>
        <w:tc>
          <w:tcPr>
            <w:tcW w:w="2194" w:type="pct"/>
            <w:tcBorders>
              <w:top w:val="nil"/>
              <w:left w:val="single" w:sz="4" w:space="0" w:color="auto"/>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sertifika</w:t>
            </w:r>
            <w:proofErr w:type="gramEnd"/>
            <w:r w:rsidRPr="00F90E5F">
              <w:rPr>
                <w:rFonts w:ascii="Calibri" w:eastAsia="Times New Roman" w:hAnsi="Calibri" w:cs="Calibri"/>
                <w:color w:val="000000"/>
                <w:sz w:val="20"/>
                <w:lang w:eastAsia="tr-TR"/>
              </w:rPr>
              <w:t>_numarasi</w:t>
            </w:r>
          </w:p>
        </w:tc>
        <w:tc>
          <w:tcPr>
            <w:tcW w:w="8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sfn</w:t>
            </w:r>
          </w:p>
        </w:tc>
        <w:tc>
          <w:tcPr>
            <w:tcW w:w="39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C(8)</w:t>
            </w:r>
          </w:p>
        </w:tc>
        <w:tc>
          <w:tcPr>
            <w:tcW w:w="115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XXXXXXXX</w:t>
            </w:r>
          </w:p>
        </w:tc>
        <w:tc>
          <w:tcPr>
            <w:tcW w:w="3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F90E5F">
        <w:trPr>
          <w:trHeight w:val="20"/>
        </w:trPr>
        <w:tc>
          <w:tcPr>
            <w:tcW w:w="2194" w:type="pct"/>
            <w:tcBorders>
              <w:top w:val="nil"/>
              <w:left w:val="single" w:sz="4" w:space="0" w:color="auto"/>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odeme_tarihi</w:t>
            </w:r>
          </w:p>
        </w:tc>
        <w:tc>
          <w:tcPr>
            <w:tcW w:w="8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otr</w:t>
            </w:r>
          </w:p>
        </w:tc>
        <w:tc>
          <w:tcPr>
            <w:tcW w:w="39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D(8)</w:t>
            </w:r>
          </w:p>
        </w:tc>
        <w:tc>
          <w:tcPr>
            <w:tcW w:w="115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YYYYAAGG</w:t>
            </w:r>
          </w:p>
        </w:tc>
        <w:tc>
          <w:tcPr>
            <w:tcW w:w="3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F90E5F">
        <w:trPr>
          <w:trHeight w:val="20"/>
        </w:trPr>
        <w:tc>
          <w:tcPr>
            <w:tcW w:w="2194" w:type="pct"/>
            <w:tcBorders>
              <w:top w:val="nil"/>
              <w:left w:val="single" w:sz="4" w:space="0" w:color="auto"/>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referans</w:t>
            </w:r>
            <w:proofErr w:type="gramEnd"/>
            <w:r w:rsidRPr="00F90E5F">
              <w:rPr>
                <w:rFonts w:ascii="Calibri" w:eastAsia="Times New Roman" w:hAnsi="Calibri" w:cs="Calibri"/>
                <w:color w:val="000000"/>
                <w:sz w:val="20"/>
                <w:lang w:eastAsia="tr-TR"/>
              </w:rPr>
              <w:t>_numarasi</w:t>
            </w:r>
          </w:p>
        </w:tc>
        <w:tc>
          <w:tcPr>
            <w:tcW w:w="8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rf</w:t>
            </w:r>
          </w:p>
        </w:tc>
        <w:tc>
          <w:tcPr>
            <w:tcW w:w="39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N(22)</w:t>
            </w:r>
          </w:p>
        </w:tc>
        <w:tc>
          <w:tcPr>
            <w:tcW w:w="115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00000000000000000000</w:t>
            </w:r>
            <w:proofErr w:type="gramEnd"/>
          </w:p>
        </w:tc>
        <w:tc>
          <w:tcPr>
            <w:tcW w:w="3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F90E5F">
        <w:trPr>
          <w:trHeight w:val="20"/>
        </w:trPr>
        <w:tc>
          <w:tcPr>
            <w:tcW w:w="2194" w:type="pct"/>
            <w:tcBorders>
              <w:top w:val="nil"/>
              <w:left w:val="single" w:sz="4" w:space="0" w:color="auto"/>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tutar</w:t>
            </w:r>
            <w:proofErr w:type="gramEnd"/>
          </w:p>
        </w:tc>
        <w:tc>
          <w:tcPr>
            <w:tcW w:w="8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tl</w:t>
            </w:r>
          </w:p>
        </w:tc>
        <w:tc>
          <w:tcPr>
            <w:tcW w:w="39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0000000000000000.000000</w:t>
            </w:r>
          </w:p>
        </w:tc>
        <w:tc>
          <w:tcPr>
            <w:tcW w:w="3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F90E5F">
        <w:trPr>
          <w:trHeight w:val="20"/>
        </w:trPr>
        <w:tc>
          <w:tcPr>
            <w:tcW w:w="2194" w:type="pct"/>
            <w:tcBorders>
              <w:top w:val="nil"/>
              <w:left w:val="single" w:sz="4" w:space="0" w:color="auto"/>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gecikme</w:t>
            </w:r>
            <w:proofErr w:type="gramEnd"/>
            <w:r w:rsidRPr="00F90E5F">
              <w:rPr>
                <w:rFonts w:ascii="Calibri" w:eastAsia="Times New Roman" w:hAnsi="Calibri" w:cs="Calibri"/>
                <w:color w:val="000000"/>
                <w:sz w:val="20"/>
                <w:lang w:eastAsia="tr-TR"/>
              </w:rPr>
              <w:t>_zammi_tutari</w:t>
            </w:r>
          </w:p>
        </w:tc>
        <w:tc>
          <w:tcPr>
            <w:tcW w:w="8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gcz</w:t>
            </w:r>
          </w:p>
        </w:tc>
        <w:tc>
          <w:tcPr>
            <w:tcW w:w="39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N(22,6)</w:t>
            </w:r>
          </w:p>
        </w:tc>
        <w:tc>
          <w:tcPr>
            <w:tcW w:w="115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0000000000000000.000000</w:t>
            </w:r>
          </w:p>
        </w:tc>
        <w:tc>
          <w:tcPr>
            <w:tcW w:w="378"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bl>
    <w:p w:rsidR="00F90E5F" w:rsidRDefault="00F90E5F" w:rsidP="00BF56C5">
      <w:pPr>
        <w:rPr>
          <w:b/>
          <w:u w:val="single"/>
        </w:rPr>
      </w:pPr>
    </w:p>
    <w:p w:rsidR="00F90E5F" w:rsidRDefault="00F90E5F" w:rsidP="00091BD4">
      <w:pPr>
        <w:pStyle w:val="ListeParagraf"/>
        <w:numPr>
          <w:ilvl w:val="1"/>
          <w:numId w:val="1"/>
        </w:numPr>
        <w:ind w:left="993" w:hanging="633"/>
        <w:outlineLvl w:val="1"/>
        <w:rPr>
          <w:b/>
          <w:sz w:val="24"/>
          <w:szCs w:val="24"/>
          <w:u w:val="single"/>
        </w:rPr>
      </w:pPr>
      <w:bookmarkStart w:id="29" w:name="_Toc487464127"/>
      <w:r>
        <w:rPr>
          <w:b/>
          <w:sz w:val="24"/>
          <w:szCs w:val="24"/>
          <w:u w:val="single"/>
        </w:rPr>
        <w:t>CAT</w:t>
      </w:r>
      <w:r w:rsidRPr="005E7EB6">
        <w:rPr>
          <w:b/>
          <w:sz w:val="24"/>
          <w:szCs w:val="24"/>
          <w:u w:val="single"/>
        </w:rPr>
        <w:t xml:space="preserve"> Tablosu (</w:t>
      </w:r>
      <w:r>
        <w:rPr>
          <w:b/>
          <w:sz w:val="24"/>
          <w:szCs w:val="24"/>
          <w:u w:val="single"/>
        </w:rPr>
        <w:t>Çalışan Talep Bildirim Bilgileri</w:t>
      </w:r>
      <w:r w:rsidRPr="005E7EB6">
        <w:rPr>
          <w:b/>
          <w:sz w:val="24"/>
          <w:szCs w:val="24"/>
          <w:u w:val="single"/>
        </w:rPr>
        <w:t>)</w:t>
      </w:r>
      <w:bookmarkEnd w:id="29"/>
    </w:p>
    <w:p w:rsidR="00F90E5F" w:rsidRDefault="00F90E5F" w:rsidP="00F90E5F">
      <w:pPr>
        <w:spacing w:after="0" w:line="240" w:lineRule="auto"/>
        <w:rPr>
          <w:rFonts w:ascii="Calibri" w:eastAsia="Times New Roman" w:hAnsi="Calibri" w:cs="Calibri"/>
          <w:color w:val="000000"/>
          <w:lang w:eastAsia="tr-TR"/>
        </w:rPr>
      </w:pPr>
      <w:r w:rsidRPr="00F90E5F">
        <w:rPr>
          <w:rFonts w:ascii="Calibri" w:eastAsia="Times New Roman" w:hAnsi="Calibri" w:cs="Calibri"/>
          <w:color w:val="000000"/>
          <w:lang w:eastAsia="tr-TR"/>
        </w:rPr>
        <w:t xml:space="preserve">KBS sistemi üzerinden maaş hesaplaması yapılan kamu çalışanlarından Şirket tarafından toplanan ve Maliye Bakanlığı Muhasebat Genel Müdürlüğü'ne iletilecek olan talepler günlük olarak gönderilmelidir. </w:t>
      </w:r>
    </w:p>
    <w:p w:rsidR="00F90E5F" w:rsidRDefault="00F90E5F" w:rsidP="00F90E5F">
      <w:pPr>
        <w:spacing w:after="0" w:line="240" w:lineRule="auto"/>
        <w:rPr>
          <w:rFonts w:ascii="Calibri" w:eastAsia="Times New Roman" w:hAnsi="Calibri" w:cs="Calibri"/>
          <w:color w:val="000000"/>
          <w:lang w:eastAsia="tr-TR"/>
        </w:rPr>
      </w:pPr>
    </w:p>
    <w:tbl>
      <w:tblPr>
        <w:tblW w:w="5000" w:type="pct"/>
        <w:tblCellMar>
          <w:left w:w="70" w:type="dxa"/>
          <w:right w:w="70" w:type="dxa"/>
        </w:tblCellMar>
        <w:tblLook w:val="04A0" w:firstRow="1" w:lastRow="0" w:firstColumn="1" w:lastColumn="0" w:noHBand="0" w:noVBand="1"/>
      </w:tblPr>
      <w:tblGrid>
        <w:gridCol w:w="4726"/>
        <w:gridCol w:w="1541"/>
        <w:gridCol w:w="914"/>
        <w:gridCol w:w="2397"/>
        <w:gridCol w:w="908"/>
      </w:tblGrid>
      <w:tr w:rsidR="00F90E5F" w:rsidRPr="00F90E5F" w:rsidTr="00F90E5F">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A6A6A6"/>
            <w:noWrap/>
            <w:vAlign w:val="center"/>
          </w:tcPr>
          <w:p w:rsidR="00F90E5F" w:rsidRPr="00F90E5F" w:rsidRDefault="00F90E5F" w:rsidP="00F90E5F">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CAT (Çalışan Talep Bildirim Nesnesi)</w:t>
            </w:r>
          </w:p>
        </w:tc>
      </w:tr>
      <w:tr w:rsidR="00F90E5F" w:rsidRPr="00F90E5F" w:rsidTr="00F90E5F">
        <w:trPr>
          <w:trHeight w:val="20"/>
        </w:trPr>
        <w:tc>
          <w:tcPr>
            <w:tcW w:w="2253"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F90E5F" w:rsidRPr="00F90E5F" w:rsidRDefault="00F90E5F" w:rsidP="00F90E5F">
            <w:pPr>
              <w:spacing w:after="0" w:line="240" w:lineRule="auto"/>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Alan Adı</w:t>
            </w:r>
          </w:p>
        </w:tc>
        <w:tc>
          <w:tcPr>
            <w:tcW w:w="735" w:type="pct"/>
            <w:tcBorders>
              <w:top w:val="single" w:sz="4" w:space="0" w:color="auto"/>
              <w:left w:val="nil"/>
              <w:bottom w:val="single" w:sz="4" w:space="0" w:color="auto"/>
              <w:right w:val="single" w:sz="4" w:space="0" w:color="auto"/>
            </w:tcBorders>
            <w:shd w:val="clear" w:color="000000" w:fill="A6A6A6"/>
            <w:vAlign w:val="center"/>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XML Bileşen Adı</w:t>
            </w:r>
          </w:p>
        </w:tc>
        <w:tc>
          <w:tcPr>
            <w:tcW w:w="436" w:type="pct"/>
            <w:tcBorders>
              <w:top w:val="single" w:sz="4" w:space="0" w:color="auto"/>
              <w:left w:val="nil"/>
              <w:bottom w:val="single" w:sz="4" w:space="0" w:color="auto"/>
              <w:right w:val="single" w:sz="4" w:space="0" w:color="auto"/>
            </w:tcBorders>
            <w:shd w:val="clear" w:color="000000" w:fill="A6A6A6"/>
            <w:noWrap/>
            <w:vAlign w:val="center"/>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Veri Tipi</w:t>
            </w:r>
          </w:p>
        </w:tc>
        <w:tc>
          <w:tcPr>
            <w:tcW w:w="1143" w:type="pct"/>
            <w:tcBorders>
              <w:top w:val="single" w:sz="4" w:space="0" w:color="auto"/>
              <w:left w:val="nil"/>
              <w:bottom w:val="single" w:sz="4" w:space="0" w:color="auto"/>
              <w:right w:val="single" w:sz="4" w:space="0" w:color="auto"/>
            </w:tcBorders>
            <w:shd w:val="clear" w:color="000000" w:fill="A6A6A6"/>
            <w:noWrap/>
            <w:vAlign w:val="center"/>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Veri Formatı</w:t>
            </w:r>
          </w:p>
        </w:tc>
        <w:tc>
          <w:tcPr>
            <w:tcW w:w="434" w:type="pct"/>
            <w:tcBorders>
              <w:top w:val="single" w:sz="4" w:space="0" w:color="auto"/>
              <w:left w:val="nil"/>
              <w:bottom w:val="single" w:sz="4" w:space="0" w:color="auto"/>
              <w:right w:val="single" w:sz="4" w:space="0" w:color="auto"/>
            </w:tcBorders>
            <w:shd w:val="clear" w:color="000000" w:fill="A6A6A6"/>
            <w:noWrap/>
            <w:vAlign w:val="center"/>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Zorunlu</w:t>
            </w:r>
          </w:p>
        </w:tc>
      </w:tr>
      <w:tr w:rsidR="00F90E5F" w:rsidRPr="00F90E5F" w:rsidTr="00F90E5F">
        <w:trPr>
          <w:trHeight w:val="20"/>
        </w:trPr>
        <w:tc>
          <w:tcPr>
            <w:tcW w:w="2253" w:type="pct"/>
            <w:tcBorders>
              <w:top w:val="nil"/>
              <w:left w:val="single" w:sz="4" w:space="0" w:color="auto"/>
              <w:bottom w:val="single" w:sz="4" w:space="0" w:color="auto"/>
              <w:right w:val="single" w:sz="4" w:space="0" w:color="auto"/>
            </w:tcBorders>
            <w:shd w:val="clear" w:color="auto" w:fill="auto"/>
            <w:noWrap/>
            <w:vAlign w:val="bottom"/>
          </w:tcPr>
          <w:p w:rsidR="00F90E5F" w:rsidRPr="00E728EC" w:rsidRDefault="00F90E5F" w:rsidP="00192978">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735" w:type="pct"/>
            <w:tcBorders>
              <w:top w:val="nil"/>
              <w:left w:val="nil"/>
              <w:bottom w:val="single" w:sz="4" w:space="0" w:color="auto"/>
              <w:right w:val="single" w:sz="4" w:space="0" w:color="auto"/>
            </w:tcBorders>
            <w:shd w:val="clear" w:color="auto" w:fill="auto"/>
            <w:noWrap/>
            <w:vAlign w:val="bottom"/>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436" w:type="pct"/>
            <w:tcBorders>
              <w:top w:val="nil"/>
              <w:left w:val="nil"/>
              <w:bottom w:val="single" w:sz="4" w:space="0" w:color="auto"/>
              <w:right w:val="single" w:sz="4" w:space="0" w:color="auto"/>
            </w:tcBorders>
            <w:shd w:val="clear" w:color="auto" w:fill="auto"/>
            <w:noWrap/>
            <w:vAlign w:val="bottom"/>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143"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434"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F90E5F" w:rsidRPr="00F90E5F" w:rsidTr="00F90E5F">
        <w:trPr>
          <w:trHeight w:val="20"/>
        </w:trPr>
        <w:tc>
          <w:tcPr>
            <w:tcW w:w="2253" w:type="pct"/>
            <w:tcBorders>
              <w:top w:val="nil"/>
              <w:left w:val="single" w:sz="4" w:space="0" w:color="auto"/>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735"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436"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143"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434"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F90E5F" w:rsidRPr="00F90E5F" w:rsidTr="00F90E5F">
        <w:trPr>
          <w:trHeight w:val="20"/>
        </w:trPr>
        <w:tc>
          <w:tcPr>
            <w:tcW w:w="2253" w:type="pct"/>
            <w:tcBorders>
              <w:top w:val="nil"/>
              <w:left w:val="single" w:sz="4" w:space="0" w:color="auto"/>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nesne</w:t>
            </w:r>
            <w:proofErr w:type="gramEnd"/>
            <w:r w:rsidRPr="00F90E5F">
              <w:rPr>
                <w:rFonts w:ascii="Calibri" w:eastAsia="Times New Roman" w:hAnsi="Calibri" w:cs="Calibri"/>
                <w:color w:val="000000"/>
                <w:sz w:val="20"/>
                <w:lang w:eastAsia="tr-TR"/>
              </w:rPr>
              <w:t>_sira_numarasi</w:t>
            </w:r>
          </w:p>
        </w:tc>
        <w:tc>
          <w:tcPr>
            <w:tcW w:w="73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no</w:t>
            </w:r>
            <w:proofErr w:type="gramEnd"/>
          </w:p>
        </w:tc>
        <w:tc>
          <w:tcPr>
            <w:tcW w:w="436"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N(8)</w:t>
            </w:r>
          </w:p>
        </w:tc>
        <w:tc>
          <w:tcPr>
            <w:tcW w:w="114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00000000</w:t>
            </w:r>
            <w:proofErr w:type="gramEnd"/>
          </w:p>
        </w:tc>
        <w:tc>
          <w:tcPr>
            <w:tcW w:w="43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F90E5F">
        <w:trPr>
          <w:trHeight w:val="20"/>
        </w:trPr>
        <w:tc>
          <w:tcPr>
            <w:tcW w:w="2253" w:type="pct"/>
            <w:tcBorders>
              <w:top w:val="nil"/>
              <w:left w:val="single" w:sz="4" w:space="0" w:color="auto"/>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katilimci_sicil_kodu</w:t>
            </w:r>
          </w:p>
        </w:tc>
        <w:tc>
          <w:tcPr>
            <w:tcW w:w="73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ks</w:t>
            </w:r>
          </w:p>
        </w:tc>
        <w:tc>
          <w:tcPr>
            <w:tcW w:w="436"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N(12)</w:t>
            </w:r>
          </w:p>
        </w:tc>
        <w:tc>
          <w:tcPr>
            <w:tcW w:w="114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000000000000</w:t>
            </w:r>
            <w:proofErr w:type="gramEnd"/>
          </w:p>
        </w:tc>
        <w:tc>
          <w:tcPr>
            <w:tcW w:w="43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F90E5F">
        <w:trPr>
          <w:trHeight w:val="20"/>
        </w:trPr>
        <w:tc>
          <w:tcPr>
            <w:tcW w:w="2253" w:type="pct"/>
            <w:tcBorders>
              <w:top w:val="nil"/>
              <w:left w:val="single" w:sz="4" w:space="0" w:color="auto"/>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ıslem_tipi</w:t>
            </w:r>
          </w:p>
        </w:tc>
        <w:tc>
          <w:tcPr>
            <w:tcW w:w="73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is</w:t>
            </w:r>
            <w:proofErr w:type="gramEnd"/>
          </w:p>
        </w:tc>
        <w:tc>
          <w:tcPr>
            <w:tcW w:w="436"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N(2)</w:t>
            </w:r>
          </w:p>
        </w:tc>
        <w:tc>
          <w:tcPr>
            <w:tcW w:w="114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00</w:t>
            </w:r>
          </w:p>
        </w:tc>
        <w:tc>
          <w:tcPr>
            <w:tcW w:w="43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F90E5F">
        <w:trPr>
          <w:trHeight w:val="20"/>
        </w:trPr>
        <w:tc>
          <w:tcPr>
            <w:tcW w:w="2253" w:type="pct"/>
            <w:tcBorders>
              <w:top w:val="nil"/>
              <w:left w:val="single" w:sz="4" w:space="0" w:color="auto"/>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ıslem_tarihi</w:t>
            </w:r>
          </w:p>
        </w:tc>
        <w:tc>
          <w:tcPr>
            <w:tcW w:w="73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ist</w:t>
            </w:r>
          </w:p>
        </w:tc>
        <w:tc>
          <w:tcPr>
            <w:tcW w:w="436"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D(8)</w:t>
            </w:r>
          </w:p>
        </w:tc>
        <w:tc>
          <w:tcPr>
            <w:tcW w:w="114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YYYYAAGG</w:t>
            </w:r>
          </w:p>
        </w:tc>
        <w:tc>
          <w:tcPr>
            <w:tcW w:w="43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F90E5F">
        <w:trPr>
          <w:trHeight w:val="20"/>
        </w:trPr>
        <w:tc>
          <w:tcPr>
            <w:tcW w:w="2253" w:type="pct"/>
            <w:tcBorders>
              <w:top w:val="nil"/>
              <w:left w:val="single" w:sz="4" w:space="0" w:color="auto"/>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kesinti</w:t>
            </w:r>
            <w:proofErr w:type="gramEnd"/>
            <w:r w:rsidRPr="00F90E5F">
              <w:rPr>
                <w:rFonts w:ascii="Calibri" w:eastAsia="Times New Roman" w:hAnsi="Calibri" w:cs="Calibri"/>
                <w:color w:val="000000"/>
                <w:sz w:val="20"/>
                <w:lang w:eastAsia="tr-TR"/>
              </w:rPr>
              <w:t>_orani</w:t>
            </w:r>
          </w:p>
        </w:tc>
        <w:tc>
          <w:tcPr>
            <w:tcW w:w="73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or</w:t>
            </w:r>
          </w:p>
        </w:tc>
        <w:tc>
          <w:tcPr>
            <w:tcW w:w="436"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N(5,2)</w:t>
            </w:r>
          </w:p>
        </w:tc>
        <w:tc>
          <w:tcPr>
            <w:tcW w:w="114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000.00</w:t>
            </w:r>
          </w:p>
        </w:tc>
        <w:tc>
          <w:tcPr>
            <w:tcW w:w="43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w:t>
            </w:r>
          </w:p>
        </w:tc>
      </w:tr>
      <w:tr w:rsidR="00F90E5F" w:rsidRPr="00F90E5F" w:rsidTr="00F90E5F">
        <w:trPr>
          <w:trHeight w:val="20"/>
        </w:trPr>
        <w:tc>
          <w:tcPr>
            <w:tcW w:w="2253" w:type="pct"/>
            <w:tcBorders>
              <w:top w:val="nil"/>
              <w:left w:val="single" w:sz="4" w:space="0" w:color="auto"/>
              <w:bottom w:val="single" w:sz="4" w:space="0" w:color="auto"/>
              <w:right w:val="single" w:sz="4" w:space="0" w:color="auto"/>
            </w:tcBorders>
            <w:shd w:val="clear" w:color="auto" w:fill="auto"/>
            <w:vAlign w:val="center"/>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odemeye_ara_verme_planlanan_bitis_tarihi</w:t>
            </w:r>
          </w:p>
        </w:tc>
        <w:tc>
          <w:tcPr>
            <w:tcW w:w="73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avt</w:t>
            </w:r>
          </w:p>
        </w:tc>
        <w:tc>
          <w:tcPr>
            <w:tcW w:w="436"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D(8)</w:t>
            </w:r>
          </w:p>
        </w:tc>
        <w:tc>
          <w:tcPr>
            <w:tcW w:w="114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YYYYAAGG</w:t>
            </w:r>
          </w:p>
        </w:tc>
        <w:tc>
          <w:tcPr>
            <w:tcW w:w="43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w:t>
            </w:r>
          </w:p>
        </w:tc>
      </w:tr>
    </w:tbl>
    <w:p w:rsidR="00F90E5F" w:rsidRDefault="00F90E5F" w:rsidP="00F90E5F">
      <w:pPr>
        <w:rPr>
          <w:rFonts w:ascii="Calibri" w:eastAsia="Times New Roman" w:hAnsi="Calibri" w:cs="Calibri"/>
          <w:color w:val="000000"/>
          <w:lang w:eastAsia="tr-TR"/>
        </w:rPr>
      </w:pPr>
    </w:p>
    <w:p w:rsidR="00F90E5F" w:rsidRDefault="00F90E5F" w:rsidP="00091BD4">
      <w:pPr>
        <w:pStyle w:val="ListeParagraf"/>
        <w:numPr>
          <w:ilvl w:val="1"/>
          <w:numId w:val="1"/>
        </w:numPr>
        <w:ind w:left="993" w:hanging="633"/>
        <w:outlineLvl w:val="1"/>
        <w:rPr>
          <w:b/>
          <w:sz w:val="24"/>
          <w:szCs w:val="24"/>
          <w:u w:val="single"/>
        </w:rPr>
      </w:pPr>
      <w:bookmarkStart w:id="30" w:name="_Toc487464128"/>
      <w:r>
        <w:rPr>
          <w:b/>
          <w:sz w:val="24"/>
          <w:szCs w:val="24"/>
          <w:u w:val="single"/>
        </w:rPr>
        <w:t>KAT_IPT</w:t>
      </w:r>
      <w:r w:rsidRPr="005E7EB6">
        <w:rPr>
          <w:b/>
          <w:sz w:val="24"/>
          <w:szCs w:val="24"/>
          <w:u w:val="single"/>
        </w:rPr>
        <w:t xml:space="preserve"> Tablosu (</w:t>
      </w:r>
      <w:r w:rsidRPr="00F90E5F">
        <w:rPr>
          <w:b/>
          <w:sz w:val="24"/>
          <w:szCs w:val="24"/>
          <w:u w:val="single"/>
        </w:rPr>
        <w:t xml:space="preserve">Katılımcı </w:t>
      </w:r>
      <w:r>
        <w:rPr>
          <w:b/>
          <w:sz w:val="24"/>
          <w:szCs w:val="24"/>
          <w:u w:val="single"/>
        </w:rPr>
        <w:t>Bilgileri İptal Verisi</w:t>
      </w:r>
      <w:r w:rsidRPr="005E7EB6">
        <w:rPr>
          <w:b/>
          <w:sz w:val="24"/>
          <w:szCs w:val="24"/>
          <w:u w:val="single"/>
        </w:rPr>
        <w:t>)</w:t>
      </w:r>
      <w:bookmarkEnd w:id="30"/>
    </w:p>
    <w:p w:rsidR="00F90E5F" w:rsidRDefault="00F90E5F" w:rsidP="00F90E5F">
      <w:pPr>
        <w:rPr>
          <w:rFonts w:ascii="Calibri" w:eastAsia="Times New Roman" w:hAnsi="Calibri" w:cs="Calibri"/>
          <w:color w:val="000000"/>
          <w:lang w:eastAsia="tr-TR"/>
        </w:rPr>
      </w:pPr>
      <w:r w:rsidRPr="00F90E5F">
        <w:rPr>
          <w:rFonts w:ascii="Calibri" w:eastAsia="Times New Roman" w:hAnsi="Calibri" w:cs="Calibri"/>
          <w:color w:val="000000"/>
          <w:lang w:eastAsia="tr-TR"/>
        </w:rPr>
        <w:t xml:space="preserve">Katılımcı bilgilerinin iptal işlemi, iptal edilecek bilgi değişikliğinin yapıldığı tarih ve katılımcının şirket müşteri numarası gönderilerek yapılır. </w:t>
      </w:r>
      <w:r>
        <w:rPr>
          <w:rFonts w:ascii="Calibri" w:eastAsia="Times New Roman" w:hAnsi="Calibri" w:cs="Calibri"/>
          <w:color w:val="000000"/>
          <w:lang w:eastAsia="tr-TR"/>
        </w:rPr>
        <w:t>IMONA</w:t>
      </w:r>
      <w:r w:rsidRPr="00F90E5F">
        <w:rPr>
          <w:rFonts w:ascii="Calibri" w:eastAsia="Times New Roman" w:hAnsi="Calibri" w:cs="Calibri"/>
          <w:color w:val="000000"/>
          <w:lang w:eastAsia="tr-TR"/>
        </w:rPr>
        <w:t xml:space="preserve"> veritabanında bu bilgilerle birebir eşlenen kayıt silinir.</w:t>
      </w:r>
      <w:r>
        <w:rPr>
          <w:rFonts w:ascii="Calibri" w:eastAsia="Times New Roman" w:hAnsi="Calibri" w:cs="Calibri"/>
          <w:color w:val="000000"/>
          <w:lang w:eastAsia="tr-TR"/>
        </w:rPr>
        <w:t xml:space="preserve"> </w:t>
      </w:r>
    </w:p>
    <w:p w:rsidR="00F90E5F" w:rsidRDefault="00F90E5F" w:rsidP="00F90E5F">
      <w:pPr>
        <w:rPr>
          <w:rFonts w:ascii="Calibri" w:eastAsia="Times New Roman" w:hAnsi="Calibri" w:cs="Calibri"/>
          <w:color w:val="000000"/>
          <w:lang w:eastAsia="tr-TR"/>
        </w:rPr>
      </w:pPr>
      <w:r w:rsidRPr="00F90E5F">
        <w:rPr>
          <w:rFonts w:ascii="Calibri" w:eastAsia="Times New Roman" w:hAnsi="Calibri" w:cs="Calibri"/>
          <w:color w:val="000000"/>
          <w:lang w:eastAsia="tr-TR"/>
        </w:rPr>
        <w:t xml:space="preserve">Katılımcı sicil kodunun yanlış gönderilmesi durumunda; KAT verisi ile gönderilmiş katılımcıya ait tüm güncellenmiş bilgiler için KAT_IPT nesnelerinin gönderilmesi ve düzeltilmiş kayıtların KAT verisi ile tekrar gönderilmesi gerekir. </w:t>
      </w:r>
    </w:p>
    <w:p w:rsidR="00F90E5F" w:rsidRDefault="00F90E5F" w:rsidP="00F90E5F">
      <w:pPr>
        <w:rPr>
          <w:rFonts w:ascii="Calibri" w:eastAsia="Times New Roman" w:hAnsi="Calibri" w:cs="Calibri"/>
          <w:color w:val="000000"/>
          <w:lang w:eastAsia="tr-TR"/>
        </w:rPr>
      </w:pPr>
      <w:r w:rsidRPr="00F90E5F">
        <w:rPr>
          <w:rFonts w:ascii="Calibri" w:eastAsia="Times New Roman" w:hAnsi="Calibri" w:cs="Calibri"/>
          <w:color w:val="000000"/>
          <w:lang w:eastAsia="tr-TR"/>
        </w:rPr>
        <w:t>Eğer katılımcı sicil kodu SOZ verisinde de yanlış gönderilmiş ise; katılımcıya ait tüm sözleşme hareketlerinin SOZ_IPT nesneleri ile iptal edilmesi ve düzeltilmiş kayıtların SOZ verisinde te</w:t>
      </w:r>
      <w:r>
        <w:rPr>
          <w:rFonts w:ascii="Calibri" w:eastAsia="Times New Roman" w:hAnsi="Calibri" w:cs="Calibri"/>
          <w:color w:val="000000"/>
          <w:lang w:eastAsia="tr-TR"/>
        </w:rPr>
        <w:t>krar gönderilmesi gerekir.</w:t>
      </w:r>
      <w:r>
        <w:rPr>
          <w:rFonts w:ascii="Calibri" w:eastAsia="Times New Roman" w:hAnsi="Calibri" w:cs="Calibri"/>
          <w:color w:val="000000"/>
          <w:lang w:eastAsia="tr-TR"/>
        </w:rPr>
        <w:tab/>
      </w:r>
      <w:r>
        <w:rPr>
          <w:rFonts w:ascii="Calibri" w:eastAsia="Times New Roman" w:hAnsi="Calibri" w:cs="Calibri"/>
          <w:color w:val="000000"/>
          <w:lang w:eastAsia="tr-TR"/>
        </w:rPr>
        <w:tab/>
      </w:r>
    </w:p>
    <w:tbl>
      <w:tblPr>
        <w:tblW w:w="5000" w:type="pct"/>
        <w:tblCellMar>
          <w:left w:w="70" w:type="dxa"/>
          <w:right w:w="70" w:type="dxa"/>
        </w:tblCellMar>
        <w:tblLook w:val="04A0" w:firstRow="1" w:lastRow="0" w:firstColumn="1" w:lastColumn="0" w:noHBand="0" w:noVBand="1"/>
      </w:tblPr>
      <w:tblGrid>
        <w:gridCol w:w="4861"/>
        <w:gridCol w:w="1477"/>
        <w:gridCol w:w="1160"/>
        <w:gridCol w:w="2202"/>
        <w:gridCol w:w="786"/>
      </w:tblGrid>
      <w:tr w:rsidR="00F90E5F" w:rsidRPr="00F90E5F" w:rsidTr="00F90E5F">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tcPr>
          <w:p w:rsidR="00F90E5F" w:rsidRPr="00F90E5F" w:rsidRDefault="00F90E5F" w:rsidP="00D1059A">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 xml:space="preserve">KAT_IPT </w:t>
            </w:r>
            <w:proofErr w:type="gramStart"/>
            <w:r>
              <w:rPr>
                <w:rFonts w:ascii="Calibri" w:eastAsia="Times New Roman" w:hAnsi="Calibri" w:cs="Calibri"/>
                <w:b/>
                <w:bCs/>
                <w:color w:val="000000"/>
                <w:sz w:val="20"/>
                <w:lang w:eastAsia="tr-TR"/>
              </w:rPr>
              <w:t>(</w:t>
            </w:r>
            <w:proofErr w:type="gramEnd"/>
            <w:r>
              <w:rPr>
                <w:rFonts w:ascii="Calibri" w:eastAsia="Times New Roman" w:hAnsi="Calibri" w:cs="Calibri"/>
                <w:b/>
                <w:bCs/>
                <w:color w:val="000000"/>
                <w:sz w:val="20"/>
                <w:lang w:eastAsia="tr-TR"/>
              </w:rPr>
              <w:t>Katılımcı Bilgileri İptal Verisi</w:t>
            </w:r>
          </w:p>
        </w:tc>
      </w:tr>
      <w:tr w:rsidR="00F90E5F" w:rsidRPr="00F90E5F" w:rsidTr="00F90E5F">
        <w:trPr>
          <w:trHeight w:val="20"/>
        </w:trPr>
        <w:tc>
          <w:tcPr>
            <w:tcW w:w="2318"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F90E5F" w:rsidRPr="00F90E5F" w:rsidRDefault="00F90E5F" w:rsidP="00F90E5F">
            <w:pPr>
              <w:spacing w:after="0" w:line="240" w:lineRule="auto"/>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Alan Adı</w:t>
            </w:r>
          </w:p>
        </w:tc>
        <w:tc>
          <w:tcPr>
            <w:tcW w:w="704" w:type="pct"/>
            <w:tcBorders>
              <w:top w:val="single" w:sz="4" w:space="0" w:color="auto"/>
              <w:left w:val="nil"/>
              <w:bottom w:val="single" w:sz="4" w:space="0" w:color="auto"/>
              <w:right w:val="single" w:sz="4" w:space="0" w:color="auto"/>
            </w:tcBorders>
            <w:shd w:val="clear" w:color="000000" w:fill="BFBFBF"/>
            <w:noWrap/>
            <w:vAlign w:val="bottom"/>
            <w:hideMark/>
          </w:tcPr>
          <w:p w:rsidR="00F90E5F" w:rsidRPr="00F90E5F" w:rsidRDefault="00F90E5F" w:rsidP="00F90E5F">
            <w:pPr>
              <w:spacing w:after="0" w:line="240" w:lineRule="auto"/>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XML Bileşen Adı</w:t>
            </w:r>
          </w:p>
        </w:tc>
        <w:tc>
          <w:tcPr>
            <w:tcW w:w="553" w:type="pct"/>
            <w:tcBorders>
              <w:top w:val="single" w:sz="4" w:space="0" w:color="auto"/>
              <w:left w:val="nil"/>
              <w:bottom w:val="single" w:sz="4" w:space="0" w:color="auto"/>
              <w:right w:val="single" w:sz="4" w:space="0" w:color="auto"/>
            </w:tcBorders>
            <w:shd w:val="clear" w:color="000000" w:fill="BFBFBF"/>
            <w:noWrap/>
            <w:vAlign w:val="bottom"/>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Veri Tipi</w:t>
            </w:r>
          </w:p>
        </w:tc>
        <w:tc>
          <w:tcPr>
            <w:tcW w:w="1050" w:type="pct"/>
            <w:tcBorders>
              <w:top w:val="single" w:sz="4" w:space="0" w:color="auto"/>
              <w:left w:val="nil"/>
              <w:bottom w:val="single" w:sz="4" w:space="0" w:color="auto"/>
              <w:right w:val="single" w:sz="4" w:space="0" w:color="auto"/>
            </w:tcBorders>
            <w:shd w:val="clear" w:color="000000" w:fill="BFBFBF"/>
            <w:noWrap/>
            <w:vAlign w:val="bottom"/>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Veri Formatı</w:t>
            </w:r>
          </w:p>
        </w:tc>
        <w:tc>
          <w:tcPr>
            <w:tcW w:w="375" w:type="pct"/>
            <w:tcBorders>
              <w:top w:val="single" w:sz="4" w:space="0" w:color="auto"/>
              <w:left w:val="nil"/>
              <w:bottom w:val="single" w:sz="4" w:space="0" w:color="auto"/>
              <w:right w:val="single" w:sz="4" w:space="0" w:color="auto"/>
            </w:tcBorders>
            <w:shd w:val="clear" w:color="000000" w:fill="BFBFBF"/>
            <w:noWrap/>
            <w:vAlign w:val="bottom"/>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Zorunlu</w:t>
            </w:r>
          </w:p>
        </w:tc>
      </w:tr>
      <w:tr w:rsidR="00F90E5F" w:rsidRPr="00F90E5F" w:rsidTr="00192978">
        <w:trPr>
          <w:trHeight w:val="93"/>
        </w:trPr>
        <w:tc>
          <w:tcPr>
            <w:tcW w:w="2318" w:type="pct"/>
            <w:tcBorders>
              <w:top w:val="nil"/>
              <w:left w:val="single" w:sz="4" w:space="0" w:color="auto"/>
              <w:bottom w:val="single" w:sz="4" w:space="0" w:color="auto"/>
              <w:right w:val="single" w:sz="4" w:space="0" w:color="auto"/>
            </w:tcBorders>
            <w:shd w:val="clear" w:color="auto" w:fill="auto"/>
            <w:noWrap/>
            <w:vAlign w:val="bottom"/>
          </w:tcPr>
          <w:p w:rsidR="00F90E5F" w:rsidRPr="00E728EC" w:rsidRDefault="00F90E5F" w:rsidP="00192978">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704" w:type="pct"/>
            <w:tcBorders>
              <w:top w:val="nil"/>
              <w:left w:val="nil"/>
              <w:bottom w:val="single" w:sz="4" w:space="0" w:color="auto"/>
              <w:right w:val="single" w:sz="4" w:space="0" w:color="auto"/>
            </w:tcBorders>
            <w:shd w:val="clear" w:color="auto" w:fill="auto"/>
            <w:noWrap/>
            <w:vAlign w:val="bottom"/>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553" w:type="pct"/>
            <w:tcBorders>
              <w:top w:val="nil"/>
              <w:left w:val="nil"/>
              <w:bottom w:val="single" w:sz="4" w:space="0" w:color="auto"/>
              <w:right w:val="single" w:sz="4" w:space="0" w:color="auto"/>
            </w:tcBorders>
            <w:shd w:val="clear" w:color="auto" w:fill="auto"/>
            <w:noWrap/>
            <w:vAlign w:val="bottom"/>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050"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F90E5F" w:rsidRPr="00F90E5F" w:rsidTr="00192978">
        <w:trPr>
          <w:trHeight w:val="20"/>
        </w:trPr>
        <w:tc>
          <w:tcPr>
            <w:tcW w:w="2318" w:type="pct"/>
            <w:tcBorders>
              <w:top w:val="nil"/>
              <w:left w:val="single" w:sz="4" w:space="0" w:color="auto"/>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704"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553"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tcPr>
          <w:p w:rsidR="00F90E5F" w:rsidRPr="00E728EC" w:rsidRDefault="00F90E5F"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F90E5F" w:rsidRPr="00F90E5F" w:rsidTr="00F90E5F">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Nesne Sıra Numarası</w:t>
            </w:r>
          </w:p>
        </w:tc>
        <w:tc>
          <w:tcPr>
            <w:tcW w:w="70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no</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N(8)</w:t>
            </w:r>
          </w:p>
        </w:tc>
        <w:tc>
          <w:tcPr>
            <w:tcW w:w="1050"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00000000</w:t>
            </w:r>
            <w:proofErr w:type="gramEnd"/>
          </w:p>
        </w:tc>
        <w:tc>
          <w:tcPr>
            <w:tcW w:w="37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F90E5F">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Geçerlilik Tarihi</w:t>
            </w:r>
          </w:p>
        </w:tc>
        <w:tc>
          <w:tcPr>
            <w:tcW w:w="70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htr</w:t>
            </w:r>
          </w:p>
        </w:tc>
        <w:tc>
          <w:tcPr>
            <w:tcW w:w="55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F90E5F">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Şirket Müşteri No</w:t>
            </w:r>
          </w:p>
        </w:tc>
        <w:tc>
          <w:tcPr>
            <w:tcW w:w="70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smn</w:t>
            </w:r>
          </w:p>
        </w:tc>
        <w:tc>
          <w:tcPr>
            <w:tcW w:w="55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C(15)</w:t>
            </w:r>
          </w:p>
        </w:tc>
        <w:tc>
          <w:tcPr>
            <w:tcW w:w="1050"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XXXXXXXXXXXXXXX</w:t>
            </w:r>
          </w:p>
        </w:tc>
        <w:tc>
          <w:tcPr>
            <w:tcW w:w="37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bl>
    <w:p w:rsidR="00F90E5F" w:rsidRDefault="00F90E5F" w:rsidP="00F90E5F">
      <w:pPr>
        <w:rPr>
          <w:rFonts w:ascii="Calibri" w:eastAsia="Times New Roman" w:hAnsi="Calibri" w:cs="Calibri"/>
          <w:color w:val="000000"/>
          <w:lang w:eastAsia="tr-TR"/>
        </w:rPr>
      </w:pPr>
    </w:p>
    <w:p w:rsidR="00F90E5F" w:rsidRDefault="00F90E5F" w:rsidP="00091BD4">
      <w:pPr>
        <w:pStyle w:val="ListeParagraf"/>
        <w:numPr>
          <w:ilvl w:val="1"/>
          <w:numId w:val="1"/>
        </w:numPr>
        <w:ind w:left="993" w:hanging="633"/>
        <w:outlineLvl w:val="1"/>
        <w:rPr>
          <w:b/>
          <w:sz w:val="24"/>
          <w:szCs w:val="24"/>
          <w:u w:val="single"/>
        </w:rPr>
      </w:pPr>
      <w:bookmarkStart w:id="31" w:name="_Toc487464129"/>
      <w:r>
        <w:rPr>
          <w:b/>
          <w:sz w:val="24"/>
          <w:szCs w:val="24"/>
          <w:u w:val="single"/>
        </w:rPr>
        <w:t>SOZ_IPT</w:t>
      </w:r>
      <w:r w:rsidRPr="005E7EB6">
        <w:rPr>
          <w:b/>
          <w:sz w:val="24"/>
          <w:szCs w:val="24"/>
          <w:u w:val="single"/>
        </w:rPr>
        <w:t xml:space="preserve"> Tablosu (</w:t>
      </w:r>
      <w:r>
        <w:rPr>
          <w:b/>
          <w:sz w:val="24"/>
          <w:szCs w:val="24"/>
          <w:u w:val="single"/>
        </w:rPr>
        <w:t>Sözleşme Hareketleri İptal Verisi</w:t>
      </w:r>
      <w:r w:rsidRPr="005E7EB6">
        <w:rPr>
          <w:b/>
          <w:sz w:val="24"/>
          <w:szCs w:val="24"/>
          <w:u w:val="single"/>
        </w:rPr>
        <w:t>)</w:t>
      </w:r>
      <w:bookmarkEnd w:id="31"/>
    </w:p>
    <w:p w:rsidR="00D1059A" w:rsidRDefault="00F90E5F" w:rsidP="00F90E5F">
      <w:pPr>
        <w:spacing w:after="0" w:line="240" w:lineRule="auto"/>
        <w:rPr>
          <w:rFonts w:ascii="Calibri" w:eastAsia="Times New Roman" w:hAnsi="Calibri" w:cs="Calibri"/>
          <w:color w:val="000000"/>
          <w:lang w:eastAsia="tr-TR"/>
        </w:rPr>
      </w:pPr>
      <w:r w:rsidRPr="00F90E5F">
        <w:rPr>
          <w:rFonts w:ascii="Calibri" w:eastAsia="Times New Roman" w:hAnsi="Calibri" w:cs="Calibri"/>
          <w:color w:val="000000"/>
          <w:lang w:eastAsia="tr-TR"/>
        </w:rPr>
        <w:t xml:space="preserve">Sözleşme hareketlerinin iptal işlemi için, iptal edilecek sözleşme hareketinin gerekli bilgileri SOZ verisinde gönderildiği değerleri ile aynen gönderilmelidir. </w:t>
      </w:r>
      <w:r w:rsidR="00D1059A">
        <w:rPr>
          <w:rFonts w:ascii="Calibri" w:eastAsia="Times New Roman" w:hAnsi="Calibri" w:cs="Calibri"/>
          <w:color w:val="000000"/>
          <w:lang w:eastAsia="tr-TR"/>
        </w:rPr>
        <w:t>IMONA</w:t>
      </w:r>
      <w:r w:rsidRPr="00F90E5F">
        <w:rPr>
          <w:rFonts w:ascii="Calibri" w:eastAsia="Times New Roman" w:hAnsi="Calibri" w:cs="Calibri"/>
          <w:color w:val="000000"/>
          <w:lang w:eastAsia="tr-TR"/>
        </w:rPr>
        <w:t xml:space="preserve"> veritabanında bu bilgilerle birebir eşlenen kayıt silinir. </w:t>
      </w:r>
      <w:r w:rsidRPr="00F90E5F">
        <w:rPr>
          <w:rFonts w:ascii="Calibri" w:eastAsia="Times New Roman" w:hAnsi="Calibri" w:cs="Calibri"/>
          <w:color w:val="000000"/>
          <w:lang w:eastAsia="tr-TR"/>
        </w:rPr>
        <w:br/>
      </w:r>
    </w:p>
    <w:p w:rsidR="00D1059A" w:rsidRDefault="00F90E5F" w:rsidP="00F90E5F">
      <w:pPr>
        <w:spacing w:after="0" w:line="240" w:lineRule="auto"/>
        <w:rPr>
          <w:rFonts w:ascii="Calibri" w:eastAsia="Times New Roman" w:hAnsi="Calibri" w:cs="Calibri"/>
          <w:color w:val="000000"/>
          <w:lang w:eastAsia="tr-TR"/>
        </w:rPr>
      </w:pPr>
      <w:r w:rsidRPr="00F90E5F">
        <w:rPr>
          <w:rFonts w:ascii="Calibri" w:eastAsia="Times New Roman" w:hAnsi="Calibri" w:cs="Calibri"/>
          <w:color w:val="000000"/>
          <w:lang w:eastAsia="tr-TR"/>
        </w:rPr>
        <w:t xml:space="preserve">Sözleşme hareketlerinde katılımcı sicil kodunun yanlış gönderilmesi durumunda; katılımcıya ait tüm sözleşmelerin hareketleri için SOZ_IPT nesnelerinin gönderilerek silinmesi ve düzeltilmiş kayıtların SOZ nesnesi ile tekrar gönderilmesi gerekir. </w:t>
      </w:r>
    </w:p>
    <w:p w:rsidR="00D1059A" w:rsidRDefault="00D1059A" w:rsidP="00F90E5F">
      <w:pPr>
        <w:spacing w:after="0" w:line="240" w:lineRule="auto"/>
        <w:rPr>
          <w:rFonts w:ascii="Calibri" w:eastAsia="Times New Roman" w:hAnsi="Calibri" w:cs="Calibri"/>
          <w:color w:val="000000"/>
          <w:lang w:eastAsia="tr-TR"/>
        </w:rPr>
      </w:pPr>
    </w:p>
    <w:p w:rsidR="00F90E5F" w:rsidRPr="00F90E5F" w:rsidRDefault="00F90E5F" w:rsidP="00F90E5F">
      <w:pPr>
        <w:spacing w:after="0" w:line="240" w:lineRule="auto"/>
        <w:rPr>
          <w:rFonts w:ascii="Calibri" w:eastAsia="Times New Roman" w:hAnsi="Calibri" w:cs="Calibri"/>
          <w:color w:val="000000"/>
          <w:lang w:eastAsia="tr-TR"/>
        </w:rPr>
      </w:pPr>
      <w:r w:rsidRPr="00F90E5F">
        <w:rPr>
          <w:rFonts w:ascii="Calibri" w:eastAsia="Times New Roman" w:hAnsi="Calibri" w:cs="Calibri"/>
          <w:color w:val="000000"/>
          <w:lang w:eastAsia="tr-TR"/>
        </w:rPr>
        <w:t>Eğer katılımcı sicil kodu KAT nesnesinde de yanlış gönderilmiş ise, katılımcıya ait tüm güncellenmiş bilgilerin KAT_IPT nesneleri ile iptal edilmesi ve düzeltilmiş kayıtların KAT verisinde tekrar gönderilmesi gerekir.</w:t>
      </w:r>
    </w:p>
    <w:p w:rsidR="00F90E5F" w:rsidRDefault="00F90E5F" w:rsidP="00F90E5F">
      <w:pPr>
        <w:rPr>
          <w:rFonts w:ascii="Calibri" w:eastAsia="Times New Roman" w:hAnsi="Calibri" w:cs="Calibri"/>
          <w:color w:val="000000"/>
          <w:lang w:eastAsia="tr-TR"/>
        </w:rPr>
      </w:pPr>
    </w:p>
    <w:tbl>
      <w:tblPr>
        <w:tblW w:w="5000" w:type="pct"/>
        <w:tblCellMar>
          <w:left w:w="70" w:type="dxa"/>
          <w:right w:w="70" w:type="dxa"/>
        </w:tblCellMar>
        <w:tblLook w:val="04A0" w:firstRow="1" w:lastRow="0" w:firstColumn="1" w:lastColumn="0" w:noHBand="0" w:noVBand="1"/>
      </w:tblPr>
      <w:tblGrid>
        <w:gridCol w:w="4861"/>
        <w:gridCol w:w="1477"/>
        <w:gridCol w:w="1160"/>
        <w:gridCol w:w="2202"/>
        <w:gridCol w:w="786"/>
      </w:tblGrid>
      <w:tr w:rsidR="00D1059A" w:rsidRPr="00F90E5F" w:rsidTr="00D1059A">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tcPr>
          <w:p w:rsidR="00D1059A" w:rsidRPr="00F90E5F" w:rsidRDefault="00D1059A" w:rsidP="00D1059A">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SOZ_IPT (Sözleşme Hareketleri İptal Verisi)</w:t>
            </w:r>
          </w:p>
        </w:tc>
      </w:tr>
      <w:tr w:rsidR="00F90E5F" w:rsidRPr="00F90E5F" w:rsidTr="00D1059A">
        <w:trPr>
          <w:trHeight w:val="20"/>
        </w:trPr>
        <w:tc>
          <w:tcPr>
            <w:tcW w:w="2318"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F90E5F" w:rsidRPr="00F90E5F" w:rsidRDefault="00F90E5F" w:rsidP="00F90E5F">
            <w:pPr>
              <w:spacing w:after="0" w:line="240" w:lineRule="auto"/>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Alan Adı</w:t>
            </w:r>
          </w:p>
        </w:tc>
        <w:tc>
          <w:tcPr>
            <w:tcW w:w="704" w:type="pct"/>
            <w:tcBorders>
              <w:top w:val="single" w:sz="4" w:space="0" w:color="auto"/>
              <w:left w:val="nil"/>
              <w:bottom w:val="single" w:sz="4" w:space="0" w:color="auto"/>
              <w:right w:val="single" w:sz="4" w:space="0" w:color="auto"/>
            </w:tcBorders>
            <w:shd w:val="clear" w:color="000000" w:fill="BFBFBF"/>
            <w:noWrap/>
            <w:vAlign w:val="bottom"/>
            <w:hideMark/>
          </w:tcPr>
          <w:p w:rsidR="00F90E5F" w:rsidRPr="00F90E5F" w:rsidRDefault="00F90E5F" w:rsidP="00F90E5F">
            <w:pPr>
              <w:spacing w:after="0" w:line="240" w:lineRule="auto"/>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XML Bileşen Adı</w:t>
            </w:r>
          </w:p>
        </w:tc>
        <w:tc>
          <w:tcPr>
            <w:tcW w:w="553" w:type="pct"/>
            <w:tcBorders>
              <w:top w:val="single" w:sz="4" w:space="0" w:color="auto"/>
              <w:left w:val="nil"/>
              <w:bottom w:val="single" w:sz="4" w:space="0" w:color="auto"/>
              <w:right w:val="single" w:sz="4" w:space="0" w:color="auto"/>
            </w:tcBorders>
            <w:shd w:val="clear" w:color="000000" w:fill="BFBFBF"/>
            <w:noWrap/>
            <w:vAlign w:val="bottom"/>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Veri Tipi</w:t>
            </w:r>
          </w:p>
        </w:tc>
        <w:tc>
          <w:tcPr>
            <w:tcW w:w="1050" w:type="pct"/>
            <w:tcBorders>
              <w:top w:val="single" w:sz="4" w:space="0" w:color="auto"/>
              <w:left w:val="nil"/>
              <w:bottom w:val="single" w:sz="4" w:space="0" w:color="auto"/>
              <w:right w:val="single" w:sz="4" w:space="0" w:color="auto"/>
            </w:tcBorders>
            <w:shd w:val="clear" w:color="000000" w:fill="BFBFBF"/>
            <w:noWrap/>
            <w:vAlign w:val="bottom"/>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Veri Formatı</w:t>
            </w:r>
          </w:p>
        </w:tc>
        <w:tc>
          <w:tcPr>
            <w:tcW w:w="375" w:type="pct"/>
            <w:tcBorders>
              <w:top w:val="single" w:sz="4" w:space="0" w:color="auto"/>
              <w:left w:val="nil"/>
              <w:bottom w:val="single" w:sz="4" w:space="0" w:color="auto"/>
              <w:right w:val="single" w:sz="4" w:space="0" w:color="auto"/>
            </w:tcBorders>
            <w:shd w:val="clear" w:color="000000" w:fill="BFBFBF"/>
            <w:noWrap/>
            <w:vAlign w:val="bottom"/>
            <w:hideMark/>
          </w:tcPr>
          <w:p w:rsidR="00F90E5F" w:rsidRPr="00F90E5F" w:rsidRDefault="00F90E5F" w:rsidP="00F90E5F">
            <w:pPr>
              <w:spacing w:after="0" w:line="240" w:lineRule="auto"/>
              <w:jc w:val="center"/>
              <w:rPr>
                <w:rFonts w:ascii="Calibri" w:eastAsia="Times New Roman" w:hAnsi="Calibri" w:cs="Calibri"/>
                <w:b/>
                <w:bCs/>
                <w:color w:val="000000"/>
                <w:sz w:val="20"/>
                <w:lang w:eastAsia="tr-TR"/>
              </w:rPr>
            </w:pPr>
            <w:r w:rsidRPr="00F90E5F">
              <w:rPr>
                <w:rFonts w:ascii="Calibri" w:eastAsia="Times New Roman" w:hAnsi="Calibri" w:cs="Calibri"/>
                <w:b/>
                <w:bCs/>
                <w:color w:val="000000"/>
                <w:sz w:val="20"/>
                <w:lang w:eastAsia="tr-TR"/>
              </w:rPr>
              <w:t>Zorunlu</w:t>
            </w:r>
          </w:p>
        </w:tc>
      </w:tr>
      <w:tr w:rsidR="00D1059A" w:rsidRPr="00F90E5F" w:rsidTr="00192978">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704" w:type="pct"/>
            <w:tcBorders>
              <w:top w:val="nil"/>
              <w:left w:val="nil"/>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553" w:type="pct"/>
            <w:tcBorders>
              <w:top w:val="nil"/>
              <w:left w:val="nil"/>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050"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D1059A" w:rsidRPr="00F90E5F" w:rsidTr="00192978">
        <w:trPr>
          <w:trHeight w:val="20"/>
        </w:trPr>
        <w:tc>
          <w:tcPr>
            <w:tcW w:w="2318" w:type="pct"/>
            <w:tcBorders>
              <w:top w:val="nil"/>
              <w:left w:val="single" w:sz="4" w:space="0" w:color="auto"/>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704"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553"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F90E5F" w:rsidRPr="00F90E5F"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Nesne Sıra Numarası</w:t>
            </w:r>
          </w:p>
        </w:tc>
        <w:tc>
          <w:tcPr>
            <w:tcW w:w="70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no</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N(8)</w:t>
            </w:r>
          </w:p>
        </w:tc>
        <w:tc>
          <w:tcPr>
            <w:tcW w:w="1050"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00000000</w:t>
            </w:r>
            <w:proofErr w:type="gramEnd"/>
          </w:p>
        </w:tc>
        <w:tc>
          <w:tcPr>
            <w:tcW w:w="37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Hareket Tarihi</w:t>
            </w:r>
          </w:p>
        </w:tc>
        <w:tc>
          <w:tcPr>
            <w:tcW w:w="70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htr</w:t>
            </w:r>
          </w:p>
        </w:tc>
        <w:tc>
          <w:tcPr>
            <w:tcW w:w="55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C(14)</w:t>
            </w:r>
          </w:p>
        </w:tc>
        <w:tc>
          <w:tcPr>
            <w:tcW w:w="1050"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YYYYAAGGSSDDSS</w:t>
            </w:r>
          </w:p>
        </w:tc>
        <w:tc>
          <w:tcPr>
            <w:tcW w:w="37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Hareket Tanzim Tarihi</w:t>
            </w:r>
          </w:p>
        </w:tc>
        <w:tc>
          <w:tcPr>
            <w:tcW w:w="70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ttr</w:t>
            </w:r>
          </w:p>
        </w:tc>
        <w:tc>
          <w:tcPr>
            <w:tcW w:w="55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C(14)</w:t>
            </w:r>
          </w:p>
        </w:tc>
        <w:tc>
          <w:tcPr>
            <w:tcW w:w="1050"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YYYYAAGGSSDDSS</w:t>
            </w:r>
          </w:p>
        </w:tc>
        <w:tc>
          <w:tcPr>
            <w:tcW w:w="37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Sözleşme Numarası</w:t>
            </w:r>
          </w:p>
        </w:tc>
        <w:tc>
          <w:tcPr>
            <w:tcW w:w="70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proofErr w:type="gramStart"/>
            <w:r w:rsidRPr="00F90E5F">
              <w:rPr>
                <w:rFonts w:ascii="Calibri" w:eastAsia="Times New Roman" w:hAnsi="Calibri" w:cs="Calibri"/>
                <w:color w:val="000000"/>
                <w:sz w:val="20"/>
                <w:lang w:eastAsia="tr-TR"/>
              </w:rPr>
              <w:t>sn</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C(8)</w:t>
            </w:r>
          </w:p>
        </w:tc>
        <w:tc>
          <w:tcPr>
            <w:tcW w:w="1050"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Sertifika Numarası</w:t>
            </w:r>
          </w:p>
        </w:tc>
        <w:tc>
          <w:tcPr>
            <w:tcW w:w="70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sfn</w:t>
            </w:r>
          </w:p>
        </w:tc>
        <w:tc>
          <w:tcPr>
            <w:tcW w:w="55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C(8)</w:t>
            </w:r>
          </w:p>
        </w:tc>
        <w:tc>
          <w:tcPr>
            <w:tcW w:w="1050"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r w:rsidR="00F90E5F" w:rsidRPr="00F90E5F"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F90E5F" w:rsidRPr="00F90E5F" w:rsidRDefault="00F90E5F" w:rsidP="00F90E5F">
            <w:pPr>
              <w:spacing w:after="0" w:line="240" w:lineRule="auto"/>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Hareket Tipi</w:t>
            </w:r>
          </w:p>
        </w:tc>
        <w:tc>
          <w:tcPr>
            <w:tcW w:w="704"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ht</w:t>
            </w:r>
          </w:p>
        </w:tc>
        <w:tc>
          <w:tcPr>
            <w:tcW w:w="553"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N(3)</w:t>
            </w:r>
          </w:p>
        </w:tc>
        <w:tc>
          <w:tcPr>
            <w:tcW w:w="1050"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hideMark/>
          </w:tcPr>
          <w:p w:rsidR="00F90E5F" w:rsidRPr="00F90E5F" w:rsidRDefault="00F90E5F" w:rsidP="00F90E5F">
            <w:pPr>
              <w:spacing w:after="0" w:line="240" w:lineRule="auto"/>
              <w:jc w:val="center"/>
              <w:rPr>
                <w:rFonts w:ascii="Calibri" w:eastAsia="Times New Roman" w:hAnsi="Calibri" w:cs="Calibri"/>
                <w:color w:val="000000"/>
                <w:sz w:val="20"/>
                <w:lang w:eastAsia="tr-TR"/>
              </w:rPr>
            </w:pPr>
            <w:r w:rsidRPr="00F90E5F">
              <w:rPr>
                <w:rFonts w:ascii="Calibri" w:eastAsia="Times New Roman" w:hAnsi="Calibri" w:cs="Calibri"/>
                <w:color w:val="000000"/>
                <w:sz w:val="20"/>
                <w:lang w:eastAsia="tr-TR"/>
              </w:rPr>
              <w:t>Z</w:t>
            </w:r>
          </w:p>
        </w:tc>
      </w:tr>
    </w:tbl>
    <w:p w:rsidR="00F90E5F" w:rsidRDefault="00F90E5F" w:rsidP="00F90E5F">
      <w:pPr>
        <w:rPr>
          <w:rFonts w:ascii="Calibri" w:eastAsia="Times New Roman" w:hAnsi="Calibri" w:cs="Calibri"/>
          <w:color w:val="000000"/>
          <w:lang w:eastAsia="tr-TR"/>
        </w:rPr>
      </w:pPr>
    </w:p>
    <w:p w:rsidR="00D1059A" w:rsidRDefault="00D1059A">
      <w:pPr>
        <w:rPr>
          <w:b/>
          <w:sz w:val="24"/>
          <w:szCs w:val="24"/>
          <w:u w:val="single"/>
        </w:rPr>
      </w:pPr>
      <w:r>
        <w:rPr>
          <w:b/>
          <w:sz w:val="24"/>
          <w:szCs w:val="24"/>
          <w:u w:val="single"/>
        </w:rPr>
        <w:br w:type="page"/>
      </w:r>
    </w:p>
    <w:p w:rsidR="00D1059A" w:rsidRDefault="00D1059A" w:rsidP="00091BD4">
      <w:pPr>
        <w:pStyle w:val="ListeParagraf"/>
        <w:numPr>
          <w:ilvl w:val="1"/>
          <w:numId w:val="1"/>
        </w:numPr>
        <w:ind w:left="993" w:hanging="633"/>
        <w:outlineLvl w:val="1"/>
        <w:rPr>
          <w:b/>
          <w:sz w:val="24"/>
          <w:szCs w:val="24"/>
          <w:u w:val="single"/>
        </w:rPr>
      </w:pPr>
      <w:bookmarkStart w:id="32" w:name="_Toc487464130"/>
      <w:r>
        <w:rPr>
          <w:b/>
          <w:sz w:val="24"/>
          <w:szCs w:val="24"/>
          <w:u w:val="single"/>
        </w:rPr>
        <w:lastRenderedPageBreak/>
        <w:t>HES_IPT</w:t>
      </w:r>
      <w:r w:rsidRPr="005E7EB6">
        <w:rPr>
          <w:b/>
          <w:sz w:val="24"/>
          <w:szCs w:val="24"/>
          <w:u w:val="single"/>
        </w:rPr>
        <w:t xml:space="preserve"> Tablosu (</w:t>
      </w:r>
      <w:r>
        <w:rPr>
          <w:b/>
          <w:sz w:val="24"/>
          <w:szCs w:val="24"/>
          <w:u w:val="single"/>
        </w:rPr>
        <w:t>Emeklilik Hesap Hareketleri İptal Verisi</w:t>
      </w:r>
      <w:r w:rsidRPr="005E7EB6">
        <w:rPr>
          <w:b/>
          <w:sz w:val="24"/>
          <w:szCs w:val="24"/>
          <w:u w:val="single"/>
        </w:rPr>
        <w:t>)</w:t>
      </w:r>
      <w:bookmarkEnd w:id="32"/>
    </w:p>
    <w:p w:rsidR="00D1059A" w:rsidRDefault="00D1059A" w:rsidP="00D1059A">
      <w:pPr>
        <w:spacing w:after="0" w:line="240" w:lineRule="auto"/>
        <w:rPr>
          <w:rFonts w:ascii="Calibri" w:eastAsia="Times New Roman" w:hAnsi="Calibri" w:cs="Calibri"/>
          <w:color w:val="000000"/>
          <w:lang w:eastAsia="tr-TR"/>
        </w:rPr>
      </w:pPr>
      <w:r w:rsidRPr="00D1059A">
        <w:rPr>
          <w:rFonts w:ascii="Calibri" w:eastAsia="Times New Roman" w:hAnsi="Calibri" w:cs="Calibri"/>
          <w:color w:val="000000"/>
          <w:lang w:eastAsia="tr-TR"/>
        </w:rPr>
        <w:t xml:space="preserve">Hesap hareketlerinin iptal işlemi için, iptal edilecek hesap hareketinin gerekli bilgileri HES verisinde gönderildiği değerleri ile aynen gönderilmelidir. </w:t>
      </w:r>
      <w:r>
        <w:rPr>
          <w:rFonts w:ascii="Calibri" w:eastAsia="Times New Roman" w:hAnsi="Calibri" w:cs="Calibri"/>
          <w:color w:val="000000"/>
          <w:lang w:eastAsia="tr-TR"/>
        </w:rPr>
        <w:t>IMONA</w:t>
      </w:r>
      <w:r w:rsidRPr="00D1059A">
        <w:rPr>
          <w:rFonts w:ascii="Calibri" w:eastAsia="Times New Roman" w:hAnsi="Calibri" w:cs="Calibri"/>
          <w:color w:val="000000"/>
          <w:lang w:eastAsia="tr-TR"/>
        </w:rPr>
        <w:t xml:space="preserve"> veritabanında bu bilgilerle birebir eşlenen kayıt silinir. </w:t>
      </w:r>
    </w:p>
    <w:p w:rsidR="00D1059A" w:rsidRDefault="00D1059A" w:rsidP="00D1059A">
      <w:pPr>
        <w:spacing w:after="0" w:line="240" w:lineRule="auto"/>
        <w:rPr>
          <w:rFonts w:ascii="Calibri" w:eastAsia="Times New Roman" w:hAnsi="Calibri" w:cs="Calibri"/>
          <w:color w:val="000000"/>
          <w:lang w:eastAsia="tr-TR"/>
        </w:rPr>
      </w:pPr>
      <w:r w:rsidRPr="00D1059A">
        <w:rPr>
          <w:rFonts w:ascii="Calibri" w:eastAsia="Times New Roman" w:hAnsi="Calibri" w:cs="Calibri"/>
          <w:color w:val="000000"/>
          <w:lang w:eastAsia="tr-TR"/>
        </w:rPr>
        <w:br/>
        <w:t>Fon Alış ve Fon Satış hareketlerinin iptali işlemlerinde, fon kodu (fk) alanı dolu gönderildiğinde ilgili fona ait kayıtlar, aksi durumda ise iptal nesnesinde belirtilen alanlarla ilgili tüm fonlara ait hareketler silinir.</w:t>
      </w:r>
    </w:p>
    <w:p w:rsidR="00D1059A" w:rsidRPr="00D1059A" w:rsidRDefault="00D1059A" w:rsidP="00D1059A">
      <w:pPr>
        <w:spacing w:after="0" w:line="240" w:lineRule="auto"/>
        <w:rPr>
          <w:rFonts w:ascii="Calibri" w:eastAsia="Times New Roman" w:hAnsi="Calibri" w:cs="Calibri"/>
          <w:color w:val="000000"/>
          <w:lang w:eastAsia="tr-TR"/>
        </w:rPr>
      </w:pPr>
      <w:r w:rsidRPr="00D1059A">
        <w:rPr>
          <w:rFonts w:ascii="Calibri" w:eastAsia="Times New Roman" w:hAnsi="Calibri" w:cs="Calibri"/>
          <w:color w:val="000000"/>
          <w:lang w:eastAsia="tr-TR"/>
        </w:rPr>
        <w:br/>
        <w:t>09.08.2008 öncesi işveren ve çalışan katkılı sözleşmelere ait hareketler için gönderildiğinde, belirtilen alanlarla ilgili her iki ödeyen tipine ait kayıtlar iptal edilecektir.</w:t>
      </w:r>
    </w:p>
    <w:p w:rsidR="00D1059A" w:rsidRPr="00F90E5F" w:rsidRDefault="00D1059A" w:rsidP="00D1059A">
      <w:pPr>
        <w:spacing w:after="0" w:line="240" w:lineRule="auto"/>
        <w:rPr>
          <w:rFonts w:ascii="Calibri" w:eastAsia="Times New Roman" w:hAnsi="Calibri" w:cs="Calibri"/>
          <w:color w:val="000000"/>
          <w:lang w:eastAsia="tr-TR"/>
        </w:rPr>
      </w:pPr>
    </w:p>
    <w:tbl>
      <w:tblPr>
        <w:tblW w:w="5000" w:type="pct"/>
        <w:tblCellMar>
          <w:left w:w="70" w:type="dxa"/>
          <w:right w:w="70" w:type="dxa"/>
        </w:tblCellMar>
        <w:tblLook w:val="04A0" w:firstRow="1" w:lastRow="0" w:firstColumn="1" w:lastColumn="0" w:noHBand="0" w:noVBand="1"/>
      </w:tblPr>
      <w:tblGrid>
        <w:gridCol w:w="4775"/>
        <w:gridCol w:w="1477"/>
        <w:gridCol w:w="1076"/>
        <w:gridCol w:w="2372"/>
        <w:gridCol w:w="786"/>
      </w:tblGrid>
      <w:tr w:rsidR="00D1059A" w:rsidRPr="00D1059A" w:rsidTr="00D1059A">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tcPr>
          <w:p w:rsidR="00D1059A" w:rsidRPr="00D1059A" w:rsidRDefault="00D1059A" w:rsidP="00D1059A">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HES_IPT (Emeklilik Hesap Hareketleri İptal Verisi)</w:t>
            </w:r>
          </w:p>
        </w:tc>
      </w:tr>
      <w:tr w:rsidR="00D1059A" w:rsidRPr="00D1059A" w:rsidTr="00D1059A">
        <w:trPr>
          <w:trHeight w:val="20"/>
        </w:trPr>
        <w:tc>
          <w:tcPr>
            <w:tcW w:w="2277"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Alan Adı</w:t>
            </w:r>
          </w:p>
        </w:tc>
        <w:tc>
          <w:tcPr>
            <w:tcW w:w="704"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XML Bileşen Adı</w:t>
            </w:r>
          </w:p>
        </w:tc>
        <w:tc>
          <w:tcPr>
            <w:tcW w:w="513"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jc w:val="center"/>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Veri Tipi</w:t>
            </w:r>
          </w:p>
        </w:tc>
        <w:tc>
          <w:tcPr>
            <w:tcW w:w="1131"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jc w:val="center"/>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Veri Formatı</w:t>
            </w:r>
          </w:p>
        </w:tc>
        <w:tc>
          <w:tcPr>
            <w:tcW w:w="375"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jc w:val="center"/>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Zorunlu</w:t>
            </w:r>
          </w:p>
        </w:tc>
      </w:tr>
      <w:tr w:rsidR="00D1059A" w:rsidRPr="00D1059A" w:rsidTr="00192978">
        <w:trPr>
          <w:trHeight w:val="20"/>
        </w:trPr>
        <w:tc>
          <w:tcPr>
            <w:tcW w:w="2277" w:type="pct"/>
            <w:tcBorders>
              <w:top w:val="nil"/>
              <w:left w:val="single" w:sz="4" w:space="0" w:color="auto"/>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704" w:type="pct"/>
            <w:tcBorders>
              <w:top w:val="nil"/>
              <w:left w:val="nil"/>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513" w:type="pct"/>
            <w:tcBorders>
              <w:top w:val="nil"/>
              <w:left w:val="nil"/>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131"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D1059A" w:rsidRPr="00D1059A" w:rsidTr="00192978">
        <w:trPr>
          <w:trHeight w:val="20"/>
        </w:trPr>
        <w:tc>
          <w:tcPr>
            <w:tcW w:w="2277" w:type="pct"/>
            <w:tcBorders>
              <w:top w:val="nil"/>
              <w:left w:val="single" w:sz="4" w:space="0" w:color="auto"/>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704"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513"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131"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D1059A" w:rsidRPr="00D1059A" w:rsidTr="00D1059A">
        <w:trPr>
          <w:trHeight w:val="20"/>
        </w:trPr>
        <w:tc>
          <w:tcPr>
            <w:tcW w:w="2277"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Nesne Sıra Numarası</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proofErr w:type="gramStart"/>
            <w:r w:rsidRPr="00D1059A">
              <w:rPr>
                <w:rFonts w:ascii="Calibri" w:eastAsia="Times New Roman" w:hAnsi="Calibri" w:cs="Calibri"/>
                <w:color w:val="000000"/>
                <w:sz w:val="20"/>
                <w:lang w:eastAsia="tr-TR"/>
              </w:rPr>
              <w:t>no</w:t>
            </w:r>
            <w:proofErr w:type="gramEnd"/>
          </w:p>
        </w:tc>
        <w:tc>
          <w:tcPr>
            <w:tcW w:w="51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N(8)</w:t>
            </w:r>
          </w:p>
        </w:tc>
        <w:tc>
          <w:tcPr>
            <w:tcW w:w="1131"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proofErr w:type="gramStart"/>
            <w:r w:rsidRPr="00D1059A">
              <w:rPr>
                <w:rFonts w:ascii="Calibri" w:eastAsia="Times New Roman" w:hAnsi="Calibri" w:cs="Calibri"/>
                <w:color w:val="000000"/>
                <w:sz w:val="20"/>
                <w:lang w:eastAsia="tr-TR"/>
              </w:rPr>
              <w:t>00000000</w:t>
            </w:r>
            <w:proofErr w:type="gramEnd"/>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277" w:type="pct"/>
            <w:tcBorders>
              <w:top w:val="nil"/>
              <w:left w:val="single" w:sz="4" w:space="0" w:color="auto"/>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Referans No</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rf</w:t>
            </w:r>
          </w:p>
        </w:tc>
        <w:tc>
          <w:tcPr>
            <w:tcW w:w="51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N(22)</w:t>
            </w:r>
          </w:p>
        </w:tc>
        <w:tc>
          <w:tcPr>
            <w:tcW w:w="1131"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proofErr w:type="gramStart"/>
            <w:r w:rsidRPr="00D1059A">
              <w:rPr>
                <w:rFonts w:ascii="Calibri" w:eastAsia="Times New Roman" w:hAnsi="Calibri" w:cs="Calibri"/>
                <w:color w:val="000000"/>
                <w:sz w:val="20"/>
                <w:lang w:eastAsia="tr-TR"/>
              </w:rPr>
              <w:t>0000000000000000000000</w:t>
            </w:r>
            <w:proofErr w:type="gramEnd"/>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w:t>
            </w:r>
          </w:p>
        </w:tc>
      </w:tr>
      <w:tr w:rsidR="00D1059A" w:rsidRPr="00D1059A" w:rsidTr="00D1059A">
        <w:trPr>
          <w:trHeight w:val="20"/>
        </w:trPr>
        <w:tc>
          <w:tcPr>
            <w:tcW w:w="2277"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Hareket Tarihi</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htr</w:t>
            </w:r>
          </w:p>
        </w:tc>
        <w:tc>
          <w:tcPr>
            <w:tcW w:w="51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C(14)</w:t>
            </w:r>
          </w:p>
        </w:tc>
        <w:tc>
          <w:tcPr>
            <w:tcW w:w="1131"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YYYYAAGGSSDDSS</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277"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Sözleşme Numarası</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proofErr w:type="gramStart"/>
            <w:r w:rsidRPr="00D1059A">
              <w:rPr>
                <w:rFonts w:ascii="Calibri" w:eastAsia="Times New Roman" w:hAnsi="Calibri" w:cs="Calibri"/>
                <w:color w:val="000000"/>
                <w:sz w:val="20"/>
                <w:lang w:eastAsia="tr-TR"/>
              </w:rPr>
              <w:t>sn</w:t>
            </w:r>
            <w:proofErr w:type="gramEnd"/>
          </w:p>
        </w:tc>
        <w:tc>
          <w:tcPr>
            <w:tcW w:w="51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C(8)</w:t>
            </w:r>
          </w:p>
        </w:tc>
        <w:tc>
          <w:tcPr>
            <w:tcW w:w="1131"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277"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Sertifika Numarası</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sfn</w:t>
            </w:r>
          </w:p>
        </w:tc>
        <w:tc>
          <w:tcPr>
            <w:tcW w:w="51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C(8)</w:t>
            </w:r>
          </w:p>
        </w:tc>
        <w:tc>
          <w:tcPr>
            <w:tcW w:w="1131"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277"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Hareket Tipi</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ht</w:t>
            </w:r>
          </w:p>
        </w:tc>
        <w:tc>
          <w:tcPr>
            <w:tcW w:w="51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N(4)</w:t>
            </w:r>
          </w:p>
        </w:tc>
        <w:tc>
          <w:tcPr>
            <w:tcW w:w="1131"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277"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Fon Kodu</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fk</w:t>
            </w:r>
          </w:p>
        </w:tc>
        <w:tc>
          <w:tcPr>
            <w:tcW w:w="51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N(3)</w:t>
            </w:r>
          </w:p>
        </w:tc>
        <w:tc>
          <w:tcPr>
            <w:tcW w:w="1131"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 </w:t>
            </w:r>
          </w:p>
        </w:tc>
      </w:tr>
    </w:tbl>
    <w:p w:rsidR="00D1059A" w:rsidRDefault="00D1059A" w:rsidP="00F90E5F">
      <w:pPr>
        <w:rPr>
          <w:rFonts w:ascii="Calibri" w:eastAsia="Times New Roman" w:hAnsi="Calibri" w:cs="Calibri"/>
          <w:color w:val="000000"/>
          <w:lang w:eastAsia="tr-TR"/>
        </w:rPr>
      </w:pPr>
    </w:p>
    <w:p w:rsidR="00D1059A" w:rsidRDefault="00D1059A" w:rsidP="00091BD4">
      <w:pPr>
        <w:pStyle w:val="ListeParagraf"/>
        <w:numPr>
          <w:ilvl w:val="1"/>
          <w:numId w:val="1"/>
        </w:numPr>
        <w:ind w:left="993" w:hanging="633"/>
        <w:outlineLvl w:val="1"/>
        <w:rPr>
          <w:b/>
          <w:sz w:val="24"/>
          <w:szCs w:val="24"/>
          <w:u w:val="single"/>
        </w:rPr>
      </w:pPr>
      <w:bookmarkStart w:id="33" w:name="_Toc487464131"/>
      <w:r>
        <w:rPr>
          <w:b/>
          <w:sz w:val="24"/>
          <w:szCs w:val="24"/>
          <w:u w:val="single"/>
        </w:rPr>
        <w:t>FNV_IPT</w:t>
      </w:r>
      <w:r w:rsidRPr="005E7EB6">
        <w:rPr>
          <w:b/>
          <w:sz w:val="24"/>
          <w:szCs w:val="24"/>
          <w:u w:val="single"/>
        </w:rPr>
        <w:t xml:space="preserve"> Tablosu (</w:t>
      </w:r>
      <w:r>
        <w:rPr>
          <w:b/>
          <w:sz w:val="24"/>
          <w:szCs w:val="24"/>
          <w:u w:val="single"/>
        </w:rPr>
        <w:t>Günlük Fon Verileri İptal Verisi</w:t>
      </w:r>
      <w:r w:rsidRPr="005E7EB6">
        <w:rPr>
          <w:b/>
          <w:sz w:val="24"/>
          <w:szCs w:val="24"/>
          <w:u w:val="single"/>
        </w:rPr>
        <w:t>)</w:t>
      </w:r>
      <w:bookmarkEnd w:id="33"/>
    </w:p>
    <w:p w:rsidR="00D1059A" w:rsidRDefault="00D1059A" w:rsidP="00D1059A">
      <w:pPr>
        <w:spacing w:after="0" w:line="240" w:lineRule="auto"/>
        <w:rPr>
          <w:rFonts w:ascii="Calibri" w:eastAsia="Times New Roman" w:hAnsi="Calibri" w:cs="Calibri"/>
          <w:color w:val="000000"/>
          <w:lang w:eastAsia="tr-TR"/>
        </w:rPr>
      </w:pPr>
      <w:r w:rsidRPr="00D1059A">
        <w:rPr>
          <w:rFonts w:ascii="Calibri" w:eastAsia="Times New Roman" w:hAnsi="Calibri" w:cs="Calibri"/>
          <w:color w:val="000000"/>
          <w:lang w:eastAsia="tr-TR"/>
        </w:rPr>
        <w:t xml:space="preserve">Günlük fon verilerinin iptalleri, iptal edilecek fon verilerine ait fon kodu ve tarih bilgileri gönderilerek yapılır. </w:t>
      </w:r>
      <w:r>
        <w:rPr>
          <w:rFonts w:ascii="Calibri" w:eastAsia="Times New Roman" w:hAnsi="Calibri" w:cs="Calibri"/>
          <w:color w:val="000000"/>
          <w:lang w:eastAsia="tr-TR"/>
        </w:rPr>
        <w:t xml:space="preserve">IMONA </w:t>
      </w:r>
      <w:r w:rsidRPr="00D1059A">
        <w:rPr>
          <w:rFonts w:ascii="Calibri" w:eastAsia="Times New Roman" w:hAnsi="Calibri" w:cs="Calibri"/>
          <w:color w:val="000000"/>
          <w:lang w:eastAsia="tr-TR"/>
        </w:rPr>
        <w:t>veritabanında bu bilgilerle birebir eşlenen kayıt silinir. Fon kodu (fk) boş gönderildiğinde, hareket tarihi iltibarı ile tüm fon kodları için fon verileri iptal edilir.</w:t>
      </w:r>
    </w:p>
    <w:p w:rsidR="00D1059A" w:rsidRDefault="00D1059A" w:rsidP="00D1059A">
      <w:pPr>
        <w:spacing w:after="0" w:line="240" w:lineRule="auto"/>
        <w:rPr>
          <w:rFonts w:ascii="Calibri" w:eastAsia="Times New Roman" w:hAnsi="Calibri" w:cs="Calibri"/>
          <w:color w:val="000000"/>
          <w:lang w:eastAsia="tr-TR"/>
        </w:rPr>
      </w:pPr>
    </w:p>
    <w:tbl>
      <w:tblPr>
        <w:tblW w:w="5000" w:type="pct"/>
        <w:tblCellMar>
          <w:left w:w="70" w:type="dxa"/>
          <w:right w:w="70" w:type="dxa"/>
        </w:tblCellMar>
        <w:tblLook w:val="04A0" w:firstRow="1" w:lastRow="0" w:firstColumn="1" w:lastColumn="0" w:noHBand="0" w:noVBand="1"/>
      </w:tblPr>
      <w:tblGrid>
        <w:gridCol w:w="4861"/>
        <w:gridCol w:w="1477"/>
        <w:gridCol w:w="1160"/>
        <w:gridCol w:w="2202"/>
        <w:gridCol w:w="786"/>
      </w:tblGrid>
      <w:tr w:rsidR="00D1059A" w:rsidRPr="00D1059A" w:rsidTr="00D1059A">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tcPr>
          <w:p w:rsidR="00D1059A" w:rsidRPr="00D1059A" w:rsidRDefault="00D1059A" w:rsidP="00D1059A">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FNV (Günlük Fon Verileri İptal Verisi)</w:t>
            </w:r>
          </w:p>
        </w:tc>
      </w:tr>
      <w:tr w:rsidR="00D1059A" w:rsidRPr="00D1059A" w:rsidTr="00D1059A">
        <w:trPr>
          <w:trHeight w:val="20"/>
        </w:trPr>
        <w:tc>
          <w:tcPr>
            <w:tcW w:w="2318"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Alan Adı</w:t>
            </w:r>
          </w:p>
        </w:tc>
        <w:tc>
          <w:tcPr>
            <w:tcW w:w="704"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XML Bileşen Adı</w:t>
            </w:r>
          </w:p>
        </w:tc>
        <w:tc>
          <w:tcPr>
            <w:tcW w:w="553"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jc w:val="center"/>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Veri Tipi</w:t>
            </w:r>
          </w:p>
        </w:tc>
        <w:tc>
          <w:tcPr>
            <w:tcW w:w="1050"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jc w:val="center"/>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Veri Formatı</w:t>
            </w:r>
          </w:p>
        </w:tc>
        <w:tc>
          <w:tcPr>
            <w:tcW w:w="375"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jc w:val="center"/>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Zorunlu</w:t>
            </w:r>
          </w:p>
        </w:tc>
      </w:tr>
      <w:tr w:rsidR="00D1059A" w:rsidRPr="00D1059A" w:rsidTr="00192978">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704" w:type="pct"/>
            <w:tcBorders>
              <w:top w:val="nil"/>
              <w:left w:val="nil"/>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553" w:type="pct"/>
            <w:tcBorders>
              <w:top w:val="nil"/>
              <w:left w:val="nil"/>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050"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D1059A" w:rsidRPr="00D1059A" w:rsidTr="00192978">
        <w:trPr>
          <w:trHeight w:val="20"/>
        </w:trPr>
        <w:tc>
          <w:tcPr>
            <w:tcW w:w="2318" w:type="pct"/>
            <w:tcBorders>
              <w:top w:val="nil"/>
              <w:left w:val="single" w:sz="4" w:space="0" w:color="auto"/>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704"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553"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D1059A" w:rsidRPr="00D1059A"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Nesne Sıra Numarası</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proofErr w:type="gramStart"/>
            <w:r w:rsidRPr="00D1059A">
              <w:rPr>
                <w:rFonts w:ascii="Calibri" w:eastAsia="Times New Roman" w:hAnsi="Calibri" w:cs="Calibri"/>
                <w:color w:val="000000"/>
                <w:sz w:val="20"/>
                <w:lang w:eastAsia="tr-TR"/>
              </w:rPr>
              <w:t>no</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N(8)</w:t>
            </w:r>
          </w:p>
        </w:tc>
        <w:tc>
          <w:tcPr>
            <w:tcW w:w="1050"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proofErr w:type="gramStart"/>
            <w:r w:rsidRPr="00D1059A">
              <w:rPr>
                <w:rFonts w:ascii="Calibri" w:eastAsia="Times New Roman" w:hAnsi="Calibri" w:cs="Calibri"/>
                <w:color w:val="000000"/>
                <w:sz w:val="20"/>
                <w:lang w:eastAsia="tr-TR"/>
              </w:rPr>
              <w:t>00000000</w:t>
            </w:r>
            <w:proofErr w:type="gramEnd"/>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Hareket Tarihi</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htr</w:t>
            </w:r>
          </w:p>
        </w:tc>
        <w:tc>
          <w:tcPr>
            <w:tcW w:w="55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Fon Kodu</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fk</w:t>
            </w:r>
          </w:p>
        </w:tc>
        <w:tc>
          <w:tcPr>
            <w:tcW w:w="55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N(3)</w:t>
            </w:r>
          </w:p>
        </w:tc>
        <w:tc>
          <w:tcPr>
            <w:tcW w:w="1050"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 </w:t>
            </w:r>
          </w:p>
        </w:tc>
      </w:tr>
    </w:tbl>
    <w:p w:rsidR="00D1059A" w:rsidRDefault="00D1059A" w:rsidP="00D1059A">
      <w:pPr>
        <w:tabs>
          <w:tab w:val="left" w:pos="5896"/>
        </w:tabs>
        <w:rPr>
          <w:rFonts w:ascii="Calibri" w:eastAsia="Times New Roman" w:hAnsi="Calibri" w:cs="Calibri"/>
          <w:color w:val="000000"/>
          <w:lang w:eastAsia="tr-TR"/>
        </w:rPr>
      </w:pPr>
    </w:p>
    <w:p w:rsidR="00D1059A" w:rsidRDefault="00D1059A" w:rsidP="00091BD4">
      <w:pPr>
        <w:pStyle w:val="ListeParagraf"/>
        <w:numPr>
          <w:ilvl w:val="1"/>
          <w:numId w:val="1"/>
        </w:numPr>
        <w:ind w:left="993" w:hanging="633"/>
        <w:outlineLvl w:val="1"/>
        <w:rPr>
          <w:b/>
          <w:sz w:val="24"/>
          <w:szCs w:val="24"/>
          <w:u w:val="single"/>
        </w:rPr>
      </w:pPr>
      <w:bookmarkStart w:id="34" w:name="_Toc487464132"/>
      <w:r>
        <w:rPr>
          <w:b/>
          <w:sz w:val="24"/>
          <w:szCs w:val="24"/>
          <w:u w:val="single"/>
        </w:rPr>
        <w:t>ABT_IPT</w:t>
      </w:r>
      <w:r w:rsidRPr="005E7EB6">
        <w:rPr>
          <w:b/>
          <w:sz w:val="24"/>
          <w:szCs w:val="24"/>
          <w:u w:val="single"/>
        </w:rPr>
        <w:t xml:space="preserve"> Tablosu (</w:t>
      </w:r>
      <w:r>
        <w:rPr>
          <w:b/>
          <w:sz w:val="24"/>
          <w:szCs w:val="24"/>
          <w:u w:val="single"/>
        </w:rPr>
        <w:t>Aktarım-Birleştirme-Transfer Hareketleri İptal Verisi</w:t>
      </w:r>
      <w:r w:rsidRPr="005E7EB6">
        <w:rPr>
          <w:b/>
          <w:sz w:val="24"/>
          <w:szCs w:val="24"/>
          <w:u w:val="single"/>
        </w:rPr>
        <w:t>)</w:t>
      </w:r>
      <w:bookmarkEnd w:id="34"/>
    </w:p>
    <w:p w:rsidR="00D1059A" w:rsidRDefault="00D1059A" w:rsidP="00D1059A">
      <w:pPr>
        <w:tabs>
          <w:tab w:val="left" w:pos="5896"/>
        </w:tabs>
        <w:rPr>
          <w:rFonts w:ascii="Calibri" w:eastAsia="Times New Roman" w:hAnsi="Calibri" w:cs="Calibri"/>
          <w:color w:val="000000"/>
          <w:lang w:eastAsia="tr-TR"/>
        </w:rPr>
      </w:pPr>
      <w:r w:rsidRPr="00D1059A">
        <w:rPr>
          <w:rFonts w:ascii="Calibri" w:eastAsia="Times New Roman" w:hAnsi="Calibri" w:cs="Calibri"/>
          <w:color w:val="000000"/>
          <w:lang w:eastAsia="tr-TR"/>
        </w:rPr>
        <w:t xml:space="preserve">Aktarım-birleştirme-transfer hareketlerinin iptalleri için, iptal edilecek işlemin gerekli alanları ABT verisinde gönderildiği değerleri ile aynen gönderilmelidir. </w:t>
      </w:r>
      <w:r>
        <w:rPr>
          <w:rFonts w:ascii="Calibri" w:eastAsia="Times New Roman" w:hAnsi="Calibri" w:cs="Calibri"/>
          <w:color w:val="000000"/>
          <w:lang w:eastAsia="tr-TR"/>
        </w:rPr>
        <w:t>IMONA</w:t>
      </w:r>
      <w:r w:rsidRPr="00D1059A">
        <w:rPr>
          <w:rFonts w:ascii="Calibri" w:eastAsia="Times New Roman" w:hAnsi="Calibri" w:cs="Calibri"/>
          <w:color w:val="000000"/>
          <w:lang w:eastAsia="tr-TR"/>
        </w:rPr>
        <w:t xml:space="preserve"> veritabanında bu bilgilerle </w:t>
      </w:r>
      <w:r>
        <w:rPr>
          <w:rFonts w:ascii="Calibri" w:eastAsia="Times New Roman" w:hAnsi="Calibri" w:cs="Calibri"/>
          <w:color w:val="000000"/>
          <w:lang w:eastAsia="tr-TR"/>
        </w:rPr>
        <w:t xml:space="preserve">birebir eşlenen kayıt silinir. </w:t>
      </w:r>
    </w:p>
    <w:tbl>
      <w:tblPr>
        <w:tblW w:w="5000" w:type="pct"/>
        <w:tblCellMar>
          <w:left w:w="70" w:type="dxa"/>
          <w:right w:w="70" w:type="dxa"/>
        </w:tblCellMar>
        <w:tblLook w:val="04A0" w:firstRow="1" w:lastRow="0" w:firstColumn="1" w:lastColumn="0" w:noHBand="0" w:noVBand="1"/>
      </w:tblPr>
      <w:tblGrid>
        <w:gridCol w:w="4861"/>
        <w:gridCol w:w="1477"/>
        <w:gridCol w:w="1160"/>
        <w:gridCol w:w="2202"/>
        <w:gridCol w:w="786"/>
      </w:tblGrid>
      <w:tr w:rsidR="00D1059A" w:rsidRPr="00D1059A" w:rsidTr="00D1059A">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tcPr>
          <w:p w:rsidR="00D1059A" w:rsidRPr="00D1059A" w:rsidRDefault="00D1059A" w:rsidP="00D1059A">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ABT_IPT (Aktarım-Birleştirme-Transfer Hareketleri İptal Verisi)</w:t>
            </w:r>
          </w:p>
        </w:tc>
      </w:tr>
      <w:tr w:rsidR="00D1059A" w:rsidRPr="00D1059A" w:rsidTr="00D1059A">
        <w:trPr>
          <w:trHeight w:val="20"/>
        </w:trPr>
        <w:tc>
          <w:tcPr>
            <w:tcW w:w="2318"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Alan Adı</w:t>
            </w:r>
          </w:p>
        </w:tc>
        <w:tc>
          <w:tcPr>
            <w:tcW w:w="704"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XML Bileşen Adı</w:t>
            </w:r>
          </w:p>
        </w:tc>
        <w:tc>
          <w:tcPr>
            <w:tcW w:w="553"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jc w:val="center"/>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Veri Tipi</w:t>
            </w:r>
          </w:p>
        </w:tc>
        <w:tc>
          <w:tcPr>
            <w:tcW w:w="1050"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jc w:val="center"/>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Veri Formatı</w:t>
            </w:r>
          </w:p>
        </w:tc>
        <w:tc>
          <w:tcPr>
            <w:tcW w:w="375"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jc w:val="center"/>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Zorunlu</w:t>
            </w:r>
          </w:p>
        </w:tc>
      </w:tr>
      <w:tr w:rsidR="00D1059A" w:rsidRPr="00D1059A" w:rsidTr="00192978">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704" w:type="pct"/>
            <w:tcBorders>
              <w:top w:val="nil"/>
              <w:left w:val="nil"/>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553" w:type="pct"/>
            <w:tcBorders>
              <w:top w:val="nil"/>
              <w:left w:val="nil"/>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050"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D1059A" w:rsidRPr="00D1059A" w:rsidTr="00192978">
        <w:trPr>
          <w:trHeight w:val="20"/>
        </w:trPr>
        <w:tc>
          <w:tcPr>
            <w:tcW w:w="2318" w:type="pct"/>
            <w:tcBorders>
              <w:top w:val="nil"/>
              <w:left w:val="single" w:sz="4" w:space="0" w:color="auto"/>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704"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553"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D1059A" w:rsidRPr="00D1059A"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Nesne Sıra Numarası</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proofErr w:type="gramStart"/>
            <w:r w:rsidRPr="00D1059A">
              <w:rPr>
                <w:rFonts w:ascii="Calibri" w:eastAsia="Times New Roman" w:hAnsi="Calibri" w:cs="Calibri"/>
                <w:color w:val="000000"/>
                <w:sz w:val="20"/>
                <w:lang w:eastAsia="tr-TR"/>
              </w:rPr>
              <w:t>no</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N(8)</w:t>
            </w:r>
          </w:p>
        </w:tc>
        <w:tc>
          <w:tcPr>
            <w:tcW w:w="1050"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proofErr w:type="gramStart"/>
            <w:r w:rsidRPr="00D1059A">
              <w:rPr>
                <w:rFonts w:ascii="Calibri" w:eastAsia="Times New Roman" w:hAnsi="Calibri" w:cs="Calibri"/>
                <w:color w:val="000000"/>
                <w:sz w:val="20"/>
                <w:lang w:eastAsia="tr-TR"/>
              </w:rPr>
              <w:t>00000000</w:t>
            </w:r>
            <w:proofErr w:type="gramEnd"/>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Hareket Tarihi</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htr</w:t>
            </w:r>
          </w:p>
        </w:tc>
        <w:tc>
          <w:tcPr>
            <w:tcW w:w="55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Sözleşme Numarası</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proofErr w:type="gramStart"/>
            <w:r w:rsidRPr="00D1059A">
              <w:rPr>
                <w:rFonts w:ascii="Calibri" w:eastAsia="Times New Roman" w:hAnsi="Calibri" w:cs="Calibri"/>
                <w:color w:val="000000"/>
                <w:sz w:val="20"/>
                <w:lang w:eastAsia="tr-TR"/>
              </w:rPr>
              <w:t>sn</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C(8)</w:t>
            </w:r>
          </w:p>
        </w:tc>
        <w:tc>
          <w:tcPr>
            <w:tcW w:w="1050"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Sertifika Numarası</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sfn</w:t>
            </w:r>
          </w:p>
        </w:tc>
        <w:tc>
          <w:tcPr>
            <w:tcW w:w="55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C(8)</w:t>
            </w:r>
          </w:p>
        </w:tc>
        <w:tc>
          <w:tcPr>
            <w:tcW w:w="1050"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İşlem Tipi</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proofErr w:type="gramStart"/>
            <w:r w:rsidRPr="00D1059A">
              <w:rPr>
                <w:rFonts w:ascii="Calibri" w:eastAsia="Times New Roman" w:hAnsi="Calibri" w:cs="Calibri"/>
                <w:color w:val="000000"/>
                <w:sz w:val="20"/>
                <w:lang w:eastAsia="tr-TR"/>
              </w:rPr>
              <w:t>at</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N(2)</w:t>
            </w:r>
          </w:p>
        </w:tc>
        <w:tc>
          <w:tcPr>
            <w:tcW w:w="1050"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00</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bl>
    <w:p w:rsidR="00D1059A" w:rsidRDefault="00D1059A" w:rsidP="00D1059A">
      <w:pPr>
        <w:tabs>
          <w:tab w:val="left" w:pos="5896"/>
        </w:tabs>
        <w:rPr>
          <w:rFonts w:ascii="Calibri" w:eastAsia="Times New Roman" w:hAnsi="Calibri" w:cs="Calibri"/>
          <w:color w:val="000000"/>
          <w:lang w:eastAsia="tr-TR"/>
        </w:rPr>
      </w:pPr>
    </w:p>
    <w:p w:rsidR="00D1059A" w:rsidRDefault="00D1059A" w:rsidP="00091BD4">
      <w:pPr>
        <w:pStyle w:val="ListeParagraf"/>
        <w:numPr>
          <w:ilvl w:val="1"/>
          <w:numId w:val="1"/>
        </w:numPr>
        <w:ind w:left="993" w:hanging="633"/>
        <w:outlineLvl w:val="1"/>
        <w:rPr>
          <w:b/>
          <w:sz w:val="24"/>
          <w:szCs w:val="24"/>
          <w:u w:val="single"/>
        </w:rPr>
      </w:pPr>
      <w:bookmarkStart w:id="35" w:name="_Toc487464133"/>
      <w:r>
        <w:rPr>
          <w:b/>
          <w:sz w:val="24"/>
          <w:szCs w:val="24"/>
          <w:u w:val="single"/>
        </w:rPr>
        <w:lastRenderedPageBreak/>
        <w:t>HAK_IPT</w:t>
      </w:r>
      <w:r w:rsidRPr="005E7EB6">
        <w:rPr>
          <w:b/>
          <w:sz w:val="24"/>
          <w:szCs w:val="24"/>
          <w:u w:val="single"/>
        </w:rPr>
        <w:t xml:space="preserve"> Tablosu (</w:t>
      </w:r>
      <w:r w:rsidRPr="00D1059A">
        <w:rPr>
          <w:b/>
          <w:sz w:val="24"/>
          <w:szCs w:val="24"/>
          <w:u w:val="single"/>
        </w:rPr>
        <w:t xml:space="preserve">Birikimlere Hak Kazanma </w:t>
      </w:r>
      <w:r>
        <w:rPr>
          <w:b/>
          <w:sz w:val="24"/>
          <w:szCs w:val="24"/>
          <w:u w:val="single"/>
        </w:rPr>
        <w:t>Bilgileri İptal Verisi</w:t>
      </w:r>
      <w:r w:rsidRPr="005E7EB6">
        <w:rPr>
          <w:b/>
          <w:sz w:val="24"/>
          <w:szCs w:val="24"/>
          <w:u w:val="single"/>
        </w:rPr>
        <w:t>)</w:t>
      </w:r>
      <w:bookmarkEnd w:id="35"/>
    </w:p>
    <w:p w:rsidR="00D1059A" w:rsidRDefault="00D1059A" w:rsidP="00D1059A">
      <w:pPr>
        <w:spacing w:after="0" w:line="240" w:lineRule="auto"/>
        <w:rPr>
          <w:rFonts w:ascii="Calibri" w:eastAsia="Times New Roman" w:hAnsi="Calibri" w:cs="Calibri"/>
          <w:color w:val="000000"/>
          <w:lang w:eastAsia="tr-TR"/>
        </w:rPr>
      </w:pPr>
      <w:r w:rsidRPr="00D1059A">
        <w:rPr>
          <w:rFonts w:ascii="Calibri" w:eastAsia="Times New Roman" w:hAnsi="Calibri" w:cs="Calibri"/>
          <w:color w:val="000000"/>
          <w:lang w:eastAsia="tr-TR"/>
        </w:rPr>
        <w:t xml:space="preserve">Birikimlere hak kazanma bilgilerinin iptalleri için, iptal edilecek bilgilere ait gerekli alanlar HAK verisinde gönderildiği değerleri ile aynen gönderilmelidir. </w:t>
      </w:r>
      <w:r>
        <w:rPr>
          <w:rFonts w:ascii="Calibri" w:eastAsia="Times New Roman" w:hAnsi="Calibri" w:cs="Calibri"/>
          <w:color w:val="000000"/>
          <w:lang w:eastAsia="tr-TR"/>
        </w:rPr>
        <w:t>IMONA</w:t>
      </w:r>
      <w:r w:rsidRPr="00D1059A">
        <w:rPr>
          <w:rFonts w:ascii="Calibri" w:eastAsia="Times New Roman" w:hAnsi="Calibri" w:cs="Calibri"/>
          <w:color w:val="000000"/>
          <w:lang w:eastAsia="tr-TR"/>
        </w:rPr>
        <w:t xml:space="preserve"> veritabanında bu bilgilerle birebir eşlenen kayıt silinir. </w:t>
      </w:r>
    </w:p>
    <w:p w:rsidR="00D1059A" w:rsidRDefault="00D1059A" w:rsidP="00D1059A">
      <w:pPr>
        <w:spacing w:after="0" w:line="240" w:lineRule="auto"/>
        <w:rPr>
          <w:rFonts w:ascii="Calibri" w:eastAsia="Times New Roman" w:hAnsi="Calibri" w:cs="Calibri"/>
          <w:color w:val="000000"/>
          <w:lang w:eastAsia="tr-TR"/>
        </w:rPr>
      </w:pPr>
    </w:p>
    <w:tbl>
      <w:tblPr>
        <w:tblW w:w="5000" w:type="pct"/>
        <w:tblCellMar>
          <w:left w:w="70" w:type="dxa"/>
          <w:right w:w="70" w:type="dxa"/>
        </w:tblCellMar>
        <w:tblLook w:val="04A0" w:firstRow="1" w:lastRow="0" w:firstColumn="1" w:lastColumn="0" w:noHBand="0" w:noVBand="1"/>
      </w:tblPr>
      <w:tblGrid>
        <w:gridCol w:w="4861"/>
        <w:gridCol w:w="1477"/>
        <w:gridCol w:w="1160"/>
        <w:gridCol w:w="2202"/>
        <w:gridCol w:w="786"/>
      </w:tblGrid>
      <w:tr w:rsidR="00D1059A" w:rsidRPr="00D1059A" w:rsidTr="00D1059A">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tcPr>
          <w:p w:rsidR="00D1059A" w:rsidRPr="00D1059A" w:rsidRDefault="00D1059A" w:rsidP="00D1059A">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HAK_IPT (Birikimlere Hak Kazanma Bilgileri İptal Verisi)</w:t>
            </w:r>
          </w:p>
        </w:tc>
      </w:tr>
      <w:tr w:rsidR="00D1059A" w:rsidRPr="00D1059A" w:rsidTr="00D1059A">
        <w:trPr>
          <w:trHeight w:val="20"/>
        </w:trPr>
        <w:tc>
          <w:tcPr>
            <w:tcW w:w="2318"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Alan Adı</w:t>
            </w:r>
          </w:p>
        </w:tc>
        <w:tc>
          <w:tcPr>
            <w:tcW w:w="704"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XML Bileşen Adı</w:t>
            </w:r>
          </w:p>
        </w:tc>
        <w:tc>
          <w:tcPr>
            <w:tcW w:w="553"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jc w:val="center"/>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Veri Tipi</w:t>
            </w:r>
          </w:p>
        </w:tc>
        <w:tc>
          <w:tcPr>
            <w:tcW w:w="1050"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jc w:val="center"/>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Veri Formatı</w:t>
            </w:r>
          </w:p>
        </w:tc>
        <w:tc>
          <w:tcPr>
            <w:tcW w:w="375" w:type="pct"/>
            <w:tcBorders>
              <w:top w:val="single" w:sz="4" w:space="0" w:color="auto"/>
              <w:left w:val="nil"/>
              <w:bottom w:val="single" w:sz="4" w:space="0" w:color="auto"/>
              <w:right w:val="single" w:sz="4" w:space="0" w:color="auto"/>
            </w:tcBorders>
            <w:shd w:val="clear" w:color="000000" w:fill="BFBFBF"/>
            <w:noWrap/>
            <w:vAlign w:val="bottom"/>
            <w:hideMark/>
          </w:tcPr>
          <w:p w:rsidR="00D1059A" w:rsidRPr="00D1059A" w:rsidRDefault="00D1059A" w:rsidP="00D1059A">
            <w:pPr>
              <w:spacing w:after="0" w:line="240" w:lineRule="auto"/>
              <w:jc w:val="center"/>
              <w:rPr>
                <w:rFonts w:ascii="Calibri" w:eastAsia="Times New Roman" w:hAnsi="Calibri" w:cs="Calibri"/>
                <w:b/>
                <w:bCs/>
                <w:color w:val="000000"/>
                <w:sz w:val="20"/>
                <w:lang w:eastAsia="tr-TR"/>
              </w:rPr>
            </w:pPr>
            <w:r w:rsidRPr="00D1059A">
              <w:rPr>
                <w:rFonts w:ascii="Calibri" w:eastAsia="Times New Roman" w:hAnsi="Calibri" w:cs="Calibri"/>
                <w:b/>
                <w:bCs/>
                <w:color w:val="000000"/>
                <w:sz w:val="20"/>
                <w:lang w:eastAsia="tr-TR"/>
              </w:rPr>
              <w:t>Zorunlu</w:t>
            </w:r>
          </w:p>
        </w:tc>
      </w:tr>
      <w:tr w:rsidR="00D1059A" w:rsidRPr="00D1059A" w:rsidTr="00192978">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704" w:type="pct"/>
            <w:tcBorders>
              <w:top w:val="nil"/>
              <w:left w:val="nil"/>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553" w:type="pct"/>
            <w:tcBorders>
              <w:top w:val="nil"/>
              <w:left w:val="nil"/>
              <w:bottom w:val="single" w:sz="4" w:space="0" w:color="auto"/>
              <w:right w:val="single" w:sz="4" w:space="0" w:color="auto"/>
            </w:tcBorders>
            <w:shd w:val="clear" w:color="auto" w:fill="auto"/>
            <w:noWrap/>
            <w:vAlign w:val="bottom"/>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050"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D1059A" w:rsidRPr="00D1059A" w:rsidTr="00192978">
        <w:trPr>
          <w:trHeight w:val="20"/>
        </w:trPr>
        <w:tc>
          <w:tcPr>
            <w:tcW w:w="2318" w:type="pct"/>
            <w:tcBorders>
              <w:top w:val="nil"/>
              <w:left w:val="single" w:sz="4" w:space="0" w:color="auto"/>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704"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553"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tcPr>
          <w:p w:rsidR="00D1059A" w:rsidRPr="00E728EC" w:rsidRDefault="00D1059A"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D1059A" w:rsidRPr="00D1059A"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Nesne Sıra Numarası</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proofErr w:type="gramStart"/>
            <w:r w:rsidRPr="00D1059A">
              <w:rPr>
                <w:rFonts w:ascii="Calibri" w:eastAsia="Times New Roman" w:hAnsi="Calibri" w:cs="Calibri"/>
                <w:color w:val="000000"/>
                <w:sz w:val="20"/>
                <w:lang w:eastAsia="tr-TR"/>
              </w:rPr>
              <w:t>no</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N(8)</w:t>
            </w:r>
          </w:p>
        </w:tc>
        <w:tc>
          <w:tcPr>
            <w:tcW w:w="1050"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proofErr w:type="gramStart"/>
            <w:r w:rsidRPr="00D1059A">
              <w:rPr>
                <w:rFonts w:ascii="Calibri" w:eastAsia="Times New Roman" w:hAnsi="Calibri" w:cs="Calibri"/>
                <w:color w:val="000000"/>
                <w:sz w:val="20"/>
                <w:lang w:eastAsia="tr-TR"/>
              </w:rPr>
              <w:t>00000000</w:t>
            </w:r>
            <w:proofErr w:type="gramEnd"/>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Hareket Tarihi</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htr</w:t>
            </w:r>
          </w:p>
        </w:tc>
        <w:tc>
          <w:tcPr>
            <w:tcW w:w="55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Sözleşme Numarası</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proofErr w:type="gramStart"/>
            <w:r w:rsidRPr="00D1059A">
              <w:rPr>
                <w:rFonts w:ascii="Calibri" w:eastAsia="Times New Roman" w:hAnsi="Calibri" w:cs="Calibri"/>
                <w:color w:val="000000"/>
                <w:sz w:val="20"/>
                <w:lang w:eastAsia="tr-TR"/>
              </w:rPr>
              <w:t>sn</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C(8)</w:t>
            </w:r>
          </w:p>
        </w:tc>
        <w:tc>
          <w:tcPr>
            <w:tcW w:w="1050"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Sertifika Numarası</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sfn</w:t>
            </w:r>
          </w:p>
        </w:tc>
        <w:tc>
          <w:tcPr>
            <w:tcW w:w="55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C(8)</w:t>
            </w:r>
          </w:p>
        </w:tc>
        <w:tc>
          <w:tcPr>
            <w:tcW w:w="1050"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r w:rsidR="00D1059A" w:rsidRPr="00D1059A" w:rsidTr="00D1059A">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D1059A" w:rsidRPr="00D1059A" w:rsidRDefault="00D1059A" w:rsidP="00D1059A">
            <w:pPr>
              <w:spacing w:after="0" w:line="240" w:lineRule="auto"/>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Geçerlilik Tarihi</w:t>
            </w:r>
          </w:p>
        </w:tc>
        <w:tc>
          <w:tcPr>
            <w:tcW w:w="704"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gtr</w:t>
            </w:r>
          </w:p>
        </w:tc>
        <w:tc>
          <w:tcPr>
            <w:tcW w:w="553"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hideMark/>
          </w:tcPr>
          <w:p w:rsidR="00D1059A" w:rsidRPr="00D1059A" w:rsidRDefault="00D1059A" w:rsidP="00D1059A">
            <w:pPr>
              <w:spacing w:after="0" w:line="240" w:lineRule="auto"/>
              <w:jc w:val="center"/>
              <w:rPr>
                <w:rFonts w:ascii="Calibri" w:eastAsia="Times New Roman" w:hAnsi="Calibri" w:cs="Calibri"/>
                <w:color w:val="000000"/>
                <w:sz w:val="20"/>
                <w:lang w:eastAsia="tr-TR"/>
              </w:rPr>
            </w:pPr>
            <w:r w:rsidRPr="00D1059A">
              <w:rPr>
                <w:rFonts w:ascii="Calibri" w:eastAsia="Times New Roman" w:hAnsi="Calibri" w:cs="Calibri"/>
                <w:color w:val="000000"/>
                <w:sz w:val="20"/>
                <w:lang w:eastAsia="tr-TR"/>
              </w:rPr>
              <w:t>Z</w:t>
            </w:r>
          </w:p>
        </w:tc>
      </w:tr>
    </w:tbl>
    <w:p w:rsidR="00D1059A" w:rsidRDefault="00D1059A" w:rsidP="00F90E5F">
      <w:pPr>
        <w:rPr>
          <w:b/>
          <w:u w:val="single"/>
        </w:rPr>
      </w:pPr>
    </w:p>
    <w:p w:rsidR="00D1059A" w:rsidRDefault="00D1059A" w:rsidP="00091BD4">
      <w:pPr>
        <w:pStyle w:val="ListeParagraf"/>
        <w:numPr>
          <w:ilvl w:val="1"/>
          <w:numId w:val="1"/>
        </w:numPr>
        <w:ind w:left="993" w:hanging="633"/>
        <w:outlineLvl w:val="1"/>
        <w:rPr>
          <w:b/>
          <w:sz w:val="24"/>
          <w:szCs w:val="24"/>
          <w:u w:val="single"/>
        </w:rPr>
      </w:pPr>
      <w:bookmarkStart w:id="36" w:name="_Toc487464134"/>
      <w:r>
        <w:rPr>
          <w:b/>
          <w:sz w:val="24"/>
          <w:szCs w:val="24"/>
          <w:u w:val="single"/>
        </w:rPr>
        <w:t>VTH_IPT</w:t>
      </w:r>
      <w:r w:rsidRPr="005E7EB6">
        <w:rPr>
          <w:b/>
          <w:sz w:val="24"/>
          <w:szCs w:val="24"/>
          <w:u w:val="single"/>
        </w:rPr>
        <w:t xml:space="preserve"> Tablosu (</w:t>
      </w:r>
      <w:r>
        <w:rPr>
          <w:b/>
          <w:sz w:val="24"/>
          <w:szCs w:val="24"/>
          <w:u w:val="single"/>
        </w:rPr>
        <w:t>Vade-Tahsilat Hareketleri İptal Verisi</w:t>
      </w:r>
      <w:r w:rsidRPr="005E7EB6">
        <w:rPr>
          <w:b/>
          <w:sz w:val="24"/>
          <w:szCs w:val="24"/>
          <w:u w:val="single"/>
        </w:rPr>
        <w:t>)</w:t>
      </w:r>
      <w:bookmarkEnd w:id="36"/>
    </w:p>
    <w:p w:rsidR="004768CE" w:rsidRDefault="00D1059A" w:rsidP="00D1059A">
      <w:pPr>
        <w:spacing w:after="0" w:line="240" w:lineRule="auto"/>
        <w:rPr>
          <w:rFonts w:ascii="Calibri" w:eastAsia="Times New Roman" w:hAnsi="Calibri" w:cs="Calibri"/>
          <w:color w:val="000000"/>
          <w:lang w:eastAsia="tr-TR"/>
        </w:rPr>
      </w:pPr>
      <w:r w:rsidRPr="00D1059A">
        <w:rPr>
          <w:rFonts w:ascii="Calibri" w:eastAsia="Times New Roman" w:hAnsi="Calibri" w:cs="Calibri"/>
          <w:color w:val="000000"/>
          <w:lang w:eastAsia="tr-TR"/>
        </w:rPr>
        <w:t xml:space="preserve">Vade-tahsilat hareketlerinin iptal işlemi, vade tarihi (vdt) itibarı ile ve ilgili vadeye ait tüm kayıtlar iptal edilecek şekilde yapılır. </w:t>
      </w:r>
    </w:p>
    <w:p w:rsidR="004768CE" w:rsidRDefault="00D1059A" w:rsidP="00D1059A">
      <w:pPr>
        <w:spacing w:after="0" w:line="240" w:lineRule="auto"/>
        <w:rPr>
          <w:rFonts w:ascii="Calibri" w:eastAsia="Times New Roman" w:hAnsi="Calibri" w:cs="Calibri"/>
          <w:color w:val="000000"/>
          <w:lang w:eastAsia="tr-TR"/>
        </w:rPr>
      </w:pPr>
      <w:r w:rsidRPr="00D1059A">
        <w:rPr>
          <w:rFonts w:ascii="Calibri" w:eastAsia="Times New Roman" w:hAnsi="Calibri" w:cs="Calibri"/>
          <w:color w:val="000000"/>
          <w:lang w:eastAsia="tr-TR"/>
        </w:rPr>
        <w:t>İlgili vadeye ait kapatılan ve iptal edilmemesi gereken herhangi bir oran var ise; iptal işlemi sonrasında ilgili vadeye ait düzeltilmiş tüm kayıtların VTH verisi i</w:t>
      </w:r>
      <w:r w:rsidR="004768CE">
        <w:rPr>
          <w:rFonts w:ascii="Calibri" w:eastAsia="Times New Roman" w:hAnsi="Calibri" w:cs="Calibri"/>
          <w:color w:val="000000"/>
          <w:lang w:eastAsia="tr-TR"/>
        </w:rPr>
        <w:t>le tekrar gönderilmesi gerekir.</w:t>
      </w:r>
    </w:p>
    <w:p w:rsidR="00D1059A" w:rsidRDefault="00D1059A" w:rsidP="00D1059A">
      <w:pPr>
        <w:spacing w:after="0" w:line="240" w:lineRule="auto"/>
        <w:rPr>
          <w:rFonts w:ascii="Calibri" w:eastAsia="Times New Roman" w:hAnsi="Calibri" w:cs="Calibri"/>
          <w:color w:val="000000"/>
          <w:lang w:eastAsia="tr-TR"/>
        </w:rPr>
      </w:pPr>
      <w:r w:rsidRPr="00D1059A">
        <w:rPr>
          <w:rFonts w:ascii="Calibri" w:eastAsia="Times New Roman" w:hAnsi="Calibri" w:cs="Calibri"/>
          <w:color w:val="000000"/>
          <w:lang w:eastAsia="tr-TR"/>
        </w:rPr>
        <w:tab/>
      </w:r>
      <w:r w:rsidRPr="00D1059A">
        <w:rPr>
          <w:rFonts w:ascii="Calibri" w:eastAsia="Times New Roman" w:hAnsi="Calibri" w:cs="Calibri"/>
          <w:color w:val="000000"/>
          <w:lang w:eastAsia="tr-TR"/>
        </w:rPr>
        <w:tab/>
      </w:r>
      <w:r w:rsidRPr="00D1059A">
        <w:rPr>
          <w:rFonts w:ascii="Calibri" w:eastAsia="Times New Roman" w:hAnsi="Calibri" w:cs="Calibri"/>
          <w:color w:val="000000"/>
          <w:lang w:eastAsia="tr-TR"/>
        </w:rPr>
        <w:tab/>
      </w:r>
      <w:r w:rsidRPr="00D1059A">
        <w:rPr>
          <w:rFonts w:ascii="Calibri" w:eastAsia="Times New Roman" w:hAnsi="Calibri" w:cs="Calibri"/>
          <w:color w:val="000000"/>
          <w:lang w:eastAsia="tr-TR"/>
        </w:rPr>
        <w:tab/>
      </w:r>
    </w:p>
    <w:tbl>
      <w:tblPr>
        <w:tblW w:w="5000" w:type="pct"/>
        <w:tblCellMar>
          <w:left w:w="70" w:type="dxa"/>
          <w:right w:w="70" w:type="dxa"/>
        </w:tblCellMar>
        <w:tblLook w:val="04A0" w:firstRow="1" w:lastRow="0" w:firstColumn="1" w:lastColumn="0" w:noHBand="0" w:noVBand="1"/>
      </w:tblPr>
      <w:tblGrid>
        <w:gridCol w:w="4861"/>
        <w:gridCol w:w="1477"/>
        <w:gridCol w:w="1160"/>
        <w:gridCol w:w="2202"/>
        <w:gridCol w:w="786"/>
      </w:tblGrid>
      <w:tr w:rsidR="004768CE" w:rsidRPr="004768CE" w:rsidTr="004768CE">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tcPr>
          <w:p w:rsidR="004768CE" w:rsidRPr="004768CE" w:rsidRDefault="004768CE" w:rsidP="004768CE">
            <w:pPr>
              <w:spacing w:after="0" w:line="240" w:lineRule="auto"/>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VTH_IPT (Vade-Tahsilat Hareketleri İptal Verisi)</w:t>
            </w:r>
          </w:p>
        </w:tc>
      </w:tr>
      <w:tr w:rsidR="004768CE" w:rsidRPr="004768CE" w:rsidTr="004768CE">
        <w:trPr>
          <w:trHeight w:val="20"/>
        </w:trPr>
        <w:tc>
          <w:tcPr>
            <w:tcW w:w="2318"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768CE" w:rsidRPr="004768CE" w:rsidRDefault="004768CE" w:rsidP="004768CE">
            <w:pPr>
              <w:spacing w:after="0" w:line="240" w:lineRule="auto"/>
              <w:rPr>
                <w:rFonts w:ascii="Calibri" w:eastAsia="Times New Roman" w:hAnsi="Calibri" w:cs="Calibri"/>
                <w:b/>
                <w:bCs/>
                <w:color w:val="000000"/>
                <w:sz w:val="20"/>
                <w:lang w:eastAsia="tr-TR"/>
              </w:rPr>
            </w:pPr>
            <w:r w:rsidRPr="004768CE">
              <w:rPr>
                <w:rFonts w:ascii="Calibri" w:eastAsia="Times New Roman" w:hAnsi="Calibri" w:cs="Calibri"/>
                <w:b/>
                <w:bCs/>
                <w:color w:val="000000"/>
                <w:sz w:val="20"/>
                <w:lang w:eastAsia="tr-TR"/>
              </w:rPr>
              <w:t>Alan Adı</w:t>
            </w:r>
          </w:p>
        </w:tc>
        <w:tc>
          <w:tcPr>
            <w:tcW w:w="704" w:type="pct"/>
            <w:tcBorders>
              <w:top w:val="single" w:sz="4" w:space="0" w:color="auto"/>
              <w:left w:val="nil"/>
              <w:bottom w:val="single" w:sz="4" w:space="0" w:color="auto"/>
              <w:right w:val="single" w:sz="4" w:space="0" w:color="auto"/>
            </w:tcBorders>
            <w:shd w:val="clear" w:color="000000" w:fill="BFBFBF"/>
            <w:noWrap/>
            <w:vAlign w:val="bottom"/>
            <w:hideMark/>
          </w:tcPr>
          <w:p w:rsidR="004768CE" w:rsidRPr="004768CE" w:rsidRDefault="004768CE" w:rsidP="004768CE">
            <w:pPr>
              <w:spacing w:after="0" w:line="240" w:lineRule="auto"/>
              <w:rPr>
                <w:rFonts w:ascii="Calibri" w:eastAsia="Times New Roman" w:hAnsi="Calibri" w:cs="Calibri"/>
                <w:b/>
                <w:bCs/>
                <w:color w:val="000000"/>
                <w:sz w:val="20"/>
                <w:lang w:eastAsia="tr-TR"/>
              </w:rPr>
            </w:pPr>
            <w:r w:rsidRPr="004768CE">
              <w:rPr>
                <w:rFonts w:ascii="Calibri" w:eastAsia="Times New Roman" w:hAnsi="Calibri" w:cs="Calibri"/>
                <w:b/>
                <w:bCs/>
                <w:color w:val="000000"/>
                <w:sz w:val="20"/>
                <w:lang w:eastAsia="tr-TR"/>
              </w:rPr>
              <w:t>XML Bileşen Adı</w:t>
            </w:r>
          </w:p>
        </w:tc>
        <w:tc>
          <w:tcPr>
            <w:tcW w:w="553" w:type="pct"/>
            <w:tcBorders>
              <w:top w:val="single" w:sz="4" w:space="0" w:color="auto"/>
              <w:left w:val="nil"/>
              <w:bottom w:val="single" w:sz="4" w:space="0" w:color="auto"/>
              <w:right w:val="single" w:sz="4" w:space="0" w:color="auto"/>
            </w:tcBorders>
            <w:shd w:val="clear" w:color="000000" w:fill="BFBFBF"/>
            <w:noWrap/>
            <w:vAlign w:val="bottom"/>
            <w:hideMark/>
          </w:tcPr>
          <w:p w:rsidR="004768CE" w:rsidRPr="004768CE" w:rsidRDefault="004768CE" w:rsidP="004768CE">
            <w:pPr>
              <w:spacing w:after="0" w:line="240" w:lineRule="auto"/>
              <w:jc w:val="center"/>
              <w:rPr>
                <w:rFonts w:ascii="Calibri" w:eastAsia="Times New Roman" w:hAnsi="Calibri" w:cs="Calibri"/>
                <w:b/>
                <w:bCs/>
                <w:color w:val="000000"/>
                <w:sz w:val="20"/>
                <w:lang w:eastAsia="tr-TR"/>
              </w:rPr>
            </w:pPr>
            <w:r w:rsidRPr="004768CE">
              <w:rPr>
                <w:rFonts w:ascii="Calibri" w:eastAsia="Times New Roman" w:hAnsi="Calibri" w:cs="Calibri"/>
                <w:b/>
                <w:bCs/>
                <w:color w:val="000000"/>
                <w:sz w:val="20"/>
                <w:lang w:eastAsia="tr-TR"/>
              </w:rPr>
              <w:t>Veri Tipi</w:t>
            </w:r>
          </w:p>
        </w:tc>
        <w:tc>
          <w:tcPr>
            <w:tcW w:w="1050" w:type="pct"/>
            <w:tcBorders>
              <w:top w:val="single" w:sz="4" w:space="0" w:color="auto"/>
              <w:left w:val="nil"/>
              <w:bottom w:val="single" w:sz="4" w:space="0" w:color="auto"/>
              <w:right w:val="single" w:sz="4" w:space="0" w:color="auto"/>
            </w:tcBorders>
            <w:shd w:val="clear" w:color="000000" w:fill="BFBFBF"/>
            <w:noWrap/>
            <w:vAlign w:val="bottom"/>
            <w:hideMark/>
          </w:tcPr>
          <w:p w:rsidR="004768CE" w:rsidRPr="004768CE" w:rsidRDefault="004768CE" w:rsidP="004768CE">
            <w:pPr>
              <w:spacing w:after="0" w:line="240" w:lineRule="auto"/>
              <w:jc w:val="center"/>
              <w:rPr>
                <w:rFonts w:ascii="Calibri" w:eastAsia="Times New Roman" w:hAnsi="Calibri" w:cs="Calibri"/>
                <w:b/>
                <w:bCs/>
                <w:color w:val="000000"/>
                <w:sz w:val="20"/>
                <w:lang w:eastAsia="tr-TR"/>
              </w:rPr>
            </w:pPr>
            <w:r w:rsidRPr="004768CE">
              <w:rPr>
                <w:rFonts w:ascii="Calibri" w:eastAsia="Times New Roman" w:hAnsi="Calibri" w:cs="Calibri"/>
                <w:b/>
                <w:bCs/>
                <w:color w:val="000000"/>
                <w:sz w:val="20"/>
                <w:lang w:eastAsia="tr-TR"/>
              </w:rPr>
              <w:t>Veri Formatı</w:t>
            </w:r>
          </w:p>
        </w:tc>
        <w:tc>
          <w:tcPr>
            <w:tcW w:w="375" w:type="pct"/>
            <w:tcBorders>
              <w:top w:val="single" w:sz="4" w:space="0" w:color="auto"/>
              <w:left w:val="nil"/>
              <w:bottom w:val="single" w:sz="4" w:space="0" w:color="auto"/>
              <w:right w:val="single" w:sz="4" w:space="0" w:color="auto"/>
            </w:tcBorders>
            <w:shd w:val="clear" w:color="000000" w:fill="BFBFBF"/>
            <w:noWrap/>
            <w:vAlign w:val="bottom"/>
            <w:hideMark/>
          </w:tcPr>
          <w:p w:rsidR="004768CE" w:rsidRPr="004768CE" w:rsidRDefault="004768CE" w:rsidP="004768CE">
            <w:pPr>
              <w:spacing w:after="0" w:line="240" w:lineRule="auto"/>
              <w:jc w:val="center"/>
              <w:rPr>
                <w:rFonts w:ascii="Calibri" w:eastAsia="Times New Roman" w:hAnsi="Calibri" w:cs="Calibri"/>
                <w:b/>
                <w:bCs/>
                <w:color w:val="000000"/>
                <w:sz w:val="20"/>
                <w:lang w:eastAsia="tr-TR"/>
              </w:rPr>
            </w:pPr>
            <w:r w:rsidRPr="004768CE">
              <w:rPr>
                <w:rFonts w:ascii="Calibri" w:eastAsia="Times New Roman" w:hAnsi="Calibri" w:cs="Calibri"/>
                <w:b/>
                <w:bCs/>
                <w:color w:val="000000"/>
                <w:sz w:val="20"/>
                <w:lang w:eastAsia="tr-TR"/>
              </w:rPr>
              <w:t>Zorunlu</w:t>
            </w:r>
          </w:p>
        </w:tc>
      </w:tr>
      <w:tr w:rsidR="004768CE" w:rsidRPr="004768CE" w:rsidTr="00192978">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tcPr>
          <w:p w:rsidR="004768CE" w:rsidRPr="00E728EC" w:rsidRDefault="004768CE" w:rsidP="00192978">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704" w:type="pct"/>
            <w:tcBorders>
              <w:top w:val="nil"/>
              <w:left w:val="nil"/>
              <w:bottom w:val="single" w:sz="4" w:space="0" w:color="auto"/>
              <w:right w:val="single" w:sz="4" w:space="0" w:color="auto"/>
            </w:tcBorders>
            <w:shd w:val="clear" w:color="auto" w:fill="auto"/>
            <w:noWrap/>
            <w:vAlign w:val="bottom"/>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553" w:type="pct"/>
            <w:tcBorders>
              <w:top w:val="nil"/>
              <w:left w:val="nil"/>
              <w:bottom w:val="single" w:sz="4" w:space="0" w:color="auto"/>
              <w:right w:val="single" w:sz="4" w:space="0" w:color="auto"/>
            </w:tcBorders>
            <w:shd w:val="clear" w:color="auto" w:fill="auto"/>
            <w:noWrap/>
            <w:vAlign w:val="bottom"/>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050" w:type="pct"/>
            <w:tcBorders>
              <w:top w:val="nil"/>
              <w:left w:val="nil"/>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4768CE" w:rsidRPr="004768CE" w:rsidTr="00192978">
        <w:trPr>
          <w:trHeight w:val="20"/>
        </w:trPr>
        <w:tc>
          <w:tcPr>
            <w:tcW w:w="2318" w:type="pct"/>
            <w:tcBorders>
              <w:top w:val="nil"/>
              <w:left w:val="single" w:sz="4" w:space="0" w:color="auto"/>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704" w:type="pct"/>
            <w:tcBorders>
              <w:top w:val="nil"/>
              <w:left w:val="nil"/>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553" w:type="pct"/>
            <w:tcBorders>
              <w:top w:val="nil"/>
              <w:left w:val="nil"/>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4768CE" w:rsidRPr="004768CE" w:rsidTr="004768CE">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4768CE" w:rsidRPr="004768CE" w:rsidRDefault="004768CE" w:rsidP="004768CE">
            <w:pPr>
              <w:spacing w:after="0" w:line="240" w:lineRule="auto"/>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Nesne Sıra Numarası</w:t>
            </w:r>
          </w:p>
        </w:tc>
        <w:tc>
          <w:tcPr>
            <w:tcW w:w="704"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proofErr w:type="gramStart"/>
            <w:r w:rsidRPr="004768CE">
              <w:rPr>
                <w:rFonts w:ascii="Calibri" w:eastAsia="Times New Roman" w:hAnsi="Calibri" w:cs="Calibri"/>
                <w:color w:val="000000"/>
                <w:sz w:val="20"/>
                <w:lang w:eastAsia="tr-TR"/>
              </w:rPr>
              <w:t>no</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N(8)</w:t>
            </w:r>
          </w:p>
        </w:tc>
        <w:tc>
          <w:tcPr>
            <w:tcW w:w="1050"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proofErr w:type="gramStart"/>
            <w:r w:rsidRPr="004768CE">
              <w:rPr>
                <w:rFonts w:ascii="Calibri" w:eastAsia="Times New Roman" w:hAnsi="Calibri" w:cs="Calibri"/>
                <w:color w:val="000000"/>
                <w:sz w:val="20"/>
                <w:lang w:eastAsia="tr-TR"/>
              </w:rPr>
              <w:t>00000000</w:t>
            </w:r>
            <w:proofErr w:type="gramEnd"/>
          </w:p>
        </w:tc>
        <w:tc>
          <w:tcPr>
            <w:tcW w:w="375"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Z</w:t>
            </w:r>
          </w:p>
        </w:tc>
      </w:tr>
      <w:tr w:rsidR="004768CE" w:rsidRPr="004768CE" w:rsidTr="004768CE">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4768CE" w:rsidRPr="004768CE" w:rsidRDefault="004768CE" w:rsidP="004768CE">
            <w:pPr>
              <w:spacing w:after="0" w:line="240" w:lineRule="auto"/>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Sözleşme Numarası</w:t>
            </w:r>
          </w:p>
        </w:tc>
        <w:tc>
          <w:tcPr>
            <w:tcW w:w="704"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proofErr w:type="gramStart"/>
            <w:r w:rsidRPr="004768CE">
              <w:rPr>
                <w:rFonts w:ascii="Calibri" w:eastAsia="Times New Roman" w:hAnsi="Calibri" w:cs="Calibri"/>
                <w:color w:val="000000"/>
                <w:sz w:val="20"/>
                <w:lang w:eastAsia="tr-TR"/>
              </w:rPr>
              <w:t>sn</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C(8)</w:t>
            </w:r>
          </w:p>
        </w:tc>
        <w:tc>
          <w:tcPr>
            <w:tcW w:w="1050"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Z</w:t>
            </w:r>
          </w:p>
        </w:tc>
      </w:tr>
      <w:tr w:rsidR="004768CE" w:rsidRPr="004768CE" w:rsidTr="004768CE">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4768CE" w:rsidRPr="004768CE" w:rsidRDefault="004768CE" w:rsidP="004768CE">
            <w:pPr>
              <w:spacing w:after="0" w:line="240" w:lineRule="auto"/>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Sertifika Numarası</w:t>
            </w:r>
          </w:p>
        </w:tc>
        <w:tc>
          <w:tcPr>
            <w:tcW w:w="704"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sfn</w:t>
            </w:r>
          </w:p>
        </w:tc>
        <w:tc>
          <w:tcPr>
            <w:tcW w:w="553"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C(8)</w:t>
            </w:r>
          </w:p>
        </w:tc>
        <w:tc>
          <w:tcPr>
            <w:tcW w:w="1050"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Z</w:t>
            </w:r>
          </w:p>
        </w:tc>
      </w:tr>
      <w:tr w:rsidR="004768CE" w:rsidRPr="004768CE" w:rsidTr="004768CE">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4768CE" w:rsidRPr="004768CE" w:rsidRDefault="004768CE" w:rsidP="004768CE">
            <w:pPr>
              <w:spacing w:after="0" w:line="240" w:lineRule="auto"/>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Vade Tarihi</w:t>
            </w:r>
          </w:p>
        </w:tc>
        <w:tc>
          <w:tcPr>
            <w:tcW w:w="704"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vdt</w:t>
            </w:r>
          </w:p>
        </w:tc>
        <w:tc>
          <w:tcPr>
            <w:tcW w:w="553"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Z</w:t>
            </w:r>
          </w:p>
        </w:tc>
      </w:tr>
    </w:tbl>
    <w:p w:rsidR="004768CE" w:rsidRDefault="004768CE" w:rsidP="00F90E5F">
      <w:pPr>
        <w:rPr>
          <w:b/>
          <w:u w:val="single"/>
        </w:rPr>
      </w:pPr>
    </w:p>
    <w:p w:rsidR="004768CE" w:rsidRDefault="004768CE" w:rsidP="00091BD4">
      <w:pPr>
        <w:pStyle w:val="ListeParagraf"/>
        <w:numPr>
          <w:ilvl w:val="1"/>
          <w:numId w:val="1"/>
        </w:numPr>
        <w:ind w:left="993" w:hanging="633"/>
        <w:outlineLvl w:val="1"/>
        <w:rPr>
          <w:b/>
          <w:sz w:val="24"/>
          <w:szCs w:val="24"/>
          <w:u w:val="single"/>
        </w:rPr>
      </w:pPr>
      <w:bookmarkStart w:id="37" w:name="_Toc487464135"/>
      <w:r>
        <w:rPr>
          <w:b/>
          <w:sz w:val="24"/>
          <w:szCs w:val="24"/>
          <w:u w:val="single"/>
        </w:rPr>
        <w:t>VTHH_IPT</w:t>
      </w:r>
      <w:r w:rsidRPr="005E7EB6">
        <w:rPr>
          <w:b/>
          <w:sz w:val="24"/>
          <w:szCs w:val="24"/>
          <w:u w:val="single"/>
        </w:rPr>
        <w:t xml:space="preserve"> Tablosu (</w:t>
      </w:r>
      <w:r>
        <w:rPr>
          <w:b/>
          <w:sz w:val="24"/>
          <w:szCs w:val="24"/>
          <w:u w:val="single"/>
        </w:rPr>
        <w:t>Vade-Tahakkuk Hareketleri İptal Verisi</w:t>
      </w:r>
      <w:r w:rsidRPr="005E7EB6">
        <w:rPr>
          <w:b/>
          <w:sz w:val="24"/>
          <w:szCs w:val="24"/>
          <w:u w:val="single"/>
        </w:rPr>
        <w:t>)</w:t>
      </w:r>
      <w:bookmarkEnd w:id="37"/>
    </w:p>
    <w:p w:rsidR="004768CE" w:rsidRDefault="004768CE" w:rsidP="004768CE">
      <w:pPr>
        <w:spacing w:after="0" w:line="240" w:lineRule="auto"/>
        <w:rPr>
          <w:rFonts w:ascii="Calibri" w:eastAsia="Times New Roman" w:hAnsi="Calibri" w:cs="Calibri"/>
          <w:color w:val="000000"/>
          <w:lang w:eastAsia="tr-TR"/>
        </w:rPr>
      </w:pPr>
      <w:r w:rsidRPr="004768CE">
        <w:rPr>
          <w:rFonts w:ascii="Calibri" w:eastAsia="Times New Roman" w:hAnsi="Calibri" w:cs="Calibri"/>
          <w:color w:val="000000"/>
          <w:lang w:eastAsia="tr-TR"/>
        </w:rPr>
        <w:t xml:space="preserve">Vade-tahakkuk hareketlerinin iptal işlemi, vade tarihi (vdt) itibarı ile ve ilgili vadeye ait tüm kayıtlar iptal edilecek şekilde yapılır. </w:t>
      </w:r>
    </w:p>
    <w:p w:rsidR="004768CE" w:rsidRPr="004768CE" w:rsidRDefault="004768CE" w:rsidP="004768CE">
      <w:pPr>
        <w:spacing w:after="0" w:line="240" w:lineRule="auto"/>
        <w:rPr>
          <w:rFonts w:ascii="Calibri" w:eastAsia="Times New Roman" w:hAnsi="Calibri" w:cs="Calibri"/>
          <w:color w:val="000000"/>
          <w:lang w:eastAsia="tr-TR"/>
        </w:rPr>
      </w:pPr>
      <w:r w:rsidRPr="004768CE">
        <w:rPr>
          <w:rFonts w:ascii="Calibri" w:eastAsia="Times New Roman" w:hAnsi="Calibri" w:cs="Calibri"/>
          <w:color w:val="000000"/>
          <w:lang w:eastAsia="tr-TR"/>
        </w:rPr>
        <w:t>İptal işlemi sonrasında ilgili vadeye ait düzeltilmiş tüm kayıtların VTHH verisi ile tekrar gönderilmesi gerekir.</w:t>
      </w:r>
    </w:p>
    <w:p w:rsidR="004768CE" w:rsidRDefault="004768CE" w:rsidP="004768CE">
      <w:pPr>
        <w:spacing w:after="0" w:line="240" w:lineRule="auto"/>
        <w:rPr>
          <w:rFonts w:ascii="Calibri" w:eastAsia="Times New Roman" w:hAnsi="Calibri" w:cs="Calibri"/>
          <w:color w:val="000000"/>
          <w:lang w:eastAsia="tr-TR"/>
        </w:rPr>
      </w:pPr>
    </w:p>
    <w:tbl>
      <w:tblPr>
        <w:tblW w:w="5000" w:type="pct"/>
        <w:tblCellMar>
          <w:left w:w="70" w:type="dxa"/>
          <w:right w:w="70" w:type="dxa"/>
        </w:tblCellMar>
        <w:tblLook w:val="04A0" w:firstRow="1" w:lastRow="0" w:firstColumn="1" w:lastColumn="0" w:noHBand="0" w:noVBand="1"/>
      </w:tblPr>
      <w:tblGrid>
        <w:gridCol w:w="4861"/>
        <w:gridCol w:w="1477"/>
        <w:gridCol w:w="1160"/>
        <w:gridCol w:w="2202"/>
        <w:gridCol w:w="786"/>
      </w:tblGrid>
      <w:tr w:rsidR="004768CE" w:rsidRPr="004768CE" w:rsidTr="004768CE">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noWrap/>
            <w:vAlign w:val="bottom"/>
          </w:tcPr>
          <w:p w:rsidR="004768CE" w:rsidRPr="004768CE" w:rsidRDefault="004768CE" w:rsidP="00192978">
            <w:pPr>
              <w:spacing w:after="0" w:line="240" w:lineRule="auto"/>
              <w:jc w:val="center"/>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VTHH (Vade-Tahakkuk Hareketleri İptal Verisi)</w:t>
            </w:r>
          </w:p>
        </w:tc>
      </w:tr>
      <w:tr w:rsidR="004768CE" w:rsidRPr="004768CE" w:rsidTr="004768CE">
        <w:trPr>
          <w:trHeight w:val="20"/>
        </w:trPr>
        <w:tc>
          <w:tcPr>
            <w:tcW w:w="2318"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4768CE" w:rsidRPr="004768CE" w:rsidRDefault="004768CE" w:rsidP="004768CE">
            <w:pPr>
              <w:spacing w:after="0" w:line="240" w:lineRule="auto"/>
              <w:rPr>
                <w:rFonts w:ascii="Calibri" w:eastAsia="Times New Roman" w:hAnsi="Calibri" w:cs="Calibri"/>
                <w:b/>
                <w:bCs/>
                <w:color w:val="000000"/>
                <w:sz w:val="20"/>
                <w:lang w:eastAsia="tr-TR"/>
              </w:rPr>
            </w:pPr>
            <w:r w:rsidRPr="004768CE">
              <w:rPr>
                <w:rFonts w:ascii="Calibri" w:eastAsia="Times New Roman" w:hAnsi="Calibri" w:cs="Calibri"/>
                <w:b/>
                <w:bCs/>
                <w:color w:val="000000"/>
                <w:sz w:val="20"/>
                <w:lang w:eastAsia="tr-TR"/>
              </w:rPr>
              <w:t>Alan Adı</w:t>
            </w:r>
          </w:p>
        </w:tc>
        <w:tc>
          <w:tcPr>
            <w:tcW w:w="704" w:type="pct"/>
            <w:tcBorders>
              <w:top w:val="single" w:sz="4" w:space="0" w:color="auto"/>
              <w:left w:val="nil"/>
              <w:bottom w:val="single" w:sz="4" w:space="0" w:color="auto"/>
              <w:right w:val="single" w:sz="4" w:space="0" w:color="auto"/>
            </w:tcBorders>
            <w:shd w:val="clear" w:color="auto" w:fill="BFBFBF"/>
            <w:noWrap/>
            <w:vAlign w:val="bottom"/>
            <w:hideMark/>
          </w:tcPr>
          <w:p w:rsidR="004768CE" w:rsidRPr="004768CE" w:rsidRDefault="004768CE" w:rsidP="004768CE">
            <w:pPr>
              <w:spacing w:after="0" w:line="240" w:lineRule="auto"/>
              <w:rPr>
                <w:rFonts w:ascii="Calibri" w:eastAsia="Times New Roman" w:hAnsi="Calibri" w:cs="Calibri"/>
                <w:b/>
                <w:bCs/>
                <w:color w:val="000000"/>
                <w:sz w:val="20"/>
                <w:lang w:eastAsia="tr-TR"/>
              </w:rPr>
            </w:pPr>
            <w:r w:rsidRPr="004768CE">
              <w:rPr>
                <w:rFonts w:ascii="Calibri" w:eastAsia="Times New Roman" w:hAnsi="Calibri" w:cs="Calibri"/>
                <w:b/>
                <w:bCs/>
                <w:color w:val="000000"/>
                <w:sz w:val="20"/>
                <w:lang w:eastAsia="tr-TR"/>
              </w:rPr>
              <w:t>XML Bileşen Adı</w:t>
            </w:r>
          </w:p>
        </w:tc>
        <w:tc>
          <w:tcPr>
            <w:tcW w:w="553" w:type="pct"/>
            <w:tcBorders>
              <w:top w:val="single" w:sz="4" w:space="0" w:color="auto"/>
              <w:left w:val="nil"/>
              <w:bottom w:val="single" w:sz="4" w:space="0" w:color="auto"/>
              <w:right w:val="single" w:sz="4" w:space="0" w:color="auto"/>
            </w:tcBorders>
            <w:shd w:val="clear" w:color="auto" w:fill="BFBFBF"/>
            <w:noWrap/>
            <w:vAlign w:val="bottom"/>
            <w:hideMark/>
          </w:tcPr>
          <w:p w:rsidR="004768CE" w:rsidRPr="004768CE" w:rsidRDefault="004768CE" w:rsidP="004768CE">
            <w:pPr>
              <w:spacing w:after="0" w:line="240" w:lineRule="auto"/>
              <w:jc w:val="center"/>
              <w:rPr>
                <w:rFonts w:ascii="Calibri" w:eastAsia="Times New Roman" w:hAnsi="Calibri" w:cs="Calibri"/>
                <w:b/>
                <w:bCs/>
                <w:color w:val="000000"/>
                <w:sz w:val="20"/>
                <w:lang w:eastAsia="tr-TR"/>
              </w:rPr>
            </w:pPr>
            <w:r w:rsidRPr="004768CE">
              <w:rPr>
                <w:rFonts w:ascii="Calibri" w:eastAsia="Times New Roman" w:hAnsi="Calibri" w:cs="Calibri"/>
                <w:b/>
                <w:bCs/>
                <w:color w:val="000000"/>
                <w:sz w:val="20"/>
                <w:lang w:eastAsia="tr-TR"/>
              </w:rPr>
              <w:t>Veri Tipi</w:t>
            </w:r>
          </w:p>
        </w:tc>
        <w:tc>
          <w:tcPr>
            <w:tcW w:w="1050" w:type="pct"/>
            <w:tcBorders>
              <w:top w:val="single" w:sz="4" w:space="0" w:color="auto"/>
              <w:left w:val="nil"/>
              <w:bottom w:val="single" w:sz="4" w:space="0" w:color="auto"/>
              <w:right w:val="single" w:sz="4" w:space="0" w:color="auto"/>
            </w:tcBorders>
            <w:shd w:val="clear" w:color="auto" w:fill="BFBFBF"/>
            <w:noWrap/>
            <w:vAlign w:val="bottom"/>
            <w:hideMark/>
          </w:tcPr>
          <w:p w:rsidR="004768CE" w:rsidRPr="004768CE" w:rsidRDefault="004768CE" w:rsidP="004768CE">
            <w:pPr>
              <w:spacing w:after="0" w:line="240" w:lineRule="auto"/>
              <w:jc w:val="center"/>
              <w:rPr>
                <w:rFonts w:ascii="Calibri" w:eastAsia="Times New Roman" w:hAnsi="Calibri" w:cs="Calibri"/>
                <w:b/>
                <w:bCs/>
                <w:color w:val="000000"/>
                <w:sz w:val="20"/>
                <w:lang w:eastAsia="tr-TR"/>
              </w:rPr>
            </w:pPr>
            <w:r w:rsidRPr="004768CE">
              <w:rPr>
                <w:rFonts w:ascii="Calibri" w:eastAsia="Times New Roman" w:hAnsi="Calibri" w:cs="Calibri"/>
                <w:b/>
                <w:bCs/>
                <w:color w:val="000000"/>
                <w:sz w:val="20"/>
                <w:lang w:eastAsia="tr-TR"/>
              </w:rPr>
              <w:t>Veri Formatı</w:t>
            </w:r>
          </w:p>
        </w:tc>
        <w:tc>
          <w:tcPr>
            <w:tcW w:w="375" w:type="pct"/>
            <w:tcBorders>
              <w:top w:val="single" w:sz="4" w:space="0" w:color="auto"/>
              <w:left w:val="nil"/>
              <w:bottom w:val="single" w:sz="4" w:space="0" w:color="auto"/>
              <w:right w:val="single" w:sz="4" w:space="0" w:color="auto"/>
            </w:tcBorders>
            <w:shd w:val="clear" w:color="auto" w:fill="BFBFBF"/>
            <w:noWrap/>
            <w:vAlign w:val="bottom"/>
            <w:hideMark/>
          </w:tcPr>
          <w:p w:rsidR="004768CE" w:rsidRPr="004768CE" w:rsidRDefault="004768CE" w:rsidP="004768CE">
            <w:pPr>
              <w:spacing w:after="0" w:line="240" w:lineRule="auto"/>
              <w:jc w:val="center"/>
              <w:rPr>
                <w:rFonts w:ascii="Calibri" w:eastAsia="Times New Roman" w:hAnsi="Calibri" w:cs="Calibri"/>
                <w:b/>
                <w:bCs/>
                <w:color w:val="000000"/>
                <w:sz w:val="20"/>
                <w:lang w:eastAsia="tr-TR"/>
              </w:rPr>
            </w:pPr>
            <w:r w:rsidRPr="004768CE">
              <w:rPr>
                <w:rFonts w:ascii="Calibri" w:eastAsia="Times New Roman" w:hAnsi="Calibri" w:cs="Calibri"/>
                <w:b/>
                <w:bCs/>
                <w:color w:val="000000"/>
                <w:sz w:val="20"/>
                <w:lang w:eastAsia="tr-TR"/>
              </w:rPr>
              <w:t>Zorunlu</w:t>
            </w:r>
          </w:p>
        </w:tc>
      </w:tr>
      <w:tr w:rsidR="004768CE" w:rsidRPr="004768CE" w:rsidTr="00192978">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tcPr>
          <w:p w:rsidR="004768CE" w:rsidRPr="00E728EC" w:rsidRDefault="004768CE" w:rsidP="00192978">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sirket_n</w:t>
            </w:r>
            <w:r w:rsidRPr="00E728EC">
              <w:rPr>
                <w:rFonts w:ascii="Calibri" w:eastAsia="Times New Roman" w:hAnsi="Calibri" w:cs="Calibri"/>
                <w:color w:val="000000"/>
                <w:sz w:val="20"/>
                <w:lang w:eastAsia="tr-TR"/>
              </w:rPr>
              <w:t>umaras</w:t>
            </w:r>
            <w:r>
              <w:rPr>
                <w:rFonts w:ascii="Calibri" w:eastAsia="Times New Roman" w:hAnsi="Calibri" w:cs="Calibri"/>
                <w:color w:val="000000"/>
                <w:sz w:val="20"/>
                <w:lang w:eastAsia="tr-TR"/>
              </w:rPr>
              <w:t>i</w:t>
            </w:r>
          </w:p>
        </w:tc>
        <w:tc>
          <w:tcPr>
            <w:tcW w:w="704" w:type="pct"/>
            <w:tcBorders>
              <w:top w:val="nil"/>
              <w:left w:val="nil"/>
              <w:bottom w:val="single" w:sz="4" w:space="0" w:color="auto"/>
              <w:right w:val="single" w:sz="4" w:space="0" w:color="auto"/>
            </w:tcBorders>
            <w:shd w:val="clear" w:color="auto" w:fill="auto"/>
            <w:noWrap/>
            <w:vAlign w:val="bottom"/>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sir</w:t>
            </w:r>
          </w:p>
        </w:tc>
        <w:tc>
          <w:tcPr>
            <w:tcW w:w="553" w:type="pct"/>
            <w:tcBorders>
              <w:top w:val="nil"/>
              <w:left w:val="nil"/>
              <w:bottom w:val="single" w:sz="4" w:space="0" w:color="auto"/>
              <w:right w:val="single" w:sz="4" w:space="0" w:color="auto"/>
            </w:tcBorders>
            <w:shd w:val="clear" w:color="auto" w:fill="auto"/>
            <w:noWrap/>
            <w:vAlign w:val="bottom"/>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N(3)</w:t>
            </w:r>
          </w:p>
        </w:tc>
        <w:tc>
          <w:tcPr>
            <w:tcW w:w="1050" w:type="pct"/>
            <w:tcBorders>
              <w:top w:val="nil"/>
              <w:left w:val="nil"/>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000</w:t>
            </w:r>
          </w:p>
        </w:tc>
        <w:tc>
          <w:tcPr>
            <w:tcW w:w="375" w:type="pct"/>
            <w:tcBorders>
              <w:top w:val="nil"/>
              <w:left w:val="nil"/>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4768CE" w:rsidRPr="004768CE" w:rsidTr="00192978">
        <w:trPr>
          <w:trHeight w:val="20"/>
        </w:trPr>
        <w:tc>
          <w:tcPr>
            <w:tcW w:w="2318" w:type="pct"/>
            <w:tcBorders>
              <w:top w:val="nil"/>
              <w:left w:val="single" w:sz="4" w:space="0" w:color="auto"/>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veri</w:t>
            </w:r>
            <w:proofErr w:type="gramEnd"/>
            <w:r>
              <w:rPr>
                <w:rFonts w:ascii="Calibri" w:eastAsia="Times New Roman" w:hAnsi="Calibri" w:cs="Calibri"/>
                <w:color w:val="000000"/>
                <w:sz w:val="20"/>
                <w:lang w:eastAsia="tr-TR"/>
              </w:rPr>
              <w:t>_t</w:t>
            </w:r>
            <w:r w:rsidRPr="00E728EC">
              <w:rPr>
                <w:rFonts w:ascii="Calibri" w:eastAsia="Times New Roman" w:hAnsi="Calibri" w:cs="Calibri"/>
                <w:color w:val="000000"/>
                <w:sz w:val="20"/>
                <w:lang w:eastAsia="tr-TR"/>
              </w:rPr>
              <w:t>arihi</w:t>
            </w:r>
          </w:p>
        </w:tc>
        <w:tc>
          <w:tcPr>
            <w:tcW w:w="704" w:type="pct"/>
            <w:tcBorders>
              <w:top w:val="nil"/>
              <w:left w:val="nil"/>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vt</w:t>
            </w:r>
          </w:p>
        </w:tc>
        <w:tc>
          <w:tcPr>
            <w:tcW w:w="553" w:type="pct"/>
            <w:tcBorders>
              <w:top w:val="nil"/>
              <w:left w:val="nil"/>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tcPr>
          <w:p w:rsidR="004768CE" w:rsidRPr="00E728EC" w:rsidRDefault="004768CE" w:rsidP="00192978">
            <w:pPr>
              <w:spacing w:after="0" w:line="240" w:lineRule="auto"/>
              <w:jc w:val="center"/>
              <w:rPr>
                <w:rFonts w:ascii="Calibri" w:eastAsia="Times New Roman" w:hAnsi="Calibri" w:cs="Calibri"/>
                <w:color w:val="000000"/>
                <w:sz w:val="20"/>
                <w:lang w:eastAsia="tr-TR"/>
              </w:rPr>
            </w:pPr>
            <w:r w:rsidRPr="00E728EC">
              <w:rPr>
                <w:rFonts w:ascii="Calibri" w:eastAsia="Times New Roman" w:hAnsi="Calibri" w:cs="Calibri"/>
                <w:color w:val="000000"/>
                <w:sz w:val="20"/>
                <w:lang w:eastAsia="tr-TR"/>
              </w:rPr>
              <w:t>Z</w:t>
            </w:r>
          </w:p>
        </w:tc>
      </w:tr>
      <w:tr w:rsidR="004768CE" w:rsidRPr="004768CE" w:rsidTr="004768CE">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4768CE" w:rsidRPr="004768CE" w:rsidRDefault="004768CE" w:rsidP="004768CE">
            <w:pPr>
              <w:spacing w:after="0" w:line="240" w:lineRule="auto"/>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Nesne Sıra Numarası</w:t>
            </w:r>
          </w:p>
        </w:tc>
        <w:tc>
          <w:tcPr>
            <w:tcW w:w="704"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proofErr w:type="gramStart"/>
            <w:r w:rsidRPr="004768CE">
              <w:rPr>
                <w:rFonts w:ascii="Calibri" w:eastAsia="Times New Roman" w:hAnsi="Calibri" w:cs="Calibri"/>
                <w:color w:val="000000"/>
                <w:sz w:val="20"/>
                <w:lang w:eastAsia="tr-TR"/>
              </w:rPr>
              <w:t>no</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N(8)</w:t>
            </w:r>
          </w:p>
        </w:tc>
        <w:tc>
          <w:tcPr>
            <w:tcW w:w="1050"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proofErr w:type="gramStart"/>
            <w:r w:rsidRPr="004768CE">
              <w:rPr>
                <w:rFonts w:ascii="Calibri" w:eastAsia="Times New Roman" w:hAnsi="Calibri" w:cs="Calibri"/>
                <w:color w:val="000000"/>
                <w:sz w:val="20"/>
                <w:lang w:eastAsia="tr-TR"/>
              </w:rPr>
              <w:t>00000000</w:t>
            </w:r>
            <w:proofErr w:type="gramEnd"/>
          </w:p>
        </w:tc>
        <w:tc>
          <w:tcPr>
            <w:tcW w:w="375"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Z</w:t>
            </w:r>
          </w:p>
        </w:tc>
      </w:tr>
      <w:tr w:rsidR="004768CE" w:rsidRPr="004768CE" w:rsidTr="004768CE">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4768CE" w:rsidRPr="004768CE" w:rsidRDefault="004768CE" w:rsidP="004768CE">
            <w:pPr>
              <w:spacing w:after="0" w:line="240" w:lineRule="auto"/>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Sözleşme Numarası</w:t>
            </w:r>
          </w:p>
        </w:tc>
        <w:tc>
          <w:tcPr>
            <w:tcW w:w="704"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proofErr w:type="gramStart"/>
            <w:r w:rsidRPr="004768CE">
              <w:rPr>
                <w:rFonts w:ascii="Calibri" w:eastAsia="Times New Roman" w:hAnsi="Calibri" w:cs="Calibri"/>
                <w:color w:val="000000"/>
                <w:sz w:val="20"/>
                <w:lang w:eastAsia="tr-TR"/>
              </w:rPr>
              <w:t>sn</w:t>
            </w:r>
            <w:proofErr w:type="gramEnd"/>
          </w:p>
        </w:tc>
        <w:tc>
          <w:tcPr>
            <w:tcW w:w="553"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C(8)</w:t>
            </w:r>
          </w:p>
        </w:tc>
        <w:tc>
          <w:tcPr>
            <w:tcW w:w="1050"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Z</w:t>
            </w:r>
          </w:p>
        </w:tc>
      </w:tr>
      <w:tr w:rsidR="004768CE" w:rsidRPr="004768CE" w:rsidTr="004768CE">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4768CE" w:rsidRPr="004768CE" w:rsidRDefault="004768CE" w:rsidP="004768CE">
            <w:pPr>
              <w:spacing w:after="0" w:line="240" w:lineRule="auto"/>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Sertifika Numarası</w:t>
            </w:r>
          </w:p>
        </w:tc>
        <w:tc>
          <w:tcPr>
            <w:tcW w:w="704"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sfn</w:t>
            </w:r>
          </w:p>
        </w:tc>
        <w:tc>
          <w:tcPr>
            <w:tcW w:w="553"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C(8)</w:t>
            </w:r>
          </w:p>
        </w:tc>
        <w:tc>
          <w:tcPr>
            <w:tcW w:w="1050"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XXXXXXXX</w:t>
            </w:r>
          </w:p>
        </w:tc>
        <w:tc>
          <w:tcPr>
            <w:tcW w:w="375"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Z</w:t>
            </w:r>
          </w:p>
        </w:tc>
      </w:tr>
      <w:tr w:rsidR="004768CE" w:rsidRPr="004768CE" w:rsidTr="004768CE">
        <w:trPr>
          <w:trHeight w:val="20"/>
        </w:trPr>
        <w:tc>
          <w:tcPr>
            <w:tcW w:w="2318" w:type="pct"/>
            <w:tcBorders>
              <w:top w:val="nil"/>
              <w:left w:val="single" w:sz="4" w:space="0" w:color="auto"/>
              <w:bottom w:val="single" w:sz="4" w:space="0" w:color="auto"/>
              <w:right w:val="single" w:sz="4" w:space="0" w:color="auto"/>
            </w:tcBorders>
            <w:shd w:val="clear" w:color="auto" w:fill="auto"/>
            <w:noWrap/>
            <w:vAlign w:val="bottom"/>
            <w:hideMark/>
          </w:tcPr>
          <w:p w:rsidR="004768CE" w:rsidRPr="004768CE" w:rsidRDefault="004768CE" w:rsidP="004768CE">
            <w:pPr>
              <w:spacing w:after="0" w:line="240" w:lineRule="auto"/>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Vade Tarihi</w:t>
            </w:r>
          </w:p>
        </w:tc>
        <w:tc>
          <w:tcPr>
            <w:tcW w:w="704"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vdt</w:t>
            </w:r>
          </w:p>
        </w:tc>
        <w:tc>
          <w:tcPr>
            <w:tcW w:w="553"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D(8)</w:t>
            </w:r>
          </w:p>
        </w:tc>
        <w:tc>
          <w:tcPr>
            <w:tcW w:w="1050"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YYYYAAGG</w:t>
            </w:r>
          </w:p>
        </w:tc>
        <w:tc>
          <w:tcPr>
            <w:tcW w:w="375" w:type="pct"/>
            <w:tcBorders>
              <w:top w:val="nil"/>
              <w:left w:val="nil"/>
              <w:bottom w:val="single" w:sz="4" w:space="0" w:color="auto"/>
              <w:right w:val="single" w:sz="4" w:space="0" w:color="auto"/>
            </w:tcBorders>
            <w:shd w:val="clear" w:color="auto" w:fill="auto"/>
            <w:noWrap/>
            <w:vAlign w:val="center"/>
            <w:hideMark/>
          </w:tcPr>
          <w:p w:rsidR="004768CE" w:rsidRPr="004768CE" w:rsidRDefault="004768CE" w:rsidP="004768CE">
            <w:pPr>
              <w:spacing w:after="0" w:line="240" w:lineRule="auto"/>
              <w:jc w:val="center"/>
              <w:rPr>
                <w:rFonts w:ascii="Calibri" w:eastAsia="Times New Roman" w:hAnsi="Calibri" w:cs="Calibri"/>
                <w:color w:val="000000"/>
                <w:sz w:val="20"/>
                <w:lang w:eastAsia="tr-TR"/>
              </w:rPr>
            </w:pPr>
            <w:r w:rsidRPr="004768CE">
              <w:rPr>
                <w:rFonts w:ascii="Calibri" w:eastAsia="Times New Roman" w:hAnsi="Calibri" w:cs="Calibri"/>
                <w:color w:val="000000"/>
                <w:sz w:val="20"/>
                <w:lang w:eastAsia="tr-TR"/>
              </w:rPr>
              <w:t>Z</w:t>
            </w:r>
          </w:p>
        </w:tc>
      </w:tr>
    </w:tbl>
    <w:p w:rsidR="004768CE" w:rsidRDefault="004768CE" w:rsidP="00F90E5F">
      <w:pPr>
        <w:rPr>
          <w:b/>
          <w:u w:val="single"/>
        </w:rPr>
      </w:pPr>
    </w:p>
    <w:p w:rsidR="00C302C0" w:rsidRDefault="00C302C0" w:rsidP="00F90E5F">
      <w:pPr>
        <w:rPr>
          <w:b/>
          <w:u w:val="single"/>
        </w:rPr>
      </w:pPr>
    </w:p>
    <w:p w:rsidR="00C302C0" w:rsidRDefault="00C302C0" w:rsidP="00F90E5F">
      <w:pPr>
        <w:rPr>
          <w:b/>
          <w:u w:val="single"/>
        </w:rPr>
      </w:pPr>
    </w:p>
    <w:p w:rsidR="00C302C0" w:rsidRDefault="00C302C0" w:rsidP="00F90E5F">
      <w:pPr>
        <w:rPr>
          <w:b/>
          <w:u w:val="single"/>
        </w:rPr>
      </w:pPr>
    </w:p>
    <w:p w:rsidR="00D65FE2" w:rsidRDefault="00D65FE2" w:rsidP="00091BD4">
      <w:pPr>
        <w:pStyle w:val="ListeParagraf"/>
        <w:numPr>
          <w:ilvl w:val="0"/>
          <w:numId w:val="1"/>
        </w:numPr>
        <w:outlineLvl w:val="0"/>
        <w:rPr>
          <w:b/>
          <w:sz w:val="24"/>
          <w:szCs w:val="24"/>
          <w:u w:val="single"/>
        </w:rPr>
      </w:pPr>
      <w:bookmarkStart w:id="38" w:name="_Toc487464136"/>
      <w:r w:rsidRPr="00567C69">
        <w:rPr>
          <w:b/>
          <w:sz w:val="24"/>
          <w:szCs w:val="24"/>
          <w:u w:val="single"/>
        </w:rPr>
        <w:lastRenderedPageBreak/>
        <w:t xml:space="preserve">GEV </w:t>
      </w:r>
      <w:r w:rsidR="00091BD4">
        <w:rPr>
          <w:b/>
          <w:sz w:val="24"/>
          <w:szCs w:val="24"/>
          <w:u w:val="single"/>
        </w:rPr>
        <w:t xml:space="preserve">TABLOLARI </w:t>
      </w:r>
      <w:r>
        <w:rPr>
          <w:b/>
          <w:sz w:val="24"/>
          <w:szCs w:val="24"/>
          <w:u w:val="single"/>
        </w:rPr>
        <w:t>DEĞER LİSTELERİ</w:t>
      </w:r>
      <w:bookmarkEnd w:id="38"/>
    </w:p>
    <w:p w:rsidR="00D65FE2" w:rsidRDefault="00D65FE2" w:rsidP="005273F0">
      <w:pPr>
        <w:rPr>
          <w:sz w:val="24"/>
          <w:szCs w:val="24"/>
        </w:rPr>
      </w:pPr>
      <w:r w:rsidRPr="00D65FE2">
        <w:rPr>
          <w:sz w:val="24"/>
          <w:szCs w:val="24"/>
        </w:rPr>
        <w:t>B</w:t>
      </w:r>
      <w:r>
        <w:rPr>
          <w:sz w:val="24"/>
          <w:szCs w:val="24"/>
        </w:rPr>
        <w:t>u</w:t>
      </w:r>
      <w:r w:rsidRPr="00D65FE2">
        <w:rPr>
          <w:sz w:val="24"/>
          <w:szCs w:val="24"/>
        </w:rPr>
        <w:t xml:space="preserve"> değer </w:t>
      </w:r>
      <w:r>
        <w:rPr>
          <w:sz w:val="24"/>
          <w:szCs w:val="24"/>
        </w:rPr>
        <w:t>listeleri GEV Tabloları’nda yer alan field’lerde yer alabilecek değerler için tanımlanmıştır. GEV Tabloları’ndaki bazı field’ler bir liste ile ilişkilendirilmiş durumdadır. Tüm field’ler bir değer listesine bağlanmış değildir.</w:t>
      </w:r>
    </w:p>
    <w:p w:rsidR="00D65FE2" w:rsidRDefault="00D65FE2" w:rsidP="005273F0">
      <w:pPr>
        <w:rPr>
          <w:sz w:val="24"/>
          <w:szCs w:val="24"/>
        </w:rPr>
      </w:pPr>
      <w:r>
        <w:rPr>
          <w:sz w:val="24"/>
          <w:szCs w:val="24"/>
        </w:rPr>
        <w:t xml:space="preserve">Mevcut aşamada GEV DEĞER LİSTELERİ’ni veritabanının bir parçası olarak tanımlamamız gerekmektedir. Diğer taraftan “field’deki veri ilgili değer listesine uygun girilmiş mi?” validasyon kontrolü zaten GEV-SML dosyaları oluşturulurken Kamu tarafından yapılmaktadır. Dolayısıyla bizim ikinci kere böyle bir kontrol yapmamıza gerek bulunmamaktadır. </w:t>
      </w:r>
    </w:p>
    <w:p w:rsidR="00D65FE2" w:rsidRDefault="00D65FE2" w:rsidP="00D65FE2">
      <w:pPr>
        <w:rPr>
          <w:sz w:val="24"/>
          <w:szCs w:val="24"/>
        </w:rPr>
      </w:pPr>
      <w:r>
        <w:rPr>
          <w:sz w:val="24"/>
          <w:szCs w:val="24"/>
        </w:rPr>
        <w:t>GEV DEĞER LİSTELERİ veritabanında “</w:t>
      </w:r>
      <w:r w:rsidRPr="00D65FE2">
        <w:rPr>
          <w:i/>
          <w:sz w:val="24"/>
          <w:szCs w:val="24"/>
        </w:rPr>
        <w:t>LİSTE</w:t>
      </w:r>
      <w:r>
        <w:rPr>
          <w:sz w:val="24"/>
          <w:szCs w:val="24"/>
        </w:rPr>
        <w:t xml:space="preserve">” olarak tanımlanabilir. Ancak şu aşamada </w:t>
      </w:r>
      <w:r w:rsidR="00F71C47">
        <w:rPr>
          <w:sz w:val="24"/>
          <w:szCs w:val="24"/>
        </w:rPr>
        <w:t>“Entity” altında bu listenin bir “Entity_List” olarak yer alması gerekli değildir.</w:t>
      </w:r>
    </w:p>
    <w:p w:rsidR="00F71C47" w:rsidRPr="00D65FE2" w:rsidRDefault="00F71C47" w:rsidP="00D65FE2">
      <w:pPr>
        <w:rPr>
          <w:sz w:val="24"/>
          <w:szCs w:val="24"/>
        </w:rPr>
      </w:pPr>
      <w:r>
        <w:rPr>
          <w:sz w:val="24"/>
          <w:szCs w:val="24"/>
        </w:rPr>
        <w:t>GEV DEĞER LİSTELERİ aşağıdaki gibidir.</w:t>
      </w:r>
    </w:p>
    <w:p w:rsidR="00D65FE2" w:rsidRPr="00567C69" w:rsidRDefault="00F71C47" w:rsidP="00091BD4">
      <w:pPr>
        <w:pStyle w:val="ListeParagraf"/>
        <w:numPr>
          <w:ilvl w:val="1"/>
          <w:numId w:val="1"/>
        </w:numPr>
        <w:ind w:left="993" w:hanging="633"/>
        <w:outlineLvl w:val="1"/>
        <w:rPr>
          <w:b/>
          <w:sz w:val="24"/>
          <w:szCs w:val="24"/>
          <w:u w:val="single"/>
        </w:rPr>
      </w:pPr>
      <w:bookmarkStart w:id="39" w:name="_Toc487464137"/>
      <w:r>
        <w:rPr>
          <w:b/>
          <w:sz w:val="24"/>
          <w:szCs w:val="24"/>
          <w:u w:val="single"/>
        </w:rPr>
        <w:t>Emeklilik Şirketleri</w:t>
      </w:r>
      <w:bookmarkEnd w:id="39"/>
    </w:p>
    <w:tbl>
      <w:tblPr>
        <w:tblW w:w="2286" w:type="pct"/>
        <w:tblCellMar>
          <w:left w:w="70" w:type="dxa"/>
          <w:right w:w="70" w:type="dxa"/>
        </w:tblCellMar>
        <w:tblLook w:val="04A0" w:firstRow="1" w:lastRow="0" w:firstColumn="1" w:lastColumn="0" w:noHBand="0" w:noVBand="1"/>
      </w:tblPr>
      <w:tblGrid>
        <w:gridCol w:w="632"/>
        <w:gridCol w:w="3130"/>
        <w:gridCol w:w="1032"/>
      </w:tblGrid>
      <w:tr w:rsidR="00F71C47" w:rsidRPr="00F71C47" w:rsidTr="00C94BC8">
        <w:trPr>
          <w:trHeight w:val="20"/>
        </w:trPr>
        <w:tc>
          <w:tcPr>
            <w:tcW w:w="660"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b/>
                <w:bCs/>
                <w:color w:val="1F497D"/>
                <w:sz w:val="20"/>
                <w:lang w:eastAsia="tr-TR"/>
              </w:rPr>
            </w:pPr>
            <w:r w:rsidRPr="00F71C47">
              <w:rPr>
                <w:rFonts w:ascii="Calibri" w:eastAsia="Times New Roman" w:hAnsi="Calibri" w:cs="Calibri"/>
                <w:b/>
                <w:bCs/>
                <w:color w:val="1F497D"/>
                <w:sz w:val="20"/>
                <w:lang w:eastAsia="tr-TR"/>
              </w:rPr>
              <w:t xml:space="preserve">Kod </w:t>
            </w:r>
          </w:p>
        </w:tc>
        <w:tc>
          <w:tcPr>
            <w:tcW w:w="3264" w:type="pct"/>
            <w:tcBorders>
              <w:top w:val="single" w:sz="4" w:space="0" w:color="auto"/>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b/>
                <w:bCs/>
                <w:color w:val="1F497D"/>
                <w:sz w:val="20"/>
                <w:lang w:eastAsia="tr-TR"/>
              </w:rPr>
            </w:pPr>
            <w:r w:rsidRPr="00F71C47">
              <w:rPr>
                <w:rFonts w:ascii="Calibri" w:eastAsia="Times New Roman" w:hAnsi="Calibri" w:cs="Calibri"/>
                <w:b/>
                <w:bCs/>
                <w:color w:val="1F497D"/>
                <w:sz w:val="20"/>
                <w:lang w:eastAsia="tr-TR"/>
              </w:rPr>
              <w:t xml:space="preserve">Açıklama </w:t>
            </w:r>
          </w:p>
        </w:tc>
        <w:tc>
          <w:tcPr>
            <w:tcW w:w="1076" w:type="pct"/>
            <w:tcBorders>
              <w:top w:val="single" w:sz="4" w:space="0" w:color="auto"/>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rPr>
                <w:rFonts w:ascii="Calibri" w:eastAsia="Times New Roman" w:hAnsi="Calibri" w:cs="Calibri"/>
                <w:b/>
                <w:bCs/>
                <w:color w:val="1F497D"/>
                <w:sz w:val="20"/>
                <w:lang w:eastAsia="tr-TR"/>
              </w:rPr>
            </w:pPr>
            <w:r w:rsidRPr="00F71C47">
              <w:rPr>
                <w:rFonts w:ascii="Calibri" w:eastAsia="Times New Roman" w:hAnsi="Calibri" w:cs="Calibri"/>
                <w:b/>
                <w:bCs/>
                <w:color w:val="1F497D"/>
                <w:sz w:val="20"/>
                <w:lang w:eastAsia="tr-TR"/>
              </w:rPr>
              <w:t>Kısaltma</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22</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Groupama Emeklilik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GR</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23</w:t>
            </w:r>
          </w:p>
        </w:tc>
        <w:tc>
          <w:tcPr>
            <w:tcW w:w="3264" w:type="pct"/>
            <w:tcBorders>
              <w:top w:val="nil"/>
              <w:left w:val="nil"/>
              <w:bottom w:val="single" w:sz="4" w:space="0" w:color="auto"/>
              <w:right w:val="single" w:sz="4" w:space="0" w:color="auto"/>
            </w:tcBorders>
            <w:shd w:val="clear" w:color="auto" w:fill="BFBFBF" w:themeFill="background1" w:themeFillShade="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Bereket Emeklilik ve Hayat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BR</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24</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Anadolu Hayat Emeklilik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AH</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25</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Avivasa Emeklilik ve Hayat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AS</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26</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Aegon Emeklilik ve Hayat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AG</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28</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Aviva Hayat ve Emeklilik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AV</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29</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Axa Hayat ve Emeklilik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AX</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32</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Fiba Emeklilik ve Hayat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FB</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33</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Metlife Emeklilik ve Hayat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ML</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34</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Cigna Finans Emeklilik ve Hayat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FI</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36</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BNP Paribas Cardif Emeklilik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CA</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37</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Ergo Emeklilik ve Hayat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ER</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42</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Garanti Emeklilik ve Hayat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GA</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45</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Halk Hayat ve Emeklilik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HL</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52</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Allianz Hayat ve Emeklilik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AL</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58</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Katılım Emeklilik ve Hayat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KT</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69</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NN Hayat ve Emeklilik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NN</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82</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Vakıf Emeklilik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VA</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94</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Ziraat Hayat ve Emeklilik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ZI</w:t>
            </w:r>
          </w:p>
        </w:tc>
      </w:tr>
      <w:tr w:rsidR="00F71C47" w:rsidRPr="00F71C47" w:rsidTr="00C94BC8">
        <w:trPr>
          <w:trHeight w:val="20"/>
        </w:trPr>
        <w:tc>
          <w:tcPr>
            <w:tcW w:w="660"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95</w:t>
            </w:r>
          </w:p>
        </w:tc>
        <w:tc>
          <w:tcPr>
            <w:tcW w:w="3264"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Allianz Yaşam ve Emeklilik A.Ş.</w:t>
            </w:r>
          </w:p>
        </w:tc>
        <w:tc>
          <w:tcPr>
            <w:tcW w:w="1076" w:type="pct"/>
            <w:tcBorders>
              <w:top w:val="nil"/>
              <w:left w:val="nil"/>
              <w:bottom w:val="single" w:sz="4" w:space="0" w:color="auto"/>
              <w:right w:val="single" w:sz="4" w:space="0" w:color="auto"/>
            </w:tcBorders>
            <w:shd w:val="clear" w:color="auto" w:fill="auto"/>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AY</w:t>
            </w:r>
          </w:p>
        </w:tc>
      </w:tr>
    </w:tbl>
    <w:p w:rsidR="00F71C47" w:rsidRDefault="00F71C47">
      <w:pPr>
        <w:rPr>
          <w:b/>
          <w:sz w:val="24"/>
          <w:szCs w:val="24"/>
          <w:u w:val="single"/>
        </w:rPr>
      </w:pPr>
      <w:r>
        <w:rPr>
          <w:b/>
          <w:sz w:val="24"/>
          <w:szCs w:val="24"/>
          <w:u w:val="single"/>
        </w:rPr>
        <w:br w:type="page"/>
      </w:r>
    </w:p>
    <w:p w:rsidR="00F71C47" w:rsidRPr="00567C69" w:rsidRDefault="00F71C47" w:rsidP="00091BD4">
      <w:pPr>
        <w:pStyle w:val="ListeParagraf"/>
        <w:numPr>
          <w:ilvl w:val="1"/>
          <w:numId w:val="1"/>
        </w:numPr>
        <w:ind w:left="993" w:hanging="633"/>
        <w:outlineLvl w:val="1"/>
        <w:rPr>
          <w:b/>
          <w:sz w:val="24"/>
          <w:szCs w:val="24"/>
          <w:u w:val="single"/>
        </w:rPr>
      </w:pPr>
      <w:bookmarkStart w:id="40" w:name="_Toc487464138"/>
      <w:r>
        <w:rPr>
          <w:b/>
          <w:sz w:val="24"/>
          <w:szCs w:val="24"/>
          <w:u w:val="single"/>
        </w:rPr>
        <w:lastRenderedPageBreak/>
        <w:t>Başvuru Tipleri</w:t>
      </w:r>
      <w:bookmarkEnd w:id="40"/>
    </w:p>
    <w:tbl>
      <w:tblPr>
        <w:tblW w:w="5000" w:type="pct"/>
        <w:tblCellMar>
          <w:left w:w="70" w:type="dxa"/>
          <w:right w:w="70" w:type="dxa"/>
        </w:tblCellMar>
        <w:tblLook w:val="04A0" w:firstRow="1" w:lastRow="0" w:firstColumn="1" w:lastColumn="0" w:noHBand="0" w:noVBand="1"/>
      </w:tblPr>
      <w:tblGrid>
        <w:gridCol w:w="594"/>
        <w:gridCol w:w="9892"/>
      </w:tblGrid>
      <w:tr w:rsidR="00F71C47" w:rsidRPr="00F71C47" w:rsidTr="00F71C47">
        <w:trPr>
          <w:trHeight w:val="20"/>
        </w:trPr>
        <w:tc>
          <w:tcPr>
            <w:tcW w:w="283"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b/>
                <w:bCs/>
                <w:color w:val="1F497D"/>
                <w:sz w:val="20"/>
                <w:lang w:eastAsia="tr-TR"/>
              </w:rPr>
            </w:pPr>
            <w:r w:rsidRPr="00F71C47">
              <w:rPr>
                <w:rFonts w:ascii="Calibri" w:eastAsia="Times New Roman" w:hAnsi="Calibri" w:cs="Calibri"/>
                <w:b/>
                <w:bCs/>
                <w:color w:val="1F497D"/>
                <w:sz w:val="20"/>
                <w:lang w:eastAsia="tr-TR"/>
              </w:rPr>
              <w:t>Kod</w:t>
            </w:r>
          </w:p>
        </w:tc>
        <w:tc>
          <w:tcPr>
            <w:tcW w:w="4717" w:type="pct"/>
            <w:tcBorders>
              <w:top w:val="single" w:sz="4" w:space="0" w:color="auto"/>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b/>
                <w:bCs/>
                <w:color w:val="1F497D"/>
                <w:sz w:val="20"/>
                <w:lang w:eastAsia="tr-TR"/>
              </w:rPr>
            </w:pPr>
            <w:r w:rsidRPr="00F71C47">
              <w:rPr>
                <w:rFonts w:ascii="Calibri" w:eastAsia="Times New Roman" w:hAnsi="Calibri" w:cs="Calibri"/>
                <w:b/>
                <w:bCs/>
                <w:color w:val="1F497D"/>
                <w:sz w:val="20"/>
                <w:lang w:eastAsia="tr-TR"/>
              </w:rPr>
              <w:t>Açıklama</w:t>
            </w:r>
          </w:p>
        </w:tc>
      </w:tr>
      <w:tr w:rsidR="00F71C47" w:rsidRPr="00F71C47" w:rsidTr="00F71C47">
        <w:trPr>
          <w:trHeight w:val="20"/>
        </w:trPr>
        <w:tc>
          <w:tcPr>
            <w:tcW w:w="283"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w:t>
            </w:r>
          </w:p>
        </w:tc>
        <w:tc>
          <w:tcPr>
            <w:tcW w:w="4717"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Yeni Sözleşme Düzenlenmesi</w:t>
            </w:r>
          </w:p>
        </w:tc>
      </w:tr>
      <w:tr w:rsidR="00F71C47" w:rsidRPr="00F71C47" w:rsidTr="00F71C47">
        <w:trPr>
          <w:trHeight w:val="20"/>
        </w:trPr>
        <w:tc>
          <w:tcPr>
            <w:tcW w:w="283"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w:t>
            </w:r>
          </w:p>
        </w:tc>
        <w:tc>
          <w:tcPr>
            <w:tcW w:w="4717"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Birikimli Hayat Sigortalarından Aktarım</w:t>
            </w:r>
          </w:p>
        </w:tc>
      </w:tr>
      <w:tr w:rsidR="00F71C47" w:rsidRPr="00F71C47" w:rsidTr="00F71C47">
        <w:trPr>
          <w:trHeight w:val="20"/>
        </w:trPr>
        <w:tc>
          <w:tcPr>
            <w:tcW w:w="283"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w:t>
            </w:r>
          </w:p>
        </w:tc>
        <w:tc>
          <w:tcPr>
            <w:tcW w:w="4717"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Birikimlerin Aktarımı</w:t>
            </w:r>
          </w:p>
        </w:tc>
      </w:tr>
      <w:tr w:rsidR="00F71C47" w:rsidRPr="00F71C47" w:rsidTr="00F71C47">
        <w:trPr>
          <w:trHeight w:val="20"/>
        </w:trPr>
        <w:tc>
          <w:tcPr>
            <w:tcW w:w="283"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w:t>
            </w:r>
          </w:p>
        </w:tc>
        <w:tc>
          <w:tcPr>
            <w:tcW w:w="4717"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Başka Şirketten Portföy Devri</w:t>
            </w:r>
          </w:p>
        </w:tc>
      </w:tr>
      <w:tr w:rsidR="00F71C47" w:rsidRPr="00F71C47" w:rsidTr="00F71C47">
        <w:trPr>
          <w:trHeight w:val="20"/>
        </w:trPr>
        <w:tc>
          <w:tcPr>
            <w:tcW w:w="283"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w:t>
            </w:r>
          </w:p>
        </w:tc>
        <w:tc>
          <w:tcPr>
            <w:tcW w:w="4717"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Gelir Planından Aktarım</w:t>
            </w:r>
          </w:p>
        </w:tc>
      </w:tr>
      <w:tr w:rsidR="00F71C47" w:rsidRPr="00F71C47" w:rsidTr="00F71C47">
        <w:trPr>
          <w:trHeight w:val="20"/>
        </w:trPr>
        <w:tc>
          <w:tcPr>
            <w:tcW w:w="283"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w:t>
            </w:r>
          </w:p>
        </w:tc>
        <w:tc>
          <w:tcPr>
            <w:tcW w:w="4717"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Hesap Bölünmesi</w:t>
            </w:r>
          </w:p>
        </w:tc>
      </w:tr>
      <w:tr w:rsidR="00F71C47" w:rsidRPr="00F71C47" w:rsidTr="00F71C47">
        <w:trPr>
          <w:trHeight w:val="20"/>
        </w:trPr>
        <w:tc>
          <w:tcPr>
            <w:tcW w:w="283"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7</w:t>
            </w:r>
          </w:p>
        </w:tc>
        <w:tc>
          <w:tcPr>
            <w:tcW w:w="4717"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Vakıf, Sandık, Tüzel Kişiliği Haiz Meslek Kuruluşu veya Sair Ticaret Şirketinden Aktarım</w:t>
            </w:r>
          </w:p>
        </w:tc>
      </w:tr>
      <w:tr w:rsidR="00F71C47" w:rsidRPr="00F71C47" w:rsidTr="00F71C47">
        <w:trPr>
          <w:trHeight w:val="20"/>
        </w:trPr>
        <w:tc>
          <w:tcPr>
            <w:tcW w:w="283"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8</w:t>
            </w:r>
          </w:p>
        </w:tc>
        <w:tc>
          <w:tcPr>
            <w:tcW w:w="4717"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Kısmi Hesap Bölünmesi</w:t>
            </w:r>
          </w:p>
        </w:tc>
      </w:tr>
      <w:tr w:rsidR="00F71C47" w:rsidRPr="00F71C47" w:rsidTr="00F71C47">
        <w:trPr>
          <w:trHeight w:val="20"/>
        </w:trPr>
        <w:tc>
          <w:tcPr>
            <w:tcW w:w="283"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w:t>
            </w:r>
          </w:p>
        </w:tc>
        <w:tc>
          <w:tcPr>
            <w:tcW w:w="4717"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Vakıf, Sandık, Tüzel Kişiliği Haiz Meslek Kuruluşu veya Sair Ticaret Şirketinden Aktarıma Özel Emeklilik Gelir Planına Aktarım</w:t>
            </w:r>
          </w:p>
        </w:tc>
      </w:tr>
      <w:tr w:rsidR="00F71C47" w:rsidRPr="00F71C47" w:rsidTr="00F71C47">
        <w:trPr>
          <w:trHeight w:val="20"/>
        </w:trPr>
        <w:tc>
          <w:tcPr>
            <w:tcW w:w="283"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10</w:t>
            </w:r>
          </w:p>
        </w:tc>
        <w:tc>
          <w:tcPr>
            <w:tcW w:w="4717"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Birikim Transferi ile Aynı Şirkette Yeni Sözleşme Düzenlenmesi</w:t>
            </w:r>
          </w:p>
        </w:tc>
      </w:tr>
      <w:tr w:rsidR="00F71C47" w:rsidRPr="00F71C47" w:rsidTr="00F71C47">
        <w:trPr>
          <w:trHeight w:val="20"/>
        </w:trPr>
        <w:tc>
          <w:tcPr>
            <w:tcW w:w="283"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11</w:t>
            </w:r>
          </w:p>
        </w:tc>
        <w:tc>
          <w:tcPr>
            <w:tcW w:w="4717"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Birikim Transferi ile Farklı Şirkette Yeni Sözleşme Düzenlenmesi</w:t>
            </w:r>
          </w:p>
        </w:tc>
      </w:tr>
      <w:tr w:rsidR="00F71C47" w:rsidRPr="00F71C47" w:rsidTr="00F71C47">
        <w:trPr>
          <w:trHeight w:val="20"/>
        </w:trPr>
        <w:tc>
          <w:tcPr>
            <w:tcW w:w="283"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12</w:t>
            </w:r>
          </w:p>
        </w:tc>
        <w:tc>
          <w:tcPr>
            <w:tcW w:w="4717"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Otomatik Katılım Birikim Transferi ile Aynı Şirkette Yeni Sözleşme Düzenlenmesi</w:t>
            </w:r>
          </w:p>
        </w:tc>
      </w:tr>
      <w:tr w:rsidR="00F71C47" w:rsidRPr="00F71C47" w:rsidTr="00F71C47">
        <w:trPr>
          <w:trHeight w:val="20"/>
        </w:trPr>
        <w:tc>
          <w:tcPr>
            <w:tcW w:w="283"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13</w:t>
            </w:r>
          </w:p>
        </w:tc>
        <w:tc>
          <w:tcPr>
            <w:tcW w:w="4717"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Otomatik Katılım Birikim Transferi ile Farklı Şirkette Yeni Sözleşme Düzenlenmesi</w:t>
            </w:r>
          </w:p>
        </w:tc>
      </w:tr>
    </w:tbl>
    <w:p w:rsidR="00F71C47" w:rsidRDefault="00F71C47">
      <w:pPr>
        <w:rPr>
          <w:b/>
          <w:sz w:val="24"/>
          <w:szCs w:val="24"/>
          <w:u w:val="single"/>
        </w:rPr>
      </w:pPr>
    </w:p>
    <w:p w:rsidR="00F71C47" w:rsidRPr="00567C69" w:rsidRDefault="00F71C47" w:rsidP="00091BD4">
      <w:pPr>
        <w:pStyle w:val="ListeParagraf"/>
        <w:numPr>
          <w:ilvl w:val="1"/>
          <w:numId w:val="1"/>
        </w:numPr>
        <w:ind w:left="993" w:hanging="633"/>
        <w:outlineLvl w:val="1"/>
        <w:rPr>
          <w:b/>
          <w:sz w:val="24"/>
          <w:szCs w:val="24"/>
          <w:u w:val="single"/>
        </w:rPr>
      </w:pPr>
      <w:bookmarkStart w:id="41" w:name="_Toc487464139"/>
      <w:r>
        <w:rPr>
          <w:b/>
          <w:sz w:val="24"/>
          <w:szCs w:val="24"/>
          <w:u w:val="single"/>
        </w:rPr>
        <w:t>Sözleşme Hareket Tipleri</w:t>
      </w:r>
      <w:bookmarkEnd w:id="41"/>
    </w:p>
    <w:tbl>
      <w:tblPr>
        <w:tblW w:w="5000" w:type="pct"/>
        <w:tblCellMar>
          <w:left w:w="70" w:type="dxa"/>
          <w:right w:w="70" w:type="dxa"/>
        </w:tblCellMar>
        <w:tblLook w:val="04A0" w:firstRow="1" w:lastRow="0" w:firstColumn="1" w:lastColumn="0" w:noHBand="0" w:noVBand="1"/>
      </w:tblPr>
      <w:tblGrid>
        <w:gridCol w:w="602"/>
        <w:gridCol w:w="9884"/>
      </w:tblGrid>
      <w:tr w:rsidR="00F71C47" w:rsidRPr="00F71C47" w:rsidTr="00F71C47">
        <w:trPr>
          <w:trHeight w:val="20"/>
          <w:tblHeader/>
        </w:trPr>
        <w:tc>
          <w:tcPr>
            <w:tcW w:w="28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71C47" w:rsidRPr="00F71C47" w:rsidRDefault="00F71C47" w:rsidP="00F71C47">
            <w:pPr>
              <w:spacing w:after="0" w:line="240" w:lineRule="auto"/>
              <w:jc w:val="center"/>
              <w:rPr>
                <w:rFonts w:ascii="Calibri" w:eastAsia="Times New Roman" w:hAnsi="Calibri" w:cs="Calibri"/>
                <w:b/>
                <w:bCs/>
                <w:color w:val="1F497D"/>
                <w:sz w:val="20"/>
                <w:lang w:eastAsia="tr-TR"/>
              </w:rPr>
            </w:pPr>
            <w:r w:rsidRPr="00F71C47">
              <w:rPr>
                <w:rFonts w:ascii="Calibri" w:eastAsia="Times New Roman" w:hAnsi="Calibri" w:cs="Calibri"/>
                <w:b/>
                <w:bCs/>
                <w:color w:val="1F497D"/>
                <w:sz w:val="20"/>
                <w:lang w:eastAsia="tr-TR"/>
              </w:rPr>
              <w:t>Kod</w:t>
            </w:r>
          </w:p>
        </w:tc>
        <w:tc>
          <w:tcPr>
            <w:tcW w:w="4713" w:type="pct"/>
            <w:tcBorders>
              <w:top w:val="single" w:sz="4" w:space="0" w:color="auto"/>
              <w:left w:val="nil"/>
              <w:bottom w:val="single" w:sz="4" w:space="0" w:color="auto"/>
              <w:right w:val="single" w:sz="4" w:space="0" w:color="auto"/>
            </w:tcBorders>
            <w:shd w:val="clear" w:color="000000" w:fill="BFBFBF"/>
            <w:noWrap/>
            <w:vAlign w:val="bottom"/>
            <w:hideMark/>
          </w:tcPr>
          <w:p w:rsidR="00F71C47" w:rsidRPr="00F71C47" w:rsidRDefault="00F71C47" w:rsidP="00F71C47">
            <w:pPr>
              <w:spacing w:after="0" w:line="240" w:lineRule="auto"/>
              <w:rPr>
                <w:rFonts w:ascii="Calibri" w:eastAsia="Times New Roman" w:hAnsi="Calibri" w:cs="Calibri"/>
                <w:b/>
                <w:bCs/>
                <w:color w:val="1F497D"/>
                <w:sz w:val="20"/>
                <w:lang w:eastAsia="tr-TR"/>
              </w:rPr>
            </w:pPr>
            <w:r w:rsidRPr="00F71C47">
              <w:rPr>
                <w:rFonts w:ascii="Calibri" w:eastAsia="Times New Roman" w:hAnsi="Calibri" w:cs="Calibri"/>
                <w:b/>
                <w:bCs/>
                <w:color w:val="1F497D"/>
                <w:sz w:val="20"/>
                <w:lang w:eastAsia="tr-TR"/>
              </w:rPr>
              <w:t>Hareket Tipi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Teklif imza</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Cayma ile Bireysel Emeklilik Hesabının Kapatılarak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Red</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Fesih</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Yürürlüğe Giriş</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Fon Dağılımı Değişikliği (Sadece Fon Portföyü İçin)</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7</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Fon Dağılımı Değişikliği (Sadece Katkı Payları İçin)</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8</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Fon Dağılımı Değişikliği (Hem Fon Portföyü Hem De Katkı Payları İçin)</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Plan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10</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Aracı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11</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Düzenli Katkı Payı Tutarı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12</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Ödeme Periyodu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13</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Ödeme Aracı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14</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Ödemeye Ara Verme</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15</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Ödemeye Ara Verme Durumundan Çıkış</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16</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Vefat ile Bireysel Emeklilik Hesabının Kapatılarak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17</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Maluliyet ile Bireysel Emeklilik Hesabının Kapatılarak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18</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Birikimlerin Aktarımı (Başka Şirkete Aktarım) ile Bireysel Emeklilik Hesabının Kapatılarak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19</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Sistemden Çıkış ile Bireysel Emeklilik Hesabının Kapatılarak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20</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ile Bireysel Emeklilik Hesabının Kapatılarak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21</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Hakkı Elde Etme</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22</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Pasif Durumdan Çıkış</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23</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Başka Şirkete Portföy Devri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24</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Başka Şirketten Portföy Devri İle Sözleşme Düzenlenmesi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25</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Hesaba Haciz Şerhinin Konulması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26</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Hesaba Konulan Haciz Şerhinin Kaldırılması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27</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Rehin</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28</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Rehnin Kaldırılması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29</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İflas</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30</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Aynı Şirkette Hesap Birleştirmeyle Sonlanma</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31</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Hesap Bölünmesi ile Sonlanma</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32</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 xml:space="preserve">Emeklilik ile Yıllık Gelir Sigortasına </w:t>
            </w:r>
            <w:proofErr w:type="gramStart"/>
            <w:r w:rsidRPr="00F71C47">
              <w:rPr>
                <w:rFonts w:ascii="Calibri" w:eastAsia="Times New Roman" w:hAnsi="Calibri" w:cs="Calibri"/>
                <w:color w:val="000000"/>
                <w:sz w:val="20"/>
                <w:lang w:eastAsia="tr-TR"/>
              </w:rPr>
              <w:t>Dahil</w:t>
            </w:r>
            <w:proofErr w:type="gramEnd"/>
            <w:r w:rsidRPr="00F71C47">
              <w:rPr>
                <w:rFonts w:ascii="Calibri" w:eastAsia="Times New Roman" w:hAnsi="Calibri" w:cs="Calibri"/>
                <w:color w:val="000000"/>
                <w:sz w:val="20"/>
                <w:lang w:eastAsia="tr-TR"/>
              </w:rPr>
              <w:t xml:space="preserve"> Olma Nedeni ile Bireysel Emeklilik Hesabının Kapatılarak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33</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 xml:space="preserve">Emeklilik Gelir Planına </w:t>
            </w:r>
            <w:proofErr w:type="gramStart"/>
            <w:r w:rsidRPr="00F71C47">
              <w:rPr>
                <w:rFonts w:ascii="Calibri" w:eastAsia="Times New Roman" w:hAnsi="Calibri" w:cs="Calibri"/>
                <w:color w:val="000000"/>
                <w:sz w:val="20"/>
                <w:lang w:eastAsia="tr-TR"/>
              </w:rPr>
              <w:t>Dahil</w:t>
            </w:r>
            <w:proofErr w:type="gramEnd"/>
            <w:r w:rsidRPr="00F71C47">
              <w:rPr>
                <w:rFonts w:ascii="Calibri" w:eastAsia="Times New Roman" w:hAnsi="Calibri" w:cs="Calibri"/>
                <w:color w:val="000000"/>
                <w:sz w:val="20"/>
                <w:lang w:eastAsia="tr-TR"/>
              </w:rPr>
              <w:t xml:space="preserve"> Olma</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lastRenderedPageBreak/>
              <w:t>34</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Gelir Planı Ödeme Periyodu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35</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Gelir Planı Ödeme Tutarı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36</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Gelir Planı Fon Dağılımı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37</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 xml:space="preserve">Emeklilik Gelir Planını </w:t>
            </w:r>
            <w:proofErr w:type="gramStart"/>
            <w:r w:rsidRPr="00F71C47">
              <w:rPr>
                <w:rFonts w:ascii="Calibri" w:eastAsia="Times New Roman" w:hAnsi="Calibri" w:cs="Calibri"/>
                <w:color w:val="000000"/>
                <w:sz w:val="20"/>
                <w:lang w:eastAsia="tr-TR"/>
              </w:rPr>
              <w:t>Sonlandırarak  Bireysel</w:t>
            </w:r>
            <w:proofErr w:type="gramEnd"/>
            <w:r w:rsidRPr="00F71C47">
              <w:rPr>
                <w:rFonts w:ascii="Calibri" w:eastAsia="Times New Roman" w:hAnsi="Calibri" w:cs="Calibri"/>
                <w:color w:val="000000"/>
                <w:sz w:val="20"/>
                <w:lang w:eastAsia="tr-TR"/>
              </w:rPr>
              <w:t xml:space="preserve"> Emeklilik Hesabının Kapatılarak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38</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Gelir Planını Başka Şirkete Aktarma</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39</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Sözleşme-Sertifika Sonlanmadan İşveren-Çalışan İlişkisinin Sona Ermesi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40</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İşveren-Çalışan İlişkisinin Tekrar Kurulması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41</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Sözleşme Kuruluş</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42</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Pasif Hale Gelme</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43</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Toplu Sözleşmeden Tekil Sözleşmeye Geçiş</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44</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Tekil Sözleşmeden Toplu Sözleşmeye Geçiş</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45</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Toplu Sözleşmeden Tekil Sözleşmeye Geçiş (Plan Değişikliği Olmadan)</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46</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Tekil Sözleşmeden Toplu Sözleşmeye Geçiş (Plan Değişikliği Olmadan)</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47</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Grup Değişikliği (Planı Aynı Olan)</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48</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Grup Değişikliği (Plan Değişikliği İle)</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49</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Sözleşme Cinsi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50</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Sertifikaya Dönüşüm Nedeniyle Sonlanma</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51</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Grup Kurucusu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52</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İşten Ayrılma Nedeniyle Sertifikanın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53</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İflasın Kaldırılması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54</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Sözleşme Sonlanmadan Hesap Bölünmesi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55</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Katılımcı Sicil Kodu Düzeltmesi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56</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Fon Birleşmesi/Devri Sonucu Zorunlu FDO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57</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Gelir Planından Ödeme Almaya Ara Verme</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58</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Gelir Planından Ödeme Almaya Devam Etme</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59</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Plan Birleştirme Nedeniyle Plan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60</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Nedeniyle Aynı Şirkette Hesap Birleştirmeyle Sonlanma</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61</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Aktarıma Özel Emeklilik Gelir Planı Kapsamında Şirketten Maaş Ödemesini Durdurma</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62</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Aktarıma Özel Emeklilik Gelir Planı Kapsamında Şirketten Maaş Ödemesine Devam Etme</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63</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Devlet Katkısı Fon Kodu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64</w:t>
            </w:r>
          </w:p>
        </w:tc>
        <w:tc>
          <w:tcPr>
            <w:tcW w:w="4713"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Farklı Şirkette Hesap Birleştirmeyle Sonlanma</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65</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Nedeniyle Farklı Şirkette Hesap Birleştirme Nedeni ile Hesabın Kapatılarak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66</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Vefat Nedeniyle Sonlanma Bildirimi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67</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Vefat Nedeniyle Sonlanma Bildirimi İptali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68</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Vefat Nedeniyle Sonlanma Bildirimi Kesinleşmesi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69</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Maluliyet Nedeniyle Sonlanma Bildirimi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70</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Maluliyet Nedeniyle Sonlanma Bildirimi İptali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71</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Maluliyet Nedeniyle Sonlanma Bildirimi Kesinleşmesi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72</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Birikimlerin Aktarımı (Başka Şirkete Aktarım) Nedeniyle Sonlanma Bildirimi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73</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Birikimlerin Aktarımı (Başka Şirkete Aktarım) Nedeniyle Sonlanma Bildirimi İptali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74</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Birikimlerin Aktarımı (Başka Şirkete Aktarım) Nedeniyle Sonlanma Bildirimi Kesinleşmesi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75</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Sistemden Çıkış Nedeniyle Sonlanma Bildirimi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76</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Sistemden Çıkış Nedeniyle Sonlanma Bildirimi İptali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77</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Sistemden Çıkış Nedeniyle Sonlanma Bildirimi Kesinleşmesi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78</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ile Sonlanma Nedeniyle Sonlanma Bildirimi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79</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ile Sonlanma Nedeniyle Sonlanma Bildirimi İptali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80</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ile Sonlanma Nedeniyle Sonlanma Bildirimi Kesinleşmesi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81</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Nedeniyle Aynı Şirkette Hesap Birleştirmeyle Sonlanma Bildirimi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82</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Nedeniyle Aynı Şirkette Hesap Birleştirmeyle Sonlanma Bildirimi İptali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83</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Nedeniyle Aynı Şirkette Hesap Birleştirmeyle Sonlanma Bildirimi Kesinleşmesi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84</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Nedeniyle Farklı Şirkette Hesap Birleştirmeyle Sonlanma Bildirimi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85</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Nedeniyle Farklı Şirkette Hesap Birleştirmeyle Sonlanma Bildirimi İptali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86</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Nedeniyle Farklı Şirkette Hesap Birleştirmeyle Sonlanma Bildirimi Kesinleşmesi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87</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 xml:space="preserve">Emeklilik ile Yıllık Gelir Sigortasına </w:t>
            </w:r>
            <w:proofErr w:type="gramStart"/>
            <w:r w:rsidRPr="00F71C47">
              <w:rPr>
                <w:rFonts w:ascii="Calibri" w:eastAsia="Times New Roman" w:hAnsi="Calibri" w:cs="Calibri"/>
                <w:color w:val="000000"/>
                <w:sz w:val="20"/>
                <w:lang w:eastAsia="tr-TR"/>
              </w:rPr>
              <w:t>Dahil</w:t>
            </w:r>
            <w:proofErr w:type="gramEnd"/>
            <w:r w:rsidRPr="00F71C47">
              <w:rPr>
                <w:rFonts w:ascii="Calibri" w:eastAsia="Times New Roman" w:hAnsi="Calibri" w:cs="Calibri"/>
                <w:color w:val="000000"/>
                <w:sz w:val="20"/>
                <w:lang w:eastAsia="tr-TR"/>
              </w:rPr>
              <w:t xml:space="preserve"> Olarak Sonlanma Bildirimi </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88</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 xml:space="preserve">Emeklilik ile Yıllık Gelir Sigortasına </w:t>
            </w:r>
            <w:proofErr w:type="gramStart"/>
            <w:r w:rsidRPr="00F71C47">
              <w:rPr>
                <w:rFonts w:ascii="Calibri" w:eastAsia="Times New Roman" w:hAnsi="Calibri" w:cs="Calibri"/>
                <w:color w:val="000000"/>
                <w:sz w:val="20"/>
                <w:lang w:eastAsia="tr-TR"/>
              </w:rPr>
              <w:t>Dahil</w:t>
            </w:r>
            <w:proofErr w:type="gramEnd"/>
            <w:r w:rsidRPr="00F71C47">
              <w:rPr>
                <w:rFonts w:ascii="Calibri" w:eastAsia="Times New Roman" w:hAnsi="Calibri" w:cs="Calibri"/>
                <w:color w:val="000000"/>
                <w:sz w:val="20"/>
                <w:lang w:eastAsia="tr-TR"/>
              </w:rPr>
              <w:t xml:space="preserve"> Olarak Sonlanma Bildirimi İptali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lastRenderedPageBreak/>
              <w:t>89</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 xml:space="preserve">Emeklilik ile Yıllık Gelir Sigortasına </w:t>
            </w:r>
            <w:proofErr w:type="gramStart"/>
            <w:r w:rsidRPr="00F71C47">
              <w:rPr>
                <w:rFonts w:ascii="Calibri" w:eastAsia="Times New Roman" w:hAnsi="Calibri" w:cs="Calibri"/>
                <w:color w:val="000000"/>
                <w:sz w:val="20"/>
                <w:lang w:eastAsia="tr-TR"/>
              </w:rPr>
              <w:t>Dahil</w:t>
            </w:r>
            <w:proofErr w:type="gramEnd"/>
            <w:r w:rsidRPr="00F71C47">
              <w:rPr>
                <w:rFonts w:ascii="Calibri" w:eastAsia="Times New Roman" w:hAnsi="Calibri" w:cs="Calibri"/>
                <w:color w:val="000000"/>
                <w:sz w:val="20"/>
                <w:lang w:eastAsia="tr-TR"/>
              </w:rPr>
              <w:t xml:space="preserve"> Olarak Sonlanma Bildirimi Kesinleşmesi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90</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Cayma Nedeniyle Sonlanma Bildirimi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91</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Cayma Nedeniyle Sonlanma Bildirimi İptali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92</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Cayma Nedeniyle Sonlanma Bildirimi Kesinleşmesi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93</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Vefat Ettiği Tespit Edilen Katılımcı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94</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DKS Başlangıç Tarihi Güncelleme</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95</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Düzensiz Ödeme Statüsüne Giriş</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96</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Düzensiz Ödeme Statüsünden Çıkış</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97</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Cayma ile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98</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Vefat ile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99</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Maluliyet ile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100</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Birikimlerin Aktarımı ile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101</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Sistemden Çıkış ile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102</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ile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103</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 xml:space="preserve">Emeklilik ile Yıllık Gelir Sigortasına </w:t>
            </w:r>
            <w:proofErr w:type="gramStart"/>
            <w:r w:rsidRPr="00F71C47">
              <w:rPr>
                <w:rFonts w:ascii="Calibri" w:eastAsia="Times New Roman" w:hAnsi="Calibri" w:cs="Calibri"/>
                <w:color w:val="000000"/>
                <w:sz w:val="20"/>
                <w:lang w:eastAsia="tr-TR"/>
              </w:rPr>
              <w:t>Dahil</w:t>
            </w:r>
            <w:proofErr w:type="gramEnd"/>
            <w:r w:rsidRPr="00F71C47">
              <w:rPr>
                <w:rFonts w:ascii="Calibri" w:eastAsia="Times New Roman" w:hAnsi="Calibri" w:cs="Calibri"/>
                <w:color w:val="000000"/>
                <w:sz w:val="20"/>
                <w:lang w:eastAsia="tr-TR"/>
              </w:rPr>
              <w:t xml:space="preserve"> Olma Nedeni ile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104</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Gelir Planını Sonlandırarak Sözleşmenin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105</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Nedeniyle Farklı Şirkette Hesap Birleştirme Nedeni ile Sonlanma</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106</w:t>
            </w:r>
          </w:p>
        </w:tc>
        <w:tc>
          <w:tcPr>
            <w:tcW w:w="4713" w:type="pct"/>
            <w:tcBorders>
              <w:top w:val="nil"/>
              <w:left w:val="nil"/>
              <w:bottom w:val="single" w:sz="4" w:space="0" w:color="auto"/>
              <w:right w:val="single" w:sz="4" w:space="0" w:color="auto"/>
            </w:tcBorders>
            <w:shd w:val="clear" w:color="000000" w:fill="BFBF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Nedeniyle Aynı Şirkette Hesap Birleştirme Nedeni ile Sonlanma</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107</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İşten Ayrılma Nedeniyle Otomatik Katılım Sertifikası Hesabının Kapatılarak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108</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İşten Ayrılma Nedeniyle Otomatik Katılım Sertifikasının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109</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Otomatik Katılım Sertifikasının Aynı Şirkette Birikim Transferi İle Bireysel Emeklilik Hesabının Kapatılarak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110</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Otomatik Katılım Sertifikasının Farklı Şirkette Birikim Transferi İle Bireysel Emeklilik Hesabının Kapatılarak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111</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Otomatik Katılım Sertifikasında Cayma Süresi Sonrasında Fon Tercihi Belirlemesi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112</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Otomatik Katılım Sertifikasında İşten Ayrılma Sonrası Bireysel Ödemeye Geçiş</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113</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Otomatik Katılım Sertifikasında Ödemeye Ara Verme</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114</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Otomatik Katılım Sertifikasında İşten Ayrılma Nedeni İle Ödemeye Ara Verme</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115</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Otomatik Katılım Sertifikasında Bireysel Ödemeye Başlama İle Ödemeye Ara Vermeden Çıkış</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116</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Fon Dağılımı Değişikliği Hakkının Portföy Yönetim Şirketine Devri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117</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Fon Dağılımı Değişikliği Hakkının Portföy Yönetim Şirketine Devrinin Geri Alınması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118</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Çalışan İşten Ayrılma Bildirimi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119</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 xml:space="preserve">Çalışana Plana </w:t>
            </w:r>
            <w:proofErr w:type="gramStart"/>
            <w:r w:rsidRPr="00F71C47">
              <w:rPr>
                <w:rFonts w:ascii="Calibri" w:eastAsia="Times New Roman" w:hAnsi="Calibri" w:cs="Calibri"/>
                <w:color w:val="000000"/>
                <w:sz w:val="20"/>
                <w:lang w:eastAsia="tr-TR"/>
              </w:rPr>
              <w:t>Dahil</w:t>
            </w:r>
            <w:proofErr w:type="gramEnd"/>
            <w:r w:rsidRPr="00F71C47">
              <w:rPr>
                <w:rFonts w:ascii="Calibri" w:eastAsia="Times New Roman" w:hAnsi="Calibri" w:cs="Calibri"/>
                <w:color w:val="000000"/>
                <w:sz w:val="20"/>
                <w:lang w:eastAsia="tr-TR"/>
              </w:rPr>
              <w:t xml:space="preserve"> Edildiğine İlişkin Bildirim Yapılması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120</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Mesafeli Satış Katılımcı Teyidinin Alınması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121</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Aktarım Talebinin Mevcut Emeklilik Şirketine İletilmesi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122</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Emeklilik Talebi Nedeni İle Diğer Şirkete Hesap Birleştirme Talebinin İletilmesi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123</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Fonun Birleşmesi/Devri Sonucu Zorunlu Devlet Katkısı Fon Kodu Değişikliği</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124</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İşten Ayrılma Nedeniyle Otomatik Katılım Sertifikası Hesabının Resen Kapatılarak Sonlanması</w:t>
            </w:r>
          </w:p>
        </w:tc>
      </w:tr>
      <w:tr w:rsidR="00F71C47" w:rsidRPr="00F71C47" w:rsidTr="00F71C47">
        <w:trPr>
          <w:trHeight w:val="20"/>
        </w:trPr>
        <w:tc>
          <w:tcPr>
            <w:tcW w:w="28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125</w:t>
            </w:r>
          </w:p>
        </w:tc>
        <w:tc>
          <w:tcPr>
            <w:tcW w:w="4713" w:type="pct"/>
            <w:tcBorders>
              <w:top w:val="nil"/>
              <w:left w:val="nil"/>
              <w:bottom w:val="single" w:sz="4" w:space="0" w:color="auto"/>
              <w:right w:val="single" w:sz="4" w:space="0" w:color="auto"/>
            </w:tcBorders>
            <w:shd w:val="clear" w:color="auto" w:fill="BFBFBF" w:themeFill="background1" w:themeFillShade="BF"/>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İşten Ayrılma Nedeniyle Otomatik Katılım Sertifikasının Resen Sonlanması</w:t>
            </w:r>
          </w:p>
        </w:tc>
      </w:tr>
    </w:tbl>
    <w:p w:rsidR="00F71C47" w:rsidRDefault="00F71C47" w:rsidP="00320C77">
      <w:pPr>
        <w:pStyle w:val="ListeParagraf"/>
        <w:ind w:left="993"/>
        <w:rPr>
          <w:b/>
          <w:sz w:val="24"/>
          <w:szCs w:val="24"/>
          <w:u w:val="single"/>
        </w:rPr>
      </w:pPr>
    </w:p>
    <w:p w:rsidR="00F71C47" w:rsidRPr="00567C69" w:rsidRDefault="00F71C47" w:rsidP="00091BD4">
      <w:pPr>
        <w:pStyle w:val="ListeParagraf"/>
        <w:numPr>
          <w:ilvl w:val="1"/>
          <w:numId w:val="1"/>
        </w:numPr>
        <w:ind w:left="993" w:hanging="633"/>
        <w:outlineLvl w:val="1"/>
        <w:rPr>
          <w:b/>
          <w:sz w:val="24"/>
          <w:szCs w:val="24"/>
          <w:u w:val="single"/>
        </w:rPr>
      </w:pPr>
      <w:bookmarkStart w:id="42" w:name="_Toc487464140"/>
      <w:r>
        <w:rPr>
          <w:b/>
          <w:sz w:val="24"/>
          <w:szCs w:val="24"/>
          <w:u w:val="single"/>
        </w:rPr>
        <w:t>Sözleşme Cinsleri</w:t>
      </w:r>
      <w:bookmarkEnd w:id="42"/>
    </w:p>
    <w:tbl>
      <w:tblPr>
        <w:tblW w:w="5000" w:type="pct"/>
        <w:tblCellMar>
          <w:left w:w="70" w:type="dxa"/>
          <w:right w:w="70" w:type="dxa"/>
        </w:tblCellMar>
        <w:tblLook w:val="04A0" w:firstRow="1" w:lastRow="0" w:firstColumn="1" w:lastColumn="0" w:noHBand="0" w:noVBand="1"/>
      </w:tblPr>
      <w:tblGrid>
        <w:gridCol w:w="610"/>
        <w:gridCol w:w="9876"/>
      </w:tblGrid>
      <w:tr w:rsidR="00F71C47" w:rsidRPr="00F71C47" w:rsidTr="00320C77">
        <w:trPr>
          <w:trHeight w:val="20"/>
        </w:trPr>
        <w:tc>
          <w:tcPr>
            <w:tcW w:w="291"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71C47" w:rsidRPr="00F71C47" w:rsidRDefault="00F71C47" w:rsidP="00F71C47">
            <w:pPr>
              <w:spacing w:after="0" w:line="240" w:lineRule="auto"/>
              <w:jc w:val="center"/>
              <w:rPr>
                <w:rFonts w:ascii="Calibri" w:eastAsia="Times New Roman" w:hAnsi="Calibri" w:cs="Calibri"/>
                <w:b/>
                <w:bCs/>
                <w:color w:val="1F497D"/>
                <w:sz w:val="20"/>
                <w:lang w:eastAsia="tr-TR"/>
              </w:rPr>
            </w:pPr>
            <w:r w:rsidRPr="00F71C47">
              <w:rPr>
                <w:rFonts w:ascii="Calibri" w:eastAsia="Times New Roman" w:hAnsi="Calibri" w:cs="Calibri"/>
                <w:b/>
                <w:bCs/>
                <w:color w:val="1F497D"/>
                <w:sz w:val="20"/>
                <w:lang w:eastAsia="tr-TR"/>
              </w:rPr>
              <w:t>Kod</w:t>
            </w:r>
          </w:p>
        </w:tc>
        <w:tc>
          <w:tcPr>
            <w:tcW w:w="4709" w:type="pct"/>
            <w:tcBorders>
              <w:top w:val="single" w:sz="4" w:space="0" w:color="auto"/>
              <w:left w:val="nil"/>
              <w:bottom w:val="single" w:sz="4" w:space="0" w:color="auto"/>
              <w:right w:val="single" w:sz="4" w:space="0" w:color="auto"/>
            </w:tcBorders>
            <w:shd w:val="clear" w:color="000000" w:fill="BFBFBF"/>
            <w:noWrap/>
            <w:vAlign w:val="bottom"/>
            <w:hideMark/>
          </w:tcPr>
          <w:p w:rsidR="00F71C47" w:rsidRPr="00F71C47" w:rsidRDefault="00F71C47" w:rsidP="00F71C47">
            <w:pPr>
              <w:spacing w:after="0" w:line="240" w:lineRule="auto"/>
              <w:rPr>
                <w:rFonts w:ascii="Calibri" w:eastAsia="Times New Roman" w:hAnsi="Calibri" w:cs="Calibri"/>
                <w:b/>
                <w:bCs/>
                <w:color w:val="1F497D"/>
                <w:sz w:val="20"/>
                <w:lang w:eastAsia="tr-TR"/>
              </w:rPr>
            </w:pPr>
            <w:r w:rsidRPr="00F71C47">
              <w:rPr>
                <w:rFonts w:ascii="Calibri" w:eastAsia="Times New Roman" w:hAnsi="Calibri" w:cs="Calibri"/>
                <w:b/>
                <w:bCs/>
                <w:color w:val="1F497D"/>
                <w:sz w:val="20"/>
                <w:lang w:eastAsia="tr-TR"/>
              </w:rPr>
              <w:t>Açıklama</w:t>
            </w:r>
          </w:p>
        </w:tc>
      </w:tr>
      <w:tr w:rsidR="00F71C47" w:rsidRPr="00F71C4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w:t>
            </w:r>
          </w:p>
        </w:tc>
        <w:tc>
          <w:tcPr>
            <w:tcW w:w="4709"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Bireysel Sözleşme</w:t>
            </w:r>
          </w:p>
        </w:tc>
      </w:tr>
      <w:tr w:rsidR="00F71C47" w:rsidRPr="00F71C4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2</w:t>
            </w:r>
          </w:p>
        </w:tc>
        <w:tc>
          <w:tcPr>
            <w:tcW w:w="4709"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Gruba Bağlı Bireysel Sözleşme</w:t>
            </w:r>
          </w:p>
        </w:tc>
      </w:tr>
      <w:tr w:rsidR="00F71C47" w:rsidRPr="00F71C4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3</w:t>
            </w:r>
          </w:p>
        </w:tc>
        <w:tc>
          <w:tcPr>
            <w:tcW w:w="4709"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İşveren Grup Emeklilik Ana Sözleşmesi</w:t>
            </w:r>
          </w:p>
        </w:tc>
      </w:tr>
      <w:tr w:rsidR="00F71C47" w:rsidRPr="00F71C4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4</w:t>
            </w:r>
          </w:p>
        </w:tc>
        <w:tc>
          <w:tcPr>
            <w:tcW w:w="4709"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İşveren Grup Emeklilik Sertifikası</w:t>
            </w:r>
          </w:p>
        </w:tc>
      </w:tr>
      <w:tr w:rsidR="00F71C47" w:rsidRPr="00F71C4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5</w:t>
            </w:r>
          </w:p>
        </w:tc>
        <w:tc>
          <w:tcPr>
            <w:tcW w:w="4709"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Toplu (Bireysel) Sözleşme</w:t>
            </w:r>
          </w:p>
        </w:tc>
      </w:tr>
      <w:tr w:rsidR="00F71C47" w:rsidRPr="00F71C4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6</w:t>
            </w:r>
          </w:p>
        </w:tc>
        <w:tc>
          <w:tcPr>
            <w:tcW w:w="4709"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Toplu (Grup) Sözleşme</w:t>
            </w:r>
          </w:p>
        </w:tc>
      </w:tr>
      <w:tr w:rsidR="00F71C47" w:rsidRPr="00F71C4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7</w:t>
            </w:r>
          </w:p>
        </w:tc>
        <w:tc>
          <w:tcPr>
            <w:tcW w:w="4709"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Toplu (İşveren) Sözleşme</w:t>
            </w:r>
          </w:p>
        </w:tc>
      </w:tr>
      <w:tr w:rsidR="00F71C47" w:rsidRPr="00F71C4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8</w:t>
            </w:r>
          </w:p>
        </w:tc>
        <w:tc>
          <w:tcPr>
            <w:tcW w:w="4709" w:type="pct"/>
            <w:tcBorders>
              <w:top w:val="nil"/>
              <w:left w:val="nil"/>
              <w:bottom w:val="single" w:sz="4" w:space="0" w:color="auto"/>
              <w:right w:val="single" w:sz="4" w:space="0" w:color="auto"/>
            </w:tcBorders>
            <w:shd w:val="clear" w:color="000000" w:fill="BFBF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Toplu (Çalışan) Sözleşme</w:t>
            </w:r>
          </w:p>
        </w:tc>
      </w:tr>
      <w:tr w:rsidR="00F71C47" w:rsidRPr="00F71C47" w:rsidTr="00320C77">
        <w:trPr>
          <w:trHeight w:val="20"/>
        </w:trPr>
        <w:tc>
          <w:tcPr>
            <w:tcW w:w="291"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9</w:t>
            </w:r>
          </w:p>
        </w:tc>
        <w:tc>
          <w:tcPr>
            <w:tcW w:w="4709" w:type="pct"/>
            <w:tcBorders>
              <w:top w:val="nil"/>
              <w:left w:val="nil"/>
              <w:bottom w:val="single" w:sz="4" w:space="0" w:color="auto"/>
              <w:right w:val="single" w:sz="4" w:space="0" w:color="auto"/>
            </w:tcBorders>
            <w:shd w:val="clear" w:color="auto" w:fill="BFBFBF" w:themeFill="background1" w:themeFillShade="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Otomatik Katılım Ana Sözleşmesi</w:t>
            </w:r>
          </w:p>
        </w:tc>
      </w:tr>
      <w:tr w:rsidR="00F71C47" w:rsidRPr="00F71C47" w:rsidTr="00320C77">
        <w:trPr>
          <w:trHeight w:val="20"/>
        </w:trPr>
        <w:tc>
          <w:tcPr>
            <w:tcW w:w="291"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10</w:t>
            </w:r>
          </w:p>
        </w:tc>
        <w:tc>
          <w:tcPr>
            <w:tcW w:w="4709" w:type="pct"/>
            <w:tcBorders>
              <w:top w:val="nil"/>
              <w:left w:val="nil"/>
              <w:bottom w:val="single" w:sz="4" w:space="0" w:color="auto"/>
              <w:right w:val="single" w:sz="4" w:space="0" w:color="auto"/>
            </w:tcBorders>
            <w:shd w:val="clear" w:color="auto" w:fill="BFBFBF" w:themeFill="background1" w:themeFillShade="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Otomatik Katılım Sertifikası</w:t>
            </w:r>
          </w:p>
        </w:tc>
      </w:tr>
      <w:tr w:rsidR="00F71C47" w:rsidRPr="00F71C47" w:rsidTr="00320C77">
        <w:trPr>
          <w:trHeight w:val="20"/>
        </w:trPr>
        <w:tc>
          <w:tcPr>
            <w:tcW w:w="291"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1C47" w:rsidRPr="00F71C47" w:rsidRDefault="00F71C47" w:rsidP="00F71C47">
            <w:pPr>
              <w:spacing w:after="0" w:line="240" w:lineRule="auto"/>
              <w:jc w:val="center"/>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11</w:t>
            </w:r>
          </w:p>
        </w:tc>
        <w:tc>
          <w:tcPr>
            <w:tcW w:w="4709" w:type="pct"/>
            <w:tcBorders>
              <w:top w:val="nil"/>
              <w:left w:val="nil"/>
              <w:bottom w:val="single" w:sz="4" w:space="0" w:color="auto"/>
              <w:right w:val="single" w:sz="4" w:space="0" w:color="auto"/>
            </w:tcBorders>
            <w:shd w:val="clear" w:color="auto" w:fill="BFBFBF" w:themeFill="background1" w:themeFillShade="BF"/>
            <w:noWrap/>
            <w:vAlign w:val="center"/>
            <w:hideMark/>
          </w:tcPr>
          <w:p w:rsidR="00F71C47" w:rsidRPr="00F71C47" w:rsidRDefault="00F71C47" w:rsidP="00F71C47">
            <w:pPr>
              <w:spacing w:after="0" w:line="240" w:lineRule="auto"/>
              <w:rPr>
                <w:rFonts w:ascii="Calibri" w:eastAsia="Times New Roman" w:hAnsi="Calibri" w:cs="Calibri"/>
                <w:color w:val="000000"/>
                <w:sz w:val="20"/>
                <w:lang w:eastAsia="tr-TR"/>
              </w:rPr>
            </w:pPr>
            <w:r w:rsidRPr="00F71C47">
              <w:rPr>
                <w:rFonts w:ascii="Calibri" w:eastAsia="Times New Roman" w:hAnsi="Calibri" w:cs="Calibri"/>
                <w:color w:val="000000"/>
                <w:sz w:val="20"/>
                <w:lang w:eastAsia="tr-TR"/>
              </w:rPr>
              <w:t>Gruba Bağlı Bireysel Sponsor Ödemeli Sözleşme</w:t>
            </w:r>
          </w:p>
        </w:tc>
      </w:tr>
    </w:tbl>
    <w:p w:rsidR="00F71C47" w:rsidRDefault="00F71C47">
      <w:pPr>
        <w:rPr>
          <w:b/>
          <w:sz w:val="24"/>
          <w:szCs w:val="24"/>
          <w:u w:val="single"/>
        </w:rPr>
      </w:pPr>
    </w:p>
    <w:p w:rsidR="00320C77" w:rsidRPr="00567C69" w:rsidRDefault="00320C77" w:rsidP="00091BD4">
      <w:pPr>
        <w:pStyle w:val="ListeParagraf"/>
        <w:numPr>
          <w:ilvl w:val="1"/>
          <w:numId w:val="1"/>
        </w:numPr>
        <w:ind w:left="993" w:hanging="633"/>
        <w:outlineLvl w:val="1"/>
        <w:rPr>
          <w:b/>
          <w:sz w:val="24"/>
          <w:szCs w:val="24"/>
          <w:u w:val="single"/>
        </w:rPr>
      </w:pPr>
      <w:bookmarkStart w:id="43" w:name="_Toc487464141"/>
      <w:r>
        <w:rPr>
          <w:b/>
          <w:sz w:val="24"/>
          <w:szCs w:val="24"/>
          <w:u w:val="single"/>
        </w:rPr>
        <w:lastRenderedPageBreak/>
        <w:t>Ödeyen Tipleri</w:t>
      </w:r>
      <w:bookmarkEnd w:id="43"/>
    </w:p>
    <w:tbl>
      <w:tblPr>
        <w:tblW w:w="5000" w:type="pct"/>
        <w:tblCellMar>
          <w:left w:w="70" w:type="dxa"/>
          <w:right w:w="70" w:type="dxa"/>
        </w:tblCellMar>
        <w:tblLook w:val="04A0" w:firstRow="1" w:lastRow="0" w:firstColumn="1" w:lastColumn="0" w:noHBand="0" w:noVBand="1"/>
      </w:tblPr>
      <w:tblGrid>
        <w:gridCol w:w="610"/>
        <w:gridCol w:w="9876"/>
      </w:tblGrid>
      <w:tr w:rsidR="00320C77" w:rsidRPr="00320C77" w:rsidTr="00320C77">
        <w:trPr>
          <w:trHeight w:val="20"/>
        </w:trPr>
        <w:tc>
          <w:tcPr>
            <w:tcW w:w="291"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20C77" w:rsidRPr="00320C77" w:rsidRDefault="00320C77" w:rsidP="00320C77">
            <w:pPr>
              <w:spacing w:after="0" w:line="240" w:lineRule="auto"/>
              <w:jc w:val="center"/>
              <w:rPr>
                <w:rFonts w:ascii="Calibri" w:eastAsia="Times New Roman" w:hAnsi="Calibri" w:cs="Calibri"/>
                <w:b/>
                <w:bCs/>
                <w:color w:val="1F497D"/>
                <w:sz w:val="20"/>
                <w:lang w:eastAsia="tr-TR"/>
              </w:rPr>
            </w:pPr>
            <w:r w:rsidRPr="00320C77">
              <w:rPr>
                <w:rFonts w:ascii="Calibri" w:eastAsia="Times New Roman" w:hAnsi="Calibri" w:cs="Calibri"/>
                <w:b/>
                <w:bCs/>
                <w:color w:val="1F497D"/>
                <w:sz w:val="20"/>
                <w:lang w:eastAsia="tr-TR"/>
              </w:rPr>
              <w:t>Kod</w:t>
            </w:r>
          </w:p>
        </w:tc>
        <w:tc>
          <w:tcPr>
            <w:tcW w:w="4709" w:type="pct"/>
            <w:tcBorders>
              <w:top w:val="single" w:sz="4" w:space="0" w:color="auto"/>
              <w:left w:val="nil"/>
              <w:bottom w:val="single" w:sz="4" w:space="0" w:color="auto"/>
              <w:right w:val="single" w:sz="4" w:space="0" w:color="auto"/>
            </w:tcBorders>
            <w:shd w:val="clear" w:color="000000" w:fill="BFBFBF"/>
            <w:noWrap/>
            <w:vAlign w:val="bottom"/>
            <w:hideMark/>
          </w:tcPr>
          <w:p w:rsidR="00320C77" w:rsidRPr="00320C77" w:rsidRDefault="00320C77" w:rsidP="00320C77">
            <w:pPr>
              <w:spacing w:after="0" w:line="240" w:lineRule="auto"/>
              <w:rPr>
                <w:rFonts w:ascii="Calibri" w:eastAsia="Times New Roman" w:hAnsi="Calibri" w:cs="Calibri"/>
                <w:b/>
                <w:bCs/>
                <w:color w:val="1F497D"/>
                <w:sz w:val="20"/>
                <w:lang w:eastAsia="tr-TR"/>
              </w:rPr>
            </w:pPr>
            <w:r w:rsidRPr="00320C77">
              <w:rPr>
                <w:rFonts w:ascii="Calibri" w:eastAsia="Times New Roman" w:hAnsi="Calibri" w:cs="Calibri"/>
                <w:b/>
                <w:bCs/>
                <w:color w:val="1F497D"/>
                <w:sz w:val="20"/>
                <w:lang w:eastAsia="tr-TR"/>
              </w:rPr>
              <w:t>Açıklama</w:t>
            </w:r>
          </w:p>
        </w:tc>
      </w:tr>
      <w:tr w:rsidR="00320C77" w:rsidRPr="00320C7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320C77" w:rsidRPr="00320C77" w:rsidRDefault="00320C77" w:rsidP="00320C77">
            <w:pPr>
              <w:spacing w:after="0" w:line="240" w:lineRule="auto"/>
              <w:jc w:val="center"/>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1</w:t>
            </w:r>
          </w:p>
        </w:tc>
        <w:tc>
          <w:tcPr>
            <w:tcW w:w="4709" w:type="pct"/>
            <w:tcBorders>
              <w:top w:val="nil"/>
              <w:left w:val="nil"/>
              <w:bottom w:val="single" w:sz="4" w:space="0" w:color="auto"/>
              <w:right w:val="single" w:sz="4" w:space="0" w:color="auto"/>
            </w:tcBorders>
            <w:shd w:val="clear" w:color="000000" w:fill="BFBFBF"/>
            <w:noWrap/>
            <w:vAlign w:val="center"/>
            <w:hideMark/>
          </w:tcPr>
          <w:p w:rsidR="00320C77" w:rsidRPr="00320C77" w:rsidRDefault="00320C77" w:rsidP="00320C77">
            <w:pPr>
              <w:spacing w:after="0" w:line="240" w:lineRule="auto"/>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Katılımcı</w:t>
            </w:r>
          </w:p>
        </w:tc>
      </w:tr>
      <w:tr w:rsidR="00320C77" w:rsidRPr="00320C7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320C77" w:rsidRPr="00320C77" w:rsidRDefault="00320C77" w:rsidP="00320C77">
            <w:pPr>
              <w:spacing w:after="0" w:line="240" w:lineRule="auto"/>
              <w:jc w:val="center"/>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2</w:t>
            </w:r>
          </w:p>
        </w:tc>
        <w:tc>
          <w:tcPr>
            <w:tcW w:w="4709" w:type="pct"/>
            <w:tcBorders>
              <w:top w:val="nil"/>
              <w:left w:val="nil"/>
              <w:bottom w:val="single" w:sz="4" w:space="0" w:color="auto"/>
              <w:right w:val="single" w:sz="4" w:space="0" w:color="auto"/>
            </w:tcBorders>
            <w:shd w:val="clear" w:color="000000" w:fill="BFBFBF"/>
            <w:noWrap/>
            <w:vAlign w:val="center"/>
            <w:hideMark/>
          </w:tcPr>
          <w:p w:rsidR="00320C77" w:rsidRPr="00320C77" w:rsidRDefault="00320C77" w:rsidP="00320C77">
            <w:pPr>
              <w:spacing w:after="0" w:line="240" w:lineRule="auto"/>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Katılımcı Ad (Nam) Ve Hesabına Hareket Eden Kişi</w:t>
            </w:r>
          </w:p>
        </w:tc>
      </w:tr>
      <w:tr w:rsidR="00320C77" w:rsidRPr="00320C7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320C77" w:rsidRPr="00320C77" w:rsidRDefault="00320C77" w:rsidP="00320C77">
            <w:pPr>
              <w:spacing w:after="0" w:line="240" w:lineRule="auto"/>
              <w:jc w:val="center"/>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3</w:t>
            </w:r>
          </w:p>
        </w:tc>
        <w:tc>
          <w:tcPr>
            <w:tcW w:w="4709" w:type="pct"/>
            <w:tcBorders>
              <w:top w:val="nil"/>
              <w:left w:val="nil"/>
              <w:bottom w:val="single" w:sz="4" w:space="0" w:color="auto"/>
              <w:right w:val="single" w:sz="4" w:space="0" w:color="auto"/>
            </w:tcBorders>
            <w:shd w:val="clear" w:color="auto" w:fill="BFBFBF" w:themeFill="background1" w:themeFillShade="BF"/>
            <w:noWrap/>
            <w:vAlign w:val="center"/>
            <w:hideMark/>
          </w:tcPr>
          <w:p w:rsidR="00320C77" w:rsidRPr="00320C77" w:rsidRDefault="00320C77" w:rsidP="00320C77">
            <w:pPr>
              <w:spacing w:after="0" w:line="240" w:lineRule="auto"/>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İşveren</w:t>
            </w:r>
          </w:p>
        </w:tc>
      </w:tr>
      <w:tr w:rsidR="00320C77" w:rsidRPr="00320C7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320C77" w:rsidRPr="00320C77" w:rsidRDefault="00320C77" w:rsidP="00320C77">
            <w:pPr>
              <w:spacing w:after="0" w:line="240" w:lineRule="auto"/>
              <w:jc w:val="center"/>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4</w:t>
            </w:r>
          </w:p>
        </w:tc>
        <w:tc>
          <w:tcPr>
            <w:tcW w:w="4709" w:type="pct"/>
            <w:tcBorders>
              <w:top w:val="nil"/>
              <w:left w:val="nil"/>
              <w:bottom w:val="single" w:sz="4" w:space="0" w:color="auto"/>
              <w:right w:val="single" w:sz="4" w:space="0" w:color="auto"/>
            </w:tcBorders>
            <w:shd w:val="clear" w:color="000000" w:fill="BFBFBF"/>
            <w:noWrap/>
            <w:vAlign w:val="center"/>
            <w:hideMark/>
          </w:tcPr>
          <w:p w:rsidR="00320C77" w:rsidRPr="00320C77" w:rsidRDefault="00320C77" w:rsidP="00320C77">
            <w:pPr>
              <w:spacing w:after="0" w:line="240" w:lineRule="auto"/>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İşveren + Çalışan</w:t>
            </w:r>
          </w:p>
        </w:tc>
      </w:tr>
      <w:tr w:rsidR="00320C77" w:rsidRPr="00320C7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320C77" w:rsidRPr="00320C77" w:rsidRDefault="00320C77" w:rsidP="00320C77">
            <w:pPr>
              <w:spacing w:after="0" w:line="240" w:lineRule="auto"/>
              <w:jc w:val="center"/>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5</w:t>
            </w:r>
          </w:p>
        </w:tc>
        <w:tc>
          <w:tcPr>
            <w:tcW w:w="4709" w:type="pct"/>
            <w:tcBorders>
              <w:top w:val="nil"/>
              <w:left w:val="nil"/>
              <w:bottom w:val="single" w:sz="4" w:space="0" w:color="auto"/>
              <w:right w:val="single" w:sz="4" w:space="0" w:color="auto"/>
            </w:tcBorders>
            <w:shd w:val="clear" w:color="000000" w:fill="BFBFBF"/>
            <w:noWrap/>
            <w:vAlign w:val="center"/>
            <w:hideMark/>
          </w:tcPr>
          <w:p w:rsidR="00320C77" w:rsidRPr="00320C77" w:rsidRDefault="00320C77" w:rsidP="00320C77">
            <w:pPr>
              <w:spacing w:after="0" w:line="240" w:lineRule="auto"/>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Ek Fayda - Emeklilik Şirketi</w:t>
            </w:r>
          </w:p>
        </w:tc>
      </w:tr>
      <w:tr w:rsidR="00320C77" w:rsidRPr="00320C7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320C77" w:rsidRPr="00320C77" w:rsidRDefault="00320C77" w:rsidP="00320C77">
            <w:pPr>
              <w:spacing w:after="0" w:line="240" w:lineRule="auto"/>
              <w:jc w:val="center"/>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6</w:t>
            </w:r>
          </w:p>
        </w:tc>
        <w:tc>
          <w:tcPr>
            <w:tcW w:w="4709" w:type="pct"/>
            <w:tcBorders>
              <w:top w:val="nil"/>
              <w:left w:val="nil"/>
              <w:bottom w:val="single" w:sz="4" w:space="0" w:color="auto"/>
              <w:right w:val="single" w:sz="4" w:space="0" w:color="auto"/>
            </w:tcBorders>
            <w:shd w:val="clear" w:color="000000" w:fill="BFBFBF"/>
            <w:noWrap/>
            <w:vAlign w:val="center"/>
            <w:hideMark/>
          </w:tcPr>
          <w:p w:rsidR="00320C77" w:rsidRPr="00320C77" w:rsidRDefault="00320C77" w:rsidP="00320C77">
            <w:pPr>
              <w:spacing w:after="0" w:line="240" w:lineRule="auto"/>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Ek Fayda - İş Ortağı</w:t>
            </w:r>
          </w:p>
        </w:tc>
      </w:tr>
      <w:tr w:rsidR="00320C77" w:rsidRPr="00320C7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320C77" w:rsidRPr="00320C77" w:rsidRDefault="00320C77" w:rsidP="00320C77">
            <w:pPr>
              <w:spacing w:after="0" w:line="240" w:lineRule="auto"/>
              <w:jc w:val="center"/>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7</w:t>
            </w:r>
          </w:p>
        </w:tc>
        <w:tc>
          <w:tcPr>
            <w:tcW w:w="4709" w:type="pct"/>
            <w:tcBorders>
              <w:top w:val="nil"/>
              <w:left w:val="nil"/>
              <w:bottom w:val="single" w:sz="4" w:space="0" w:color="auto"/>
              <w:right w:val="single" w:sz="4" w:space="0" w:color="auto"/>
            </w:tcBorders>
            <w:shd w:val="clear" w:color="000000" w:fill="BFBFBF"/>
            <w:noWrap/>
            <w:vAlign w:val="center"/>
            <w:hideMark/>
          </w:tcPr>
          <w:p w:rsidR="00320C77" w:rsidRPr="00320C77" w:rsidRDefault="00320C77" w:rsidP="00320C77">
            <w:pPr>
              <w:spacing w:after="0" w:line="240" w:lineRule="auto"/>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Devlet</w:t>
            </w:r>
          </w:p>
        </w:tc>
      </w:tr>
      <w:tr w:rsidR="00320C77" w:rsidRPr="00320C7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320C77" w:rsidRPr="00320C77" w:rsidRDefault="00320C77" w:rsidP="00320C77">
            <w:pPr>
              <w:spacing w:after="0" w:line="240" w:lineRule="auto"/>
              <w:jc w:val="center"/>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8</w:t>
            </w:r>
          </w:p>
        </w:tc>
        <w:tc>
          <w:tcPr>
            <w:tcW w:w="4709" w:type="pct"/>
            <w:tcBorders>
              <w:top w:val="nil"/>
              <w:left w:val="nil"/>
              <w:bottom w:val="single" w:sz="4" w:space="0" w:color="auto"/>
              <w:right w:val="single" w:sz="4" w:space="0" w:color="auto"/>
            </w:tcBorders>
            <w:shd w:val="clear" w:color="000000" w:fill="BFBFBF"/>
            <w:noWrap/>
            <w:vAlign w:val="center"/>
            <w:hideMark/>
          </w:tcPr>
          <w:p w:rsidR="00320C77" w:rsidRPr="00320C77" w:rsidRDefault="00320C77" w:rsidP="00320C77">
            <w:pPr>
              <w:spacing w:after="0" w:line="240" w:lineRule="auto"/>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Emeklilik Şirketi</w:t>
            </w:r>
          </w:p>
        </w:tc>
      </w:tr>
      <w:tr w:rsidR="00320C77" w:rsidRPr="00320C77" w:rsidTr="00320C77">
        <w:trPr>
          <w:trHeight w:val="20"/>
        </w:trPr>
        <w:tc>
          <w:tcPr>
            <w:tcW w:w="291" w:type="pct"/>
            <w:tcBorders>
              <w:top w:val="nil"/>
              <w:left w:val="single" w:sz="4" w:space="0" w:color="auto"/>
              <w:bottom w:val="single" w:sz="4" w:space="0" w:color="auto"/>
              <w:right w:val="single" w:sz="4" w:space="0" w:color="auto"/>
            </w:tcBorders>
            <w:shd w:val="clear" w:color="000000" w:fill="D9D9D9"/>
            <w:noWrap/>
            <w:vAlign w:val="center"/>
            <w:hideMark/>
          </w:tcPr>
          <w:p w:rsidR="00320C77" w:rsidRPr="00320C77" w:rsidRDefault="00320C77" w:rsidP="00320C77">
            <w:pPr>
              <w:spacing w:after="0" w:line="240" w:lineRule="auto"/>
              <w:jc w:val="center"/>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9</w:t>
            </w:r>
          </w:p>
        </w:tc>
        <w:tc>
          <w:tcPr>
            <w:tcW w:w="4709" w:type="pct"/>
            <w:tcBorders>
              <w:top w:val="nil"/>
              <w:left w:val="nil"/>
              <w:bottom w:val="single" w:sz="4" w:space="0" w:color="auto"/>
              <w:right w:val="single" w:sz="4" w:space="0" w:color="auto"/>
            </w:tcBorders>
            <w:shd w:val="clear" w:color="000000" w:fill="BFBFBF"/>
            <w:noWrap/>
            <w:vAlign w:val="center"/>
            <w:hideMark/>
          </w:tcPr>
          <w:p w:rsidR="00320C77" w:rsidRPr="00320C77" w:rsidRDefault="00320C77" w:rsidP="00320C77">
            <w:pPr>
              <w:spacing w:after="0" w:line="240" w:lineRule="auto"/>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Ödemesine Tüzel Bir Kişiliğin Aracılık Ettiği Çalışan/Katılımcı</w:t>
            </w:r>
          </w:p>
        </w:tc>
      </w:tr>
      <w:tr w:rsidR="00320C77" w:rsidRPr="00320C77" w:rsidTr="00320C77">
        <w:trPr>
          <w:trHeight w:val="20"/>
        </w:trPr>
        <w:tc>
          <w:tcPr>
            <w:tcW w:w="291"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320C77" w:rsidRPr="00320C77" w:rsidRDefault="00320C77" w:rsidP="00320C77">
            <w:pPr>
              <w:spacing w:after="0" w:line="240" w:lineRule="auto"/>
              <w:jc w:val="center"/>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10</w:t>
            </w:r>
          </w:p>
        </w:tc>
        <w:tc>
          <w:tcPr>
            <w:tcW w:w="4709" w:type="pct"/>
            <w:tcBorders>
              <w:top w:val="nil"/>
              <w:left w:val="nil"/>
              <w:bottom w:val="single" w:sz="4" w:space="0" w:color="auto"/>
              <w:right w:val="single" w:sz="4" w:space="0" w:color="auto"/>
            </w:tcBorders>
            <w:shd w:val="clear" w:color="auto" w:fill="BFBFBF" w:themeFill="background1" w:themeFillShade="BF"/>
            <w:noWrap/>
            <w:vAlign w:val="center"/>
            <w:hideMark/>
          </w:tcPr>
          <w:p w:rsidR="00320C77" w:rsidRPr="00320C77" w:rsidRDefault="00320C77" w:rsidP="00320C77">
            <w:pPr>
              <w:spacing w:after="0" w:line="240" w:lineRule="auto"/>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Otomatik Katılım Kapsamında Ödeyen Çalışan</w:t>
            </w:r>
          </w:p>
        </w:tc>
      </w:tr>
      <w:tr w:rsidR="00320C77" w:rsidRPr="00320C77" w:rsidTr="00320C77">
        <w:trPr>
          <w:trHeight w:val="20"/>
        </w:trPr>
        <w:tc>
          <w:tcPr>
            <w:tcW w:w="291"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320C77" w:rsidRPr="00320C77" w:rsidRDefault="00320C77" w:rsidP="00320C77">
            <w:pPr>
              <w:spacing w:after="0" w:line="240" w:lineRule="auto"/>
              <w:jc w:val="center"/>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11</w:t>
            </w:r>
          </w:p>
        </w:tc>
        <w:tc>
          <w:tcPr>
            <w:tcW w:w="4709" w:type="pct"/>
            <w:tcBorders>
              <w:top w:val="nil"/>
              <w:left w:val="nil"/>
              <w:bottom w:val="single" w:sz="4" w:space="0" w:color="auto"/>
              <w:right w:val="single" w:sz="4" w:space="0" w:color="auto"/>
            </w:tcBorders>
            <w:shd w:val="clear" w:color="auto" w:fill="BFBFBF" w:themeFill="background1" w:themeFillShade="BF"/>
            <w:noWrap/>
            <w:vAlign w:val="center"/>
            <w:hideMark/>
          </w:tcPr>
          <w:p w:rsidR="00320C77" w:rsidRPr="00320C77" w:rsidRDefault="00320C77" w:rsidP="00320C77">
            <w:pPr>
              <w:spacing w:after="0" w:line="240" w:lineRule="auto"/>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Otomatik Katılım Kapsamında Bireysel Ödeme</w:t>
            </w:r>
          </w:p>
        </w:tc>
      </w:tr>
      <w:tr w:rsidR="00320C77" w:rsidRPr="00320C77" w:rsidTr="00320C77">
        <w:trPr>
          <w:trHeight w:val="20"/>
        </w:trPr>
        <w:tc>
          <w:tcPr>
            <w:tcW w:w="291"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320C77" w:rsidRPr="00320C77" w:rsidRDefault="00320C77" w:rsidP="00320C77">
            <w:pPr>
              <w:spacing w:after="0" w:line="240" w:lineRule="auto"/>
              <w:jc w:val="center"/>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12</w:t>
            </w:r>
          </w:p>
        </w:tc>
        <w:tc>
          <w:tcPr>
            <w:tcW w:w="4709" w:type="pct"/>
            <w:tcBorders>
              <w:top w:val="nil"/>
              <w:left w:val="nil"/>
              <w:bottom w:val="single" w:sz="4" w:space="0" w:color="auto"/>
              <w:right w:val="single" w:sz="4" w:space="0" w:color="auto"/>
            </w:tcBorders>
            <w:shd w:val="clear" w:color="auto" w:fill="BFBFBF" w:themeFill="background1" w:themeFillShade="BF"/>
            <w:noWrap/>
            <w:vAlign w:val="center"/>
            <w:hideMark/>
          </w:tcPr>
          <w:p w:rsidR="00320C77" w:rsidRPr="00320C77" w:rsidRDefault="00320C77" w:rsidP="00320C77">
            <w:pPr>
              <w:spacing w:after="0" w:line="240" w:lineRule="auto"/>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Sponsor Tarafından Ödenen</w:t>
            </w:r>
          </w:p>
        </w:tc>
      </w:tr>
      <w:tr w:rsidR="00320C77" w:rsidRPr="00320C77" w:rsidTr="00320C77">
        <w:trPr>
          <w:trHeight w:val="20"/>
        </w:trPr>
        <w:tc>
          <w:tcPr>
            <w:tcW w:w="291"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320C77" w:rsidRPr="00320C77" w:rsidRDefault="00320C77" w:rsidP="00320C77">
            <w:pPr>
              <w:spacing w:after="0" w:line="240" w:lineRule="auto"/>
              <w:jc w:val="center"/>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13</w:t>
            </w:r>
          </w:p>
        </w:tc>
        <w:tc>
          <w:tcPr>
            <w:tcW w:w="4709" w:type="pct"/>
            <w:tcBorders>
              <w:top w:val="nil"/>
              <w:left w:val="nil"/>
              <w:bottom w:val="single" w:sz="4" w:space="0" w:color="auto"/>
              <w:right w:val="single" w:sz="4" w:space="0" w:color="auto"/>
            </w:tcBorders>
            <w:shd w:val="clear" w:color="auto" w:fill="BFBFBF" w:themeFill="background1" w:themeFillShade="BF"/>
            <w:noWrap/>
            <w:vAlign w:val="center"/>
            <w:hideMark/>
          </w:tcPr>
          <w:p w:rsidR="00320C77" w:rsidRPr="00320C77" w:rsidRDefault="00320C77" w:rsidP="00320C77">
            <w:pPr>
              <w:spacing w:after="0" w:line="240" w:lineRule="auto"/>
              <w:rPr>
                <w:rFonts w:ascii="Calibri" w:eastAsia="Times New Roman" w:hAnsi="Calibri" w:cs="Calibri"/>
                <w:color w:val="000000"/>
                <w:sz w:val="20"/>
                <w:lang w:eastAsia="tr-TR"/>
              </w:rPr>
            </w:pPr>
            <w:r w:rsidRPr="00320C77">
              <w:rPr>
                <w:rFonts w:ascii="Calibri" w:eastAsia="Times New Roman" w:hAnsi="Calibri" w:cs="Calibri"/>
                <w:color w:val="000000"/>
                <w:sz w:val="20"/>
                <w:lang w:eastAsia="tr-TR"/>
              </w:rPr>
              <w:t>Sponsorun Ödemesine Aracılık Ettiği Çalışan/Katılımcı</w:t>
            </w:r>
          </w:p>
        </w:tc>
      </w:tr>
    </w:tbl>
    <w:p w:rsidR="00320C77" w:rsidRDefault="00320C77">
      <w:pPr>
        <w:rPr>
          <w:b/>
          <w:sz w:val="24"/>
          <w:szCs w:val="24"/>
          <w:u w:val="single"/>
        </w:rPr>
      </w:pPr>
    </w:p>
    <w:p w:rsidR="00320C77" w:rsidRPr="00567C69" w:rsidRDefault="00320C77" w:rsidP="00091BD4">
      <w:pPr>
        <w:pStyle w:val="ListeParagraf"/>
        <w:numPr>
          <w:ilvl w:val="1"/>
          <w:numId w:val="1"/>
        </w:numPr>
        <w:ind w:left="993" w:hanging="633"/>
        <w:outlineLvl w:val="1"/>
        <w:rPr>
          <w:b/>
          <w:sz w:val="24"/>
          <w:szCs w:val="24"/>
          <w:u w:val="single"/>
        </w:rPr>
      </w:pPr>
      <w:bookmarkStart w:id="44" w:name="_Toc487464142"/>
      <w:r>
        <w:rPr>
          <w:b/>
          <w:sz w:val="24"/>
          <w:szCs w:val="24"/>
          <w:u w:val="single"/>
        </w:rPr>
        <w:t>Para Birimi</w:t>
      </w:r>
      <w:bookmarkEnd w:id="44"/>
    </w:p>
    <w:tbl>
      <w:tblPr>
        <w:tblW w:w="5000" w:type="pct"/>
        <w:tblCellMar>
          <w:left w:w="70" w:type="dxa"/>
          <w:right w:w="70" w:type="dxa"/>
        </w:tblCellMar>
        <w:tblLook w:val="04A0" w:firstRow="1" w:lastRow="0" w:firstColumn="1" w:lastColumn="0" w:noHBand="0" w:noVBand="1"/>
      </w:tblPr>
      <w:tblGrid>
        <w:gridCol w:w="713"/>
        <w:gridCol w:w="9773"/>
      </w:tblGrid>
      <w:tr w:rsidR="005273F0" w:rsidRPr="005273F0" w:rsidTr="005273F0">
        <w:trPr>
          <w:trHeight w:val="20"/>
        </w:trPr>
        <w:tc>
          <w:tcPr>
            <w:tcW w:w="340"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73F0" w:rsidRPr="005273F0" w:rsidRDefault="005273F0" w:rsidP="005273F0">
            <w:pPr>
              <w:spacing w:after="0" w:line="240" w:lineRule="auto"/>
              <w:jc w:val="center"/>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Kod</w:t>
            </w:r>
          </w:p>
        </w:tc>
        <w:tc>
          <w:tcPr>
            <w:tcW w:w="4660" w:type="pct"/>
            <w:tcBorders>
              <w:top w:val="single" w:sz="4" w:space="0" w:color="auto"/>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Açıklama</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AUD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Avustralya Doları</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BGL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Bulgar Levası</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CAD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Kanada Doları</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CHF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İsviçre Frangı</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DKK</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Danimarka Kronu</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EUR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Avrupa Para Birimi</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GBP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İngiliz Sterlini</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ILS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Yeni İsrail Şekeli</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IRR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Iran Riyali</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JOD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Ürdün Dinarı</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JPY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Japon Yeni</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KWD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Kuveyt Dinarı</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NOK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Norveç Kronu</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ROL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Romen Leyi</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SAR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Suudi Arabistan Riyali</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SEK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İsveç Kronu</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SYP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Suriye Lirası</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TRL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Türk Lirası</w:t>
            </w:r>
          </w:p>
        </w:tc>
      </w:tr>
      <w:tr w:rsidR="005273F0" w:rsidRPr="005273F0" w:rsidTr="005273F0">
        <w:trPr>
          <w:trHeight w:val="20"/>
        </w:trPr>
        <w:tc>
          <w:tcPr>
            <w:tcW w:w="340"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USD </w:t>
            </w:r>
          </w:p>
        </w:tc>
        <w:tc>
          <w:tcPr>
            <w:tcW w:w="4660"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ABD Doları</w:t>
            </w:r>
          </w:p>
        </w:tc>
      </w:tr>
    </w:tbl>
    <w:p w:rsidR="00320C77" w:rsidRDefault="00320C77">
      <w:pPr>
        <w:rPr>
          <w:b/>
          <w:sz w:val="24"/>
          <w:szCs w:val="24"/>
          <w:u w:val="single"/>
        </w:rPr>
      </w:pPr>
    </w:p>
    <w:p w:rsidR="005273F0" w:rsidRPr="00567C69" w:rsidRDefault="005273F0" w:rsidP="00091BD4">
      <w:pPr>
        <w:pStyle w:val="ListeParagraf"/>
        <w:numPr>
          <w:ilvl w:val="1"/>
          <w:numId w:val="1"/>
        </w:numPr>
        <w:ind w:left="993" w:hanging="633"/>
        <w:outlineLvl w:val="1"/>
        <w:rPr>
          <w:b/>
          <w:sz w:val="24"/>
          <w:szCs w:val="24"/>
          <w:u w:val="single"/>
        </w:rPr>
      </w:pPr>
      <w:bookmarkStart w:id="45" w:name="_Toc487464143"/>
      <w:r>
        <w:rPr>
          <w:b/>
          <w:sz w:val="24"/>
          <w:szCs w:val="24"/>
          <w:u w:val="single"/>
        </w:rPr>
        <w:t>Ödeme Periyodu</w:t>
      </w:r>
      <w:bookmarkEnd w:id="45"/>
    </w:p>
    <w:tbl>
      <w:tblPr>
        <w:tblW w:w="5000" w:type="pct"/>
        <w:tblCellMar>
          <w:left w:w="70" w:type="dxa"/>
          <w:right w:w="70" w:type="dxa"/>
        </w:tblCellMar>
        <w:tblLook w:val="04A0" w:firstRow="1" w:lastRow="0" w:firstColumn="1" w:lastColumn="0" w:noHBand="0" w:noVBand="1"/>
      </w:tblPr>
      <w:tblGrid>
        <w:gridCol w:w="845"/>
        <w:gridCol w:w="9641"/>
      </w:tblGrid>
      <w:tr w:rsidR="005273F0" w:rsidRPr="005273F0" w:rsidTr="005273F0">
        <w:trPr>
          <w:trHeight w:val="20"/>
        </w:trPr>
        <w:tc>
          <w:tcPr>
            <w:tcW w:w="403"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73F0" w:rsidRPr="005273F0" w:rsidRDefault="005273F0" w:rsidP="005273F0">
            <w:pPr>
              <w:spacing w:after="0" w:line="240" w:lineRule="auto"/>
              <w:jc w:val="center"/>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Kod</w:t>
            </w:r>
          </w:p>
        </w:tc>
        <w:tc>
          <w:tcPr>
            <w:tcW w:w="4597" w:type="pct"/>
            <w:tcBorders>
              <w:top w:val="single" w:sz="4" w:space="0" w:color="auto"/>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Açıklama</w:t>
            </w:r>
          </w:p>
        </w:tc>
      </w:tr>
      <w:tr w:rsidR="005273F0" w:rsidRPr="005273F0" w:rsidTr="005273F0">
        <w:trPr>
          <w:trHeight w:val="20"/>
        </w:trPr>
        <w:tc>
          <w:tcPr>
            <w:tcW w:w="403"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w:t>
            </w:r>
          </w:p>
        </w:tc>
        <w:tc>
          <w:tcPr>
            <w:tcW w:w="4597"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Aylık</w:t>
            </w:r>
          </w:p>
        </w:tc>
      </w:tr>
      <w:tr w:rsidR="005273F0" w:rsidRPr="005273F0" w:rsidTr="005273F0">
        <w:trPr>
          <w:trHeight w:val="20"/>
        </w:trPr>
        <w:tc>
          <w:tcPr>
            <w:tcW w:w="403"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w:t>
            </w:r>
          </w:p>
        </w:tc>
        <w:tc>
          <w:tcPr>
            <w:tcW w:w="4597"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Üç Aylık</w:t>
            </w:r>
          </w:p>
        </w:tc>
      </w:tr>
      <w:tr w:rsidR="005273F0" w:rsidRPr="005273F0" w:rsidTr="005273F0">
        <w:trPr>
          <w:trHeight w:val="20"/>
        </w:trPr>
        <w:tc>
          <w:tcPr>
            <w:tcW w:w="403"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w:t>
            </w:r>
          </w:p>
        </w:tc>
        <w:tc>
          <w:tcPr>
            <w:tcW w:w="4597"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Altı Aylık</w:t>
            </w:r>
          </w:p>
        </w:tc>
      </w:tr>
      <w:tr w:rsidR="005273F0" w:rsidRPr="005273F0" w:rsidTr="005273F0">
        <w:trPr>
          <w:trHeight w:val="20"/>
        </w:trPr>
        <w:tc>
          <w:tcPr>
            <w:tcW w:w="403"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12</w:t>
            </w:r>
          </w:p>
        </w:tc>
        <w:tc>
          <w:tcPr>
            <w:tcW w:w="4597"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Yıllık</w:t>
            </w:r>
          </w:p>
        </w:tc>
      </w:tr>
    </w:tbl>
    <w:p w:rsidR="005273F0" w:rsidRDefault="005273F0">
      <w:pPr>
        <w:rPr>
          <w:b/>
          <w:sz w:val="24"/>
          <w:szCs w:val="24"/>
          <w:u w:val="single"/>
        </w:rPr>
      </w:pPr>
    </w:p>
    <w:p w:rsidR="005273F0" w:rsidRDefault="005273F0">
      <w:pPr>
        <w:rPr>
          <w:b/>
          <w:sz w:val="24"/>
          <w:szCs w:val="24"/>
          <w:u w:val="single"/>
        </w:rPr>
      </w:pPr>
      <w:r>
        <w:rPr>
          <w:b/>
          <w:sz w:val="24"/>
          <w:szCs w:val="24"/>
          <w:u w:val="single"/>
        </w:rPr>
        <w:br w:type="page"/>
      </w:r>
    </w:p>
    <w:p w:rsidR="005273F0" w:rsidRPr="00567C69" w:rsidRDefault="005273F0" w:rsidP="00091BD4">
      <w:pPr>
        <w:pStyle w:val="ListeParagraf"/>
        <w:numPr>
          <w:ilvl w:val="1"/>
          <w:numId w:val="1"/>
        </w:numPr>
        <w:ind w:left="993" w:hanging="633"/>
        <w:outlineLvl w:val="1"/>
        <w:rPr>
          <w:b/>
          <w:sz w:val="24"/>
          <w:szCs w:val="24"/>
          <w:u w:val="single"/>
        </w:rPr>
      </w:pPr>
      <w:bookmarkStart w:id="46" w:name="_Toc487464144"/>
      <w:r>
        <w:rPr>
          <w:b/>
          <w:sz w:val="24"/>
          <w:szCs w:val="24"/>
          <w:u w:val="single"/>
        </w:rPr>
        <w:lastRenderedPageBreak/>
        <w:t>İl Kodu</w:t>
      </w:r>
      <w:bookmarkEnd w:id="46"/>
    </w:p>
    <w:tbl>
      <w:tblPr>
        <w:tblW w:w="5000" w:type="pct"/>
        <w:tblCellMar>
          <w:left w:w="70" w:type="dxa"/>
          <w:right w:w="70" w:type="dxa"/>
        </w:tblCellMar>
        <w:tblLook w:val="04A0" w:firstRow="1" w:lastRow="0" w:firstColumn="1" w:lastColumn="0" w:noHBand="0" w:noVBand="1"/>
      </w:tblPr>
      <w:tblGrid>
        <w:gridCol w:w="1527"/>
        <w:gridCol w:w="8959"/>
      </w:tblGrid>
      <w:tr w:rsidR="005273F0" w:rsidRPr="005273F0" w:rsidTr="005273F0">
        <w:trPr>
          <w:trHeight w:val="20"/>
          <w:tblHeader/>
        </w:trPr>
        <w:tc>
          <w:tcPr>
            <w:tcW w:w="728"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73F0" w:rsidRPr="005273F0" w:rsidRDefault="005273F0" w:rsidP="005273F0">
            <w:pPr>
              <w:spacing w:after="0" w:line="240" w:lineRule="auto"/>
              <w:jc w:val="center"/>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 xml:space="preserve">İl Trafik Kodu </w:t>
            </w:r>
          </w:p>
        </w:tc>
        <w:tc>
          <w:tcPr>
            <w:tcW w:w="4272" w:type="pct"/>
            <w:tcBorders>
              <w:top w:val="single" w:sz="4" w:space="0" w:color="auto"/>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İl Adı</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Adana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Adıyaman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Afyon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Ağrı</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5</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Amasya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Ankara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7</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Antalya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8</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Artvin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9</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Aydın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10</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Balıkesir</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11</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Bilecik</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12</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Bingöl</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13</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Bitlis</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14</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Bolu</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15</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Burdur</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16</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Bursa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17</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Çanakkale</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18</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Çankırı</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19</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Çorum</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20</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Denizli</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21</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Diyarbakır</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22</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Edirne</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23</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Elazığ</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24</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Erzincan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25</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Erzurum</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26</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Eskişehir</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27</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Gaziantep</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28</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Giresun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29</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Gümüşhane</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30</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proofErr w:type="gramStart"/>
            <w:r w:rsidRPr="005273F0">
              <w:rPr>
                <w:rFonts w:ascii="Calibri" w:eastAsia="Times New Roman" w:hAnsi="Calibri" w:cs="Calibri"/>
                <w:color w:val="000000"/>
                <w:sz w:val="20"/>
                <w:lang w:eastAsia="tr-TR"/>
              </w:rPr>
              <w:t>Hakkari</w:t>
            </w:r>
            <w:proofErr w:type="gramEnd"/>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31</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Hatay</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32</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Isparta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33</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İçel</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34</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İstanbul</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35</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İzmir</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36</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Kars</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37</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Kastamonu</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38</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Kayseri</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39</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Kırklareli</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40</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Kırşehir</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41</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Kocaeli</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42</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Konya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43</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Kütahya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44</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Malatya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45</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Manisa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46</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Kahramanmaraş</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47</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Mardin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48</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Muğla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49</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Muş</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50</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Nevşehir</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51</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Niğde</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52</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Ordu</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53</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Rize</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lastRenderedPageBreak/>
              <w:t>54</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Sakarya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55</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Samsun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56</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Siirt</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57</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Sinop</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58</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Sivas</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59</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Tekirdağ</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60</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Tokat</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61</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Trabzon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62</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Tunceli</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63</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Şanlıurfa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64</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Uşak</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65</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Van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66</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Yozgat</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67</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Zonguldak</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68</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Aksaray</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69</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Bayburt</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70</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Karaman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71</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Kırıkkale</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72</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Batman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73</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Şırnak</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74</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Bartın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75</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Ardahan</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76</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Iğdır</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77</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Yalova</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78</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Karabük</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79</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Kilis</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80</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Osmaniye</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81</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Düzce</w:t>
            </w:r>
          </w:p>
        </w:tc>
      </w:tr>
      <w:tr w:rsidR="005273F0" w:rsidRPr="005273F0" w:rsidTr="005273F0">
        <w:trPr>
          <w:trHeight w:val="20"/>
        </w:trPr>
        <w:tc>
          <w:tcPr>
            <w:tcW w:w="728"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999</w:t>
            </w:r>
          </w:p>
        </w:tc>
        <w:tc>
          <w:tcPr>
            <w:tcW w:w="4272"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Yurtdışı</w:t>
            </w:r>
          </w:p>
        </w:tc>
      </w:tr>
    </w:tbl>
    <w:p w:rsidR="005273F0" w:rsidRDefault="005273F0">
      <w:pPr>
        <w:rPr>
          <w:b/>
          <w:sz w:val="24"/>
          <w:szCs w:val="24"/>
          <w:u w:val="single"/>
        </w:rPr>
      </w:pPr>
    </w:p>
    <w:p w:rsidR="005273F0" w:rsidRPr="00567C69" w:rsidRDefault="005273F0" w:rsidP="00091BD4">
      <w:pPr>
        <w:pStyle w:val="ListeParagraf"/>
        <w:numPr>
          <w:ilvl w:val="1"/>
          <w:numId w:val="1"/>
        </w:numPr>
        <w:ind w:left="993" w:hanging="633"/>
        <w:outlineLvl w:val="1"/>
        <w:rPr>
          <w:b/>
          <w:sz w:val="24"/>
          <w:szCs w:val="24"/>
          <w:u w:val="single"/>
        </w:rPr>
      </w:pPr>
      <w:bookmarkStart w:id="47" w:name="_Toc487464145"/>
      <w:r>
        <w:rPr>
          <w:b/>
          <w:sz w:val="24"/>
          <w:szCs w:val="24"/>
          <w:u w:val="single"/>
        </w:rPr>
        <w:t>Cinsiyet</w:t>
      </w:r>
      <w:bookmarkEnd w:id="47"/>
    </w:p>
    <w:tbl>
      <w:tblPr>
        <w:tblW w:w="5000" w:type="pct"/>
        <w:tblCellMar>
          <w:left w:w="70" w:type="dxa"/>
          <w:right w:w="70" w:type="dxa"/>
        </w:tblCellMar>
        <w:tblLook w:val="04A0" w:firstRow="1" w:lastRow="0" w:firstColumn="1" w:lastColumn="0" w:noHBand="0" w:noVBand="1"/>
      </w:tblPr>
      <w:tblGrid>
        <w:gridCol w:w="638"/>
        <w:gridCol w:w="9848"/>
      </w:tblGrid>
      <w:tr w:rsidR="005273F0" w:rsidRPr="005273F0" w:rsidTr="005273F0">
        <w:trPr>
          <w:trHeight w:val="20"/>
        </w:trPr>
        <w:tc>
          <w:tcPr>
            <w:tcW w:w="304"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73F0" w:rsidRPr="005273F0" w:rsidRDefault="005273F0" w:rsidP="005273F0">
            <w:pPr>
              <w:spacing w:after="0" w:line="240" w:lineRule="auto"/>
              <w:jc w:val="center"/>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Kod</w:t>
            </w:r>
          </w:p>
        </w:tc>
        <w:tc>
          <w:tcPr>
            <w:tcW w:w="4696" w:type="pct"/>
            <w:tcBorders>
              <w:top w:val="single" w:sz="4" w:space="0" w:color="auto"/>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Açıklama</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Erkek</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Kadın</w:t>
            </w:r>
          </w:p>
        </w:tc>
      </w:tr>
    </w:tbl>
    <w:p w:rsidR="005273F0" w:rsidRDefault="005273F0">
      <w:pPr>
        <w:rPr>
          <w:b/>
          <w:sz w:val="24"/>
          <w:szCs w:val="24"/>
          <w:u w:val="single"/>
        </w:rPr>
      </w:pPr>
    </w:p>
    <w:p w:rsidR="005273F0" w:rsidRPr="00567C69" w:rsidRDefault="005273F0" w:rsidP="00091BD4">
      <w:pPr>
        <w:pStyle w:val="ListeParagraf"/>
        <w:numPr>
          <w:ilvl w:val="1"/>
          <w:numId w:val="1"/>
        </w:numPr>
        <w:ind w:left="993" w:hanging="633"/>
        <w:outlineLvl w:val="1"/>
        <w:rPr>
          <w:b/>
          <w:sz w:val="24"/>
          <w:szCs w:val="24"/>
          <w:u w:val="single"/>
        </w:rPr>
      </w:pPr>
      <w:bookmarkStart w:id="48" w:name="_Toc487464146"/>
      <w:r>
        <w:rPr>
          <w:b/>
          <w:sz w:val="24"/>
          <w:szCs w:val="24"/>
          <w:u w:val="single"/>
        </w:rPr>
        <w:t>Medeni Durum</w:t>
      </w:r>
      <w:bookmarkEnd w:id="48"/>
    </w:p>
    <w:tbl>
      <w:tblPr>
        <w:tblW w:w="5000" w:type="pct"/>
        <w:tblCellMar>
          <w:left w:w="70" w:type="dxa"/>
          <w:right w:w="70" w:type="dxa"/>
        </w:tblCellMar>
        <w:tblLook w:val="04A0" w:firstRow="1" w:lastRow="0" w:firstColumn="1" w:lastColumn="0" w:noHBand="0" w:noVBand="1"/>
      </w:tblPr>
      <w:tblGrid>
        <w:gridCol w:w="638"/>
        <w:gridCol w:w="9848"/>
      </w:tblGrid>
      <w:tr w:rsidR="005273F0" w:rsidRPr="005273F0" w:rsidTr="005273F0">
        <w:trPr>
          <w:trHeight w:val="20"/>
          <w:tblHeader/>
        </w:trPr>
        <w:tc>
          <w:tcPr>
            <w:tcW w:w="304"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73F0" w:rsidRPr="005273F0" w:rsidRDefault="005273F0" w:rsidP="005273F0">
            <w:pPr>
              <w:spacing w:after="0" w:line="240" w:lineRule="auto"/>
              <w:jc w:val="center"/>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Kod</w:t>
            </w:r>
          </w:p>
        </w:tc>
        <w:tc>
          <w:tcPr>
            <w:tcW w:w="4696" w:type="pct"/>
            <w:tcBorders>
              <w:top w:val="single" w:sz="4" w:space="0" w:color="auto"/>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Açıklama</w:t>
            </w:r>
          </w:p>
        </w:tc>
      </w:tr>
      <w:tr w:rsidR="005273F0" w:rsidRPr="005273F0" w:rsidTr="005273F0">
        <w:trPr>
          <w:trHeight w:val="20"/>
          <w:tblHeader/>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proofErr w:type="gramStart"/>
            <w:r w:rsidRPr="005273F0">
              <w:rPr>
                <w:rFonts w:ascii="Calibri" w:eastAsia="Times New Roman" w:hAnsi="Calibri" w:cs="Calibri"/>
                <w:color w:val="000000"/>
                <w:sz w:val="20"/>
                <w:lang w:eastAsia="tr-TR"/>
              </w:rPr>
              <w:t>Bekar</w:t>
            </w:r>
            <w:proofErr w:type="gramEnd"/>
          </w:p>
        </w:tc>
      </w:tr>
      <w:tr w:rsidR="005273F0" w:rsidRPr="005273F0" w:rsidTr="005273F0">
        <w:trPr>
          <w:trHeight w:val="20"/>
          <w:tblHeader/>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Evli</w:t>
            </w:r>
          </w:p>
        </w:tc>
      </w:tr>
      <w:tr w:rsidR="005273F0" w:rsidRPr="005273F0" w:rsidTr="005273F0">
        <w:trPr>
          <w:trHeight w:val="20"/>
          <w:tblHeader/>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Dul</w:t>
            </w:r>
          </w:p>
        </w:tc>
      </w:tr>
      <w:tr w:rsidR="005273F0" w:rsidRPr="005273F0" w:rsidTr="005273F0">
        <w:trPr>
          <w:trHeight w:val="20"/>
          <w:tblHeader/>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Boşanmış</w:t>
            </w:r>
          </w:p>
        </w:tc>
      </w:tr>
    </w:tbl>
    <w:p w:rsidR="005273F0" w:rsidRDefault="005273F0">
      <w:pPr>
        <w:rPr>
          <w:b/>
          <w:sz w:val="24"/>
          <w:szCs w:val="24"/>
          <w:u w:val="single"/>
        </w:rPr>
      </w:pPr>
    </w:p>
    <w:p w:rsidR="005273F0" w:rsidRPr="00567C69" w:rsidRDefault="005273F0" w:rsidP="00091BD4">
      <w:pPr>
        <w:pStyle w:val="ListeParagraf"/>
        <w:numPr>
          <w:ilvl w:val="1"/>
          <w:numId w:val="1"/>
        </w:numPr>
        <w:ind w:left="993" w:hanging="633"/>
        <w:outlineLvl w:val="1"/>
        <w:rPr>
          <w:b/>
          <w:sz w:val="24"/>
          <w:szCs w:val="24"/>
          <w:u w:val="single"/>
        </w:rPr>
      </w:pPr>
      <w:bookmarkStart w:id="49" w:name="_Toc487464147"/>
      <w:r>
        <w:rPr>
          <w:b/>
          <w:sz w:val="24"/>
          <w:szCs w:val="24"/>
          <w:u w:val="single"/>
        </w:rPr>
        <w:t>Gelir Aralığı</w:t>
      </w:r>
      <w:bookmarkEnd w:id="49"/>
    </w:p>
    <w:tbl>
      <w:tblPr>
        <w:tblW w:w="5000" w:type="pct"/>
        <w:tblCellMar>
          <w:left w:w="70" w:type="dxa"/>
          <w:right w:w="70" w:type="dxa"/>
        </w:tblCellMar>
        <w:tblLook w:val="04A0" w:firstRow="1" w:lastRow="0" w:firstColumn="1" w:lastColumn="0" w:noHBand="0" w:noVBand="1"/>
      </w:tblPr>
      <w:tblGrid>
        <w:gridCol w:w="638"/>
        <w:gridCol w:w="9848"/>
      </w:tblGrid>
      <w:tr w:rsidR="005273F0" w:rsidRPr="005273F0" w:rsidTr="005273F0">
        <w:trPr>
          <w:trHeight w:val="20"/>
          <w:tblHeader/>
        </w:trPr>
        <w:tc>
          <w:tcPr>
            <w:tcW w:w="304"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73F0" w:rsidRPr="005273F0" w:rsidRDefault="005273F0" w:rsidP="005273F0">
            <w:pPr>
              <w:spacing w:after="0" w:line="240" w:lineRule="auto"/>
              <w:jc w:val="center"/>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Kod</w:t>
            </w:r>
          </w:p>
        </w:tc>
        <w:tc>
          <w:tcPr>
            <w:tcW w:w="4696" w:type="pct"/>
            <w:tcBorders>
              <w:top w:val="single" w:sz="4" w:space="0" w:color="auto"/>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Açıklama</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Net Gelir &lt;= BAÜAT</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BAÜAT &lt; Net Gelir &lt;= BAÜAT X 2</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BAÜAT X 2 &lt; Net Gelir &lt;= BAÜAT X 3</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BAÜAT X 3 &lt; Net Gelir &lt;= BAÜAT X 6</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lastRenderedPageBreak/>
              <w:t>5</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BAÜAT X 6 &lt; Net Gelir &lt;= BAÜAT X 10</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BAÜAT X 10 &lt; Net Gelir</w:t>
            </w:r>
          </w:p>
        </w:tc>
      </w:tr>
    </w:tbl>
    <w:p w:rsidR="005273F0" w:rsidRDefault="005273F0">
      <w:pPr>
        <w:rPr>
          <w:b/>
          <w:sz w:val="24"/>
          <w:szCs w:val="24"/>
          <w:u w:val="single"/>
        </w:rPr>
      </w:pPr>
    </w:p>
    <w:p w:rsidR="005273F0" w:rsidRPr="00567C69" w:rsidRDefault="005273F0" w:rsidP="00091BD4">
      <w:pPr>
        <w:pStyle w:val="ListeParagraf"/>
        <w:numPr>
          <w:ilvl w:val="1"/>
          <w:numId w:val="1"/>
        </w:numPr>
        <w:ind w:left="993" w:hanging="633"/>
        <w:outlineLvl w:val="1"/>
        <w:rPr>
          <w:b/>
          <w:sz w:val="24"/>
          <w:szCs w:val="24"/>
          <w:u w:val="single"/>
        </w:rPr>
      </w:pPr>
      <w:bookmarkStart w:id="50" w:name="_Toc487464148"/>
      <w:r>
        <w:rPr>
          <w:b/>
          <w:sz w:val="24"/>
          <w:szCs w:val="24"/>
          <w:u w:val="single"/>
        </w:rPr>
        <w:t>Meslek</w:t>
      </w:r>
      <w:bookmarkEnd w:id="50"/>
    </w:p>
    <w:tbl>
      <w:tblPr>
        <w:tblW w:w="5000" w:type="pct"/>
        <w:tblCellMar>
          <w:left w:w="70" w:type="dxa"/>
          <w:right w:w="70" w:type="dxa"/>
        </w:tblCellMar>
        <w:tblLook w:val="04A0" w:firstRow="1" w:lastRow="0" w:firstColumn="1" w:lastColumn="0" w:noHBand="0" w:noVBand="1"/>
      </w:tblPr>
      <w:tblGrid>
        <w:gridCol w:w="638"/>
        <w:gridCol w:w="9848"/>
      </w:tblGrid>
      <w:tr w:rsidR="005273F0" w:rsidRPr="005273F0" w:rsidTr="005273F0">
        <w:trPr>
          <w:trHeight w:val="20"/>
        </w:trPr>
        <w:tc>
          <w:tcPr>
            <w:tcW w:w="304"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73F0" w:rsidRPr="005273F0" w:rsidRDefault="005273F0" w:rsidP="005273F0">
            <w:pPr>
              <w:spacing w:after="0" w:line="240" w:lineRule="auto"/>
              <w:jc w:val="center"/>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Kod</w:t>
            </w:r>
          </w:p>
        </w:tc>
        <w:tc>
          <w:tcPr>
            <w:tcW w:w="4696" w:type="pct"/>
            <w:tcBorders>
              <w:top w:val="single" w:sz="4" w:space="0" w:color="auto"/>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Açıklama</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Memur </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İşçi</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Emekli Sandığı Emeklileri</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SSK-Sosyal Sigortalar Kurumu Emeklileri</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5</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Bağkur Emeklileri</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Öğretmen </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7</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Çiftçi </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8</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General/ Amiral </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9</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Subay </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10</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Astsubay </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11</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Serbest Meslek</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12</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Polis </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13</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Öğretim Üyesi </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14</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Avukat/</w:t>
            </w:r>
            <w:proofErr w:type="gramStart"/>
            <w:r w:rsidRPr="005273F0">
              <w:rPr>
                <w:rFonts w:ascii="Calibri" w:eastAsia="Times New Roman" w:hAnsi="Calibri" w:cs="Calibri"/>
                <w:color w:val="000000"/>
                <w:sz w:val="20"/>
                <w:lang w:eastAsia="tr-TR"/>
              </w:rPr>
              <w:t>Hakim</w:t>
            </w:r>
            <w:proofErr w:type="gramEnd"/>
            <w:r w:rsidRPr="005273F0">
              <w:rPr>
                <w:rFonts w:ascii="Calibri" w:eastAsia="Times New Roman" w:hAnsi="Calibri" w:cs="Calibri"/>
                <w:color w:val="000000"/>
                <w:sz w:val="20"/>
                <w:lang w:eastAsia="tr-TR"/>
              </w:rPr>
              <w:t xml:space="preserve">/ Savcı </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15</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Teknisyen</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16</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Eczacı</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17</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Doktor</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18</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Mühendis</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19</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Bankacı</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20</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Mimar</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21</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Sivil Pilot</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22</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Ev Hanımı</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23</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Hemşire</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24</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Terzi</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25</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Öğrenci</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26</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İşsiz</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27</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Emekli (Sosyal Güvenlik Kurumu Bilinmiyor)</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28</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Emekli (</w:t>
            </w:r>
            <w:proofErr w:type="gramStart"/>
            <w:r w:rsidRPr="005273F0">
              <w:rPr>
                <w:rFonts w:ascii="Calibri" w:eastAsia="Times New Roman" w:hAnsi="Calibri" w:cs="Calibri"/>
                <w:color w:val="000000"/>
                <w:sz w:val="20"/>
                <w:lang w:eastAsia="tr-TR"/>
              </w:rPr>
              <w:t>Vakıf,Sandık</w:t>
            </w:r>
            <w:proofErr w:type="gramEnd"/>
            <w:r w:rsidRPr="005273F0">
              <w:rPr>
                <w:rFonts w:ascii="Calibri" w:eastAsia="Times New Roman" w:hAnsi="Calibri" w:cs="Calibri"/>
                <w:color w:val="000000"/>
                <w:sz w:val="20"/>
                <w:lang w:eastAsia="tr-TR"/>
              </w:rPr>
              <w:t xml:space="preserve"> v.b.)</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29</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Sigortacı</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999</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Diğer</w:t>
            </w:r>
          </w:p>
        </w:tc>
      </w:tr>
    </w:tbl>
    <w:p w:rsidR="005273F0" w:rsidRDefault="005273F0">
      <w:pPr>
        <w:rPr>
          <w:b/>
          <w:sz w:val="24"/>
          <w:szCs w:val="24"/>
          <w:u w:val="single"/>
        </w:rPr>
      </w:pPr>
    </w:p>
    <w:p w:rsidR="005273F0" w:rsidRPr="00567C69" w:rsidRDefault="005273F0" w:rsidP="00091BD4">
      <w:pPr>
        <w:pStyle w:val="ListeParagraf"/>
        <w:numPr>
          <w:ilvl w:val="1"/>
          <w:numId w:val="1"/>
        </w:numPr>
        <w:ind w:left="993" w:hanging="633"/>
        <w:outlineLvl w:val="1"/>
        <w:rPr>
          <w:b/>
          <w:sz w:val="24"/>
          <w:szCs w:val="24"/>
          <w:u w:val="single"/>
        </w:rPr>
      </w:pPr>
      <w:bookmarkStart w:id="51" w:name="_Toc487464149"/>
      <w:r>
        <w:rPr>
          <w:b/>
          <w:sz w:val="24"/>
          <w:szCs w:val="24"/>
          <w:u w:val="single"/>
        </w:rPr>
        <w:t>Eğitim Durumu</w:t>
      </w:r>
      <w:bookmarkEnd w:id="51"/>
    </w:p>
    <w:tbl>
      <w:tblPr>
        <w:tblW w:w="5000" w:type="pct"/>
        <w:tblCellMar>
          <w:left w:w="70" w:type="dxa"/>
          <w:right w:w="70" w:type="dxa"/>
        </w:tblCellMar>
        <w:tblLook w:val="04A0" w:firstRow="1" w:lastRow="0" w:firstColumn="1" w:lastColumn="0" w:noHBand="0" w:noVBand="1"/>
      </w:tblPr>
      <w:tblGrid>
        <w:gridCol w:w="638"/>
        <w:gridCol w:w="9848"/>
      </w:tblGrid>
      <w:tr w:rsidR="005273F0" w:rsidRPr="005273F0" w:rsidTr="005273F0">
        <w:trPr>
          <w:trHeight w:val="20"/>
        </w:trPr>
        <w:tc>
          <w:tcPr>
            <w:tcW w:w="304"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73F0" w:rsidRPr="005273F0" w:rsidRDefault="005273F0" w:rsidP="005273F0">
            <w:pPr>
              <w:spacing w:after="0" w:line="240" w:lineRule="auto"/>
              <w:jc w:val="center"/>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Kod</w:t>
            </w:r>
          </w:p>
        </w:tc>
        <w:tc>
          <w:tcPr>
            <w:tcW w:w="4696" w:type="pct"/>
            <w:tcBorders>
              <w:top w:val="single" w:sz="4" w:space="0" w:color="auto"/>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Açıklama</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Okur-Yazar Değil</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2</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Okur-Yazar, Okul Bitirmemiş</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3</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İlkokul</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4</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İlköğretim (Ortaokul)</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5</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Lise / Meslek Lisesi</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6</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Meslek Yüksekokulu-Önlisans</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7</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İki Yıllık Sigortacılık Ve Bankacılık </w:t>
            </w:r>
            <w:proofErr w:type="gramStart"/>
            <w:r w:rsidRPr="005273F0">
              <w:rPr>
                <w:rFonts w:ascii="Calibri" w:eastAsia="Times New Roman" w:hAnsi="Calibri" w:cs="Calibri"/>
                <w:color w:val="000000"/>
                <w:sz w:val="20"/>
                <w:lang w:eastAsia="tr-TR"/>
              </w:rPr>
              <w:t>M.Y.O</w:t>
            </w:r>
            <w:proofErr w:type="gramEnd"/>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8</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Yüksekokul-Lisans</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9</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Üniversite</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10</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Yüksek Lisans</w:t>
            </w:r>
          </w:p>
        </w:tc>
      </w:tr>
      <w:tr w:rsidR="005273F0" w:rsidRPr="005273F0" w:rsidTr="005273F0">
        <w:trPr>
          <w:trHeight w:val="20"/>
        </w:trPr>
        <w:tc>
          <w:tcPr>
            <w:tcW w:w="30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11</w:t>
            </w:r>
          </w:p>
        </w:tc>
        <w:tc>
          <w:tcPr>
            <w:tcW w:w="469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Doktora</w:t>
            </w:r>
          </w:p>
        </w:tc>
      </w:tr>
    </w:tbl>
    <w:p w:rsidR="005273F0" w:rsidRDefault="005273F0">
      <w:pPr>
        <w:rPr>
          <w:b/>
          <w:sz w:val="24"/>
          <w:szCs w:val="24"/>
          <w:u w:val="single"/>
        </w:rPr>
      </w:pPr>
    </w:p>
    <w:p w:rsidR="005273F0" w:rsidRPr="00567C69" w:rsidRDefault="005273F0" w:rsidP="00091BD4">
      <w:pPr>
        <w:pStyle w:val="ListeParagraf"/>
        <w:numPr>
          <w:ilvl w:val="1"/>
          <w:numId w:val="1"/>
        </w:numPr>
        <w:ind w:left="993" w:hanging="633"/>
        <w:outlineLvl w:val="1"/>
        <w:rPr>
          <w:b/>
          <w:sz w:val="24"/>
          <w:szCs w:val="24"/>
          <w:u w:val="single"/>
        </w:rPr>
      </w:pPr>
      <w:bookmarkStart w:id="52" w:name="_Toc487464150"/>
      <w:r>
        <w:rPr>
          <w:b/>
          <w:sz w:val="24"/>
          <w:szCs w:val="24"/>
          <w:u w:val="single"/>
        </w:rPr>
        <w:lastRenderedPageBreak/>
        <w:t>Yazışma Adres Tipi</w:t>
      </w:r>
      <w:bookmarkEnd w:id="52"/>
    </w:p>
    <w:tbl>
      <w:tblPr>
        <w:tblW w:w="5000" w:type="pct"/>
        <w:tblCellMar>
          <w:left w:w="70" w:type="dxa"/>
          <w:right w:w="70" w:type="dxa"/>
        </w:tblCellMar>
        <w:tblLook w:val="04A0" w:firstRow="1" w:lastRow="0" w:firstColumn="1" w:lastColumn="0" w:noHBand="0" w:noVBand="1"/>
      </w:tblPr>
      <w:tblGrid>
        <w:gridCol w:w="596"/>
        <w:gridCol w:w="9890"/>
      </w:tblGrid>
      <w:tr w:rsidR="005273F0" w:rsidRPr="005273F0" w:rsidTr="005273F0">
        <w:trPr>
          <w:trHeight w:val="20"/>
        </w:trPr>
        <w:tc>
          <w:tcPr>
            <w:tcW w:w="284"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73F0" w:rsidRPr="005273F0" w:rsidRDefault="005273F0" w:rsidP="005273F0">
            <w:pPr>
              <w:spacing w:after="0" w:line="240" w:lineRule="auto"/>
              <w:jc w:val="center"/>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Kod</w:t>
            </w:r>
          </w:p>
        </w:tc>
        <w:tc>
          <w:tcPr>
            <w:tcW w:w="4716" w:type="pct"/>
            <w:tcBorders>
              <w:top w:val="single" w:sz="4" w:space="0" w:color="auto"/>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b/>
                <w:bCs/>
                <w:color w:val="1F497D"/>
                <w:sz w:val="20"/>
                <w:lang w:eastAsia="tr-TR"/>
              </w:rPr>
            </w:pPr>
            <w:r w:rsidRPr="005273F0">
              <w:rPr>
                <w:rFonts w:ascii="Calibri" w:eastAsia="Times New Roman" w:hAnsi="Calibri" w:cs="Calibri"/>
                <w:b/>
                <w:bCs/>
                <w:color w:val="1F497D"/>
                <w:sz w:val="20"/>
                <w:lang w:eastAsia="tr-TR"/>
              </w:rPr>
              <w:t>Açıklama</w:t>
            </w:r>
          </w:p>
        </w:tc>
      </w:tr>
      <w:tr w:rsidR="005273F0" w:rsidRPr="005273F0" w:rsidTr="005273F0">
        <w:trPr>
          <w:trHeight w:val="20"/>
        </w:trPr>
        <w:tc>
          <w:tcPr>
            <w:tcW w:w="28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w:t>
            </w:r>
          </w:p>
        </w:tc>
        <w:tc>
          <w:tcPr>
            <w:tcW w:w="471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Ev</w:t>
            </w:r>
          </w:p>
        </w:tc>
      </w:tr>
      <w:tr w:rsidR="005273F0" w:rsidRPr="005273F0" w:rsidTr="005273F0">
        <w:trPr>
          <w:trHeight w:val="20"/>
        </w:trPr>
        <w:tc>
          <w:tcPr>
            <w:tcW w:w="284" w:type="pct"/>
            <w:tcBorders>
              <w:top w:val="nil"/>
              <w:left w:val="single" w:sz="4" w:space="0" w:color="auto"/>
              <w:bottom w:val="single" w:sz="4" w:space="0" w:color="auto"/>
              <w:right w:val="single" w:sz="4" w:space="0" w:color="auto"/>
            </w:tcBorders>
            <w:shd w:val="clear" w:color="000000" w:fill="D9D9D9"/>
            <w:noWrap/>
            <w:vAlign w:val="center"/>
            <w:hideMark/>
          </w:tcPr>
          <w:p w:rsidR="005273F0" w:rsidRPr="005273F0" w:rsidRDefault="005273F0" w:rsidP="005273F0">
            <w:pPr>
              <w:spacing w:after="0" w:line="240" w:lineRule="auto"/>
              <w:jc w:val="center"/>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 xml:space="preserve">I </w:t>
            </w:r>
          </w:p>
        </w:tc>
        <w:tc>
          <w:tcPr>
            <w:tcW w:w="4716" w:type="pct"/>
            <w:tcBorders>
              <w:top w:val="nil"/>
              <w:left w:val="nil"/>
              <w:bottom w:val="single" w:sz="4" w:space="0" w:color="auto"/>
              <w:right w:val="single" w:sz="4" w:space="0" w:color="auto"/>
            </w:tcBorders>
            <w:shd w:val="clear" w:color="000000" w:fill="BFBFBF"/>
            <w:noWrap/>
            <w:vAlign w:val="bottom"/>
            <w:hideMark/>
          </w:tcPr>
          <w:p w:rsidR="005273F0" w:rsidRPr="005273F0" w:rsidRDefault="005273F0" w:rsidP="005273F0">
            <w:pPr>
              <w:spacing w:after="0" w:line="240" w:lineRule="auto"/>
              <w:rPr>
                <w:rFonts w:ascii="Calibri" w:eastAsia="Times New Roman" w:hAnsi="Calibri" w:cs="Calibri"/>
                <w:color w:val="000000"/>
                <w:sz w:val="20"/>
                <w:lang w:eastAsia="tr-TR"/>
              </w:rPr>
            </w:pPr>
            <w:r w:rsidRPr="005273F0">
              <w:rPr>
                <w:rFonts w:ascii="Calibri" w:eastAsia="Times New Roman" w:hAnsi="Calibri" w:cs="Calibri"/>
                <w:color w:val="000000"/>
                <w:sz w:val="20"/>
                <w:lang w:eastAsia="tr-TR"/>
              </w:rPr>
              <w:t>İş</w:t>
            </w:r>
          </w:p>
        </w:tc>
      </w:tr>
    </w:tbl>
    <w:p w:rsidR="005273F0" w:rsidRDefault="005273F0">
      <w:pPr>
        <w:rPr>
          <w:b/>
          <w:sz w:val="24"/>
          <w:szCs w:val="24"/>
          <w:u w:val="single"/>
        </w:rPr>
      </w:pPr>
    </w:p>
    <w:p w:rsidR="005273F0" w:rsidRPr="00567C69" w:rsidRDefault="005273F0" w:rsidP="00091BD4">
      <w:pPr>
        <w:pStyle w:val="ListeParagraf"/>
        <w:numPr>
          <w:ilvl w:val="1"/>
          <w:numId w:val="1"/>
        </w:numPr>
        <w:ind w:left="993" w:hanging="633"/>
        <w:outlineLvl w:val="1"/>
        <w:rPr>
          <w:b/>
          <w:sz w:val="24"/>
          <w:szCs w:val="24"/>
          <w:u w:val="single"/>
        </w:rPr>
      </w:pPr>
      <w:bookmarkStart w:id="53" w:name="_Toc487464151"/>
      <w:r>
        <w:rPr>
          <w:b/>
          <w:sz w:val="24"/>
          <w:szCs w:val="24"/>
          <w:u w:val="single"/>
        </w:rPr>
        <w:t>Ülke Kodu</w:t>
      </w:r>
      <w:bookmarkEnd w:id="53"/>
    </w:p>
    <w:tbl>
      <w:tblPr>
        <w:tblW w:w="5000" w:type="pct"/>
        <w:tblCellMar>
          <w:left w:w="70" w:type="dxa"/>
          <w:right w:w="70" w:type="dxa"/>
        </w:tblCellMar>
        <w:tblLook w:val="04A0" w:firstRow="1" w:lastRow="0" w:firstColumn="1" w:lastColumn="0" w:noHBand="0" w:noVBand="1"/>
      </w:tblPr>
      <w:tblGrid>
        <w:gridCol w:w="486"/>
        <w:gridCol w:w="1874"/>
        <w:gridCol w:w="146"/>
        <w:gridCol w:w="486"/>
        <w:gridCol w:w="1953"/>
        <w:gridCol w:w="146"/>
        <w:gridCol w:w="486"/>
        <w:gridCol w:w="2110"/>
        <w:gridCol w:w="146"/>
        <w:gridCol w:w="486"/>
        <w:gridCol w:w="2167"/>
      </w:tblGrid>
      <w:tr w:rsidR="00513D7A" w:rsidRPr="00513D7A" w:rsidTr="00513D7A">
        <w:trPr>
          <w:trHeight w:val="20"/>
          <w:tblHeader/>
        </w:trPr>
        <w:tc>
          <w:tcPr>
            <w:tcW w:w="230" w:type="pct"/>
            <w:tcBorders>
              <w:top w:val="single" w:sz="4" w:space="0" w:color="auto"/>
              <w:left w:val="single" w:sz="4" w:space="0" w:color="auto"/>
              <w:bottom w:val="single" w:sz="4" w:space="0" w:color="auto"/>
              <w:right w:val="single" w:sz="4" w:space="0" w:color="auto"/>
            </w:tcBorders>
            <w:shd w:val="clear" w:color="000000" w:fill="D9D9D9"/>
            <w:vAlign w:val="bottom"/>
            <w:hideMark/>
          </w:tcPr>
          <w:p w:rsidR="00513D7A" w:rsidRPr="00513D7A" w:rsidRDefault="00513D7A" w:rsidP="00513D7A">
            <w:pPr>
              <w:spacing w:after="0" w:line="240" w:lineRule="auto"/>
              <w:jc w:val="center"/>
              <w:rPr>
                <w:rFonts w:ascii="Calibri" w:eastAsia="Times New Roman" w:hAnsi="Calibri" w:cs="Calibri"/>
                <w:b/>
                <w:bCs/>
                <w:color w:val="1F497D"/>
                <w:sz w:val="16"/>
                <w:lang w:eastAsia="tr-TR"/>
              </w:rPr>
            </w:pPr>
            <w:r w:rsidRPr="00513D7A">
              <w:rPr>
                <w:rFonts w:ascii="Calibri" w:eastAsia="Times New Roman" w:hAnsi="Calibri" w:cs="Calibri"/>
                <w:b/>
                <w:bCs/>
                <w:color w:val="1F497D"/>
                <w:sz w:val="16"/>
                <w:lang w:eastAsia="tr-TR"/>
              </w:rPr>
              <w:t>Ülke Kodu</w:t>
            </w:r>
          </w:p>
        </w:tc>
        <w:tc>
          <w:tcPr>
            <w:tcW w:w="900" w:type="pct"/>
            <w:tcBorders>
              <w:top w:val="single" w:sz="4" w:space="0" w:color="auto"/>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b/>
                <w:bCs/>
                <w:color w:val="1F497D"/>
                <w:sz w:val="16"/>
                <w:lang w:eastAsia="tr-TR"/>
              </w:rPr>
            </w:pPr>
            <w:r w:rsidRPr="00513D7A">
              <w:rPr>
                <w:rFonts w:ascii="Calibri" w:eastAsia="Times New Roman" w:hAnsi="Calibri" w:cs="Calibri"/>
                <w:b/>
                <w:bCs/>
                <w:color w:val="1F497D"/>
                <w:sz w:val="16"/>
                <w:lang w:eastAsia="tr-TR"/>
              </w:rPr>
              <w:t>Ülke Adı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single" w:sz="4" w:space="0" w:color="auto"/>
              <w:left w:val="single" w:sz="4" w:space="0" w:color="auto"/>
              <w:bottom w:val="single" w:sz="4" w:space="0" w:color="auto"/>
              <w:right w:val="single" w:sz="4" w:space="0" w:color="auto"/>
            </w:tcBorders>
            <w:shd w:val="clear" w:color="000000" w:fill="D9D9D9"/>
            <w:vAlign w:val="bottom"/>
            <w:hideMark/>
          </w:tcPr>
          <w:p w:rsidR="00513D7A" w:rsidRPr="00513D7A" w:rsidRDefault="00513D7A" w:rsidP="00513D7A">
            <w:pPr>
              <w:spacing w:after="0" w:line="240" w:lineRule="auto"/>
              <w:jc w:val="center"/>
              <w:rPr>
                <w:rFonts w:ascii="Calibri" w:eastAsia="Times New Roman" w:hAnsi="Calibri" w:cs="Calibri"/>
                <w:b/>
                <w:bCs/>
                <w:color w:val="1F497D"/>
                <w:sz w:val="16"/>
                <w:lang w:eastAsia="tr-TR"/>
              </w:rPr>
            </w:pPr>
            <w:r w:rsidRPr="00513D7A">
              <w:rPr>
                <w:rFonts w:ascii="Calibri" w:eastAsia="Times New Roman" w:hAnsi="Calibri" w:cs="Calibri"/>
                <w:b/>
                <w:bCs/>
                <w:color w:val="1F497D"/>
                <w:sz w:val="16"/>
                <w:lang w:eastAsia="tr-TR"/>
              </w:rPr>
              <w:t>Ülke Kodu</w:t>
            </w:r>
          </w:p>
        </w:tc>
        <w:tc>
          <w:tcPr>
            <w:tcW w:w="937" w:type="pct"/>
            <w:tcBorders>
              <w:top w:val="single" w:sz="4" w:space="0" w:color="auto"/>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b/>
                <w:bCs/>
                <w:color w:val="1F497D"/>
                <w:sz w:val="16"/>
                <w:lang w:eastAsia="tr-TR"/>
              </w:rPr>
            </w:pPr>
            <w:r w:rsidRPr="00513D7A">
              <w:rPr>
                <w:rFonts w:ascii="Calibri" w:eastAsia="Times New Roman" w:hAnsi="Calibri" w:cs="Calibri"/>
                <w:b/>
                <w:bCs/>
                <w:color w:val="1F497D"/>
                <w:sz w:val="16"/>
                <w:lang w:eastAsia="tr-TR"/>
              </w:rPr>
              <w:t>Ülke Adı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single" w:sz="4" w:space="0" w:color="auto"/>
              <w:left w:val="single" w:sz="4" w:space="0" w:color="auto"/>
              <w:bottom w:val="single" w:sz="4" w:space="0" w:color="auto"/>
              <w:right w:val="single" w:sz="4" w:space="0" w:color="auto"/>
            </w:tcBorders>
            <w:shd w:val="clear" w:color="000000" w:fill="D9D9D9"/>
            <w:vAlign w:val="bottom"/>
            <w:hideMark/>
          </w:tcPr>
          <w:p w:rsidR="00513D7A" w:rsidRPr="00513D7A" w:rsidRDefault="00513D7A" w:rsidP="00513D7A">
            <w:pPr>
              <w:spacing w:after="0" w:line="240" w:lineRule="auto"/>
              <w:jc w:val="center"/>
              <w:rPr>
                <w:rFonts w:ascii="Calibri" w:eastAsia="Times New Roman" w:hAnsi="Calibri" w:cs="Calibri"/>
                <w:b/>
                <w:bCs/>
                <w:color w:val="1F497D"/>
                <w:sz w:val="16"/>
                <w:lang w:eastAsia="tr-TR"/>
              </w:rPr>
            </w:pPr>
            <w:r w:rsidRPr="00513D7A">
              <w:rPr>
                <w:rFonts w:ascii="Calibri" w:eastAsia="Times New Roman" w:hAnsi="Calibri" w:cs="Calibri"/>
                <w:b/>
                <w:bCs/>
                <w:color w:val="1F497D"/>
                <w:sz w:val="16"/>
                <w:lang w:eastAsia="tr-TR"/>
              </w:rPr>
              <w:t>Ülke Kodu</w:t>
            </w:r>
          </w:p>
        </w:tc>
        <w:tc>
          <w:tcPr>
            <w:tcW w:w="1012" w:type="pct"/>
            <w:tcBorders>
              <w:top w:val="single" w:sz="4" w:space="0" w:color="auto"/>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b/>
                <w:bCs/>
                <w:color w:val="1F497D"/>
                <w:sz w:val="16"/>
                <w:lang w:eastAsia="tr-TR"/>
              </w:rPr>
            </w:pPr>
            <w:r w:rsidRPr="00513D7A">
              <w:rPr>
                <w:rFonts w:ascii="Calibri" w:eastAsia="Times New Roman" w:hAnsi="Calibri" w:cs="Calibri"/>
                <w:b/>
                <w:bCs/>
                <w:color w:val="1F497D"/>
                <w:sz w:val="16"/>
                <w:lang w:eastAsia="tr-TR"/>
              </w:rPr>
              <w:t>Ülke Adı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single" w:sz="4" w:space="0" w:color="auto"/>
              <w:left w:val="single" w:sz="4" w:space="0" w:color="auto"/>
              <w:bottom w:val="single" w:sz="4" w:space="0" w:color="auto"/>
              <w:right w:val="single" w:sz="4" w:space="0" w:color="auto"/>
            </w:tcBorders>
            <w:shd w:val="clear" w:color="000000" w:fill="D9D9D9"/>
            <w:vAlign w:val="bottom"/>
            <w:hideMark/>
          </w:tcPr>
          <w:p w:rsidR="00513D7A" w:rsidRPr="00513D7A" w:rsidRDefault="00513D7A" w:rsidP="00513D7A">
            <w:pPr>
              <w:spacing w:after="0" w:line="240" w:lineRule="auto"/>
              <w:jc w:val="center"/>
              <w:rPr>
                <w:rFonts w:ascii="Calibri" w:eastAsia="Times New Roman" w:hAnsi="Calibri" w:cs="Calibri"/>
                <w:b/>
                <w:bCs/>
                <w:color w:val="1F497D"/>
                <w:sz w:val="16"/>
                <w:lang w:eastAsia="tr-TR"/>
              </w:rPr>
            </w:pPr>
            <w:r w:rsidRPr="00513D7A">
              <w:rPr>
                <w:rFonts w:ascii="Calibri" w:eastAsia="Times New Roman" w:hAnsi="Calibri" w:cs="Calibri"/>
                <w:b/>
                <w:bCs/>
                <w:color w:val="1F497D"/>
                <w:sz w:val="16"/>
                <w:lang w:eastAsia="tr-TR"/>
              </w:rPr>
              <w:t>Ülke Kodu</w:t>
            </w:r>
          </w:p>
        </w:tc>
        <w:tc>
          <w:tcPr>
            <w:tcW w:w="1039" w:type="pct"/>
            <w:tcBorders>
              <w:top w:val="single" w:sz="4" w:space="0" w:color="auto"/>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b/>
                <w:bCs/>
                <w:color w:val="1F497D"/>
                <w:sz w:val="16"/>
                <w:lang w:eastAsia="tr-TR"/>
              </w:rPr>
            </w:pPr>
            <w:r w:rsidRPr="00513D7A">
              <w:rPr>
                <w:rFonts w:ascii="Calibri" w:eastAsia="Times New Roman" w:hAnsi="Calibri" w:cs="Calibri"/>
                <w:b/>
                <w:bCs/>
                <w:color w:val="1F497D"/>
                <w:sz w:val="16"/>
                <w:lang w:eastAsia="tr-TR"/>
              </w:rPr>
              <w:t>Ülke Adı</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AF</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Afganistan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EE</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Estonya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KI</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Kiribati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PR</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Porto Riko</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DE</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Almanya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ET</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Etiyopya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CO</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Kolombiya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RE</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Reunion Adaları</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US</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Amerika Birleşik Devletleri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FK</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Falkland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KM</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Komoros</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RO</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Romanya</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UM</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Amerikan Minor Adaları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FO</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Faroe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CG</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Kongo</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RU</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Rusya Federasyonu</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AS</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Amerikan Samoa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MA</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Fas</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CD</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Kongo Cumhuriyet</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RW</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Rwanda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AD</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Andora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FJ</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Fiji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KSV</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Kosova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KN</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Saint Kitts Ve Nevis Adaları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AO</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Angola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CI</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Fildişi Sahili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CR</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Kostarika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LC</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Saint Lucia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AI</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Anguilla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PH</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Filipinler</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KW</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Kuveyt</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VC</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Saint Vincent Ve Grenadines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AQ</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Antartika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PS</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Filistin Bölgesi, İşgal Edilmiş</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NCY</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Kuzey Kıbrıs Türk Cumhuriyeti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SM</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San Marino</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AG</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Antigua Ve Barbuda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FI</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Finlandiya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KP</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Kuzey Kore</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ST</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Sao Tome Ve Principe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AR</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Arjantin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FR</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Fransa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MP</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Kuzey Mariana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SN</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Senegal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AL</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Arnavutluk</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FX</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Fransa, Başkent</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CU</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Küba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SC</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Seyşel Adaları</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AW</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Aruba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GF</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Fransız Guyanası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LA</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Lao</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RS</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Sırbistan</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AU</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Avustralya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PF</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Fransız Polonezi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LS</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Lesotho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SL</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Sierra Leone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AT</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Avusturya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GA</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Gabon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LV</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Letonya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SG</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Singapur</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AZ</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Azerbaycan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GM</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Gambiya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LR</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Liberya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SK</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Slovakya Cumhuriyeti</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BS</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Bahamalar</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GH</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Gana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LY</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Libya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SI</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Slovenya</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BH</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Bahreyn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GN</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Gine</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LI</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Liechtenstein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SB</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Solomon Adaları</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BD</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Bangladeş</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GW</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Gine-Bissa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LT</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Litvanya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SO</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Somali</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BB</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Barbados</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GD</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Grenada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LB</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Lübnan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LK</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Sri Lanka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EH</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Batı Sahara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GL</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Grönland</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LU</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Lüksemburg</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SH</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St. Helena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WS</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Batı Samoa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GP</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Guadeloupe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HU</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Macaristan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PM</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St. Pierre Ve Miquelon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VG</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Batı Virgin Adaları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GU</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Guam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MO</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Macau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SD</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Sudan</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BY</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Belarus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GT</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Guatemala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MG</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Madagaskar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SR</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Surinam</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BE</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Belçika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GG</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Guernsey</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MK</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Makedonya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SY</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Suriye</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BZ</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Belize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GY</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Guyana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MW</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Malawi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SA</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Suudi Arabistan</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BJ</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Benin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ZA</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Güney Afrika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MV</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Maldivler</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SJ</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Svalbard Ve Jan Mayen Adaları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BM</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Bermuda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TF</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Güney Fransa Bölgesi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MY</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Malezya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SZ</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Swaziland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BT</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Bhutan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GKR</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Güney Kıbrıs Rum Kesimi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ML</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Mali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CL</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Şili</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AE</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Birleşik Arap Emirliği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KR</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Güney Kore</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MT</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Malta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TJ</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Tacikistan</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BO</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Bolivya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GS</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Güney Sandviç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MH</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Marshall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TZ</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Tanzanya</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BA</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Bosna Hersek</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GE</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Gürcistan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MQ</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Martinique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NT</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Tarafsız Bölge</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BW</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Botswana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HT</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Haiti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proofErr w:type="gramStart"/>
            <w:r w:rsidRPr="00513D7A">
              <w:rPr>
                <w:rFonts w:ascii="Calibri" w:eastAsia="Times New Roman" w:hAnsi="Calibri" w:cs="Calibri"/>
                <w:color w:val="000000"/>
                <w:sz w:val="16"/>
                <w:lang w:eastAsia="tr-TR"/>
              </w:rPr>
              <w:t>MU</w:t>
            </w:r>
            <w:proofErr w:type="gramEnd"/>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Mauritius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TH</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Tayland</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BV</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Bouvet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HM</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Heard Ve Mcdonald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YT</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Mayotte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TW</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Tayvan</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BR</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Brezilya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HR</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Hırvatistan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MX</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Meksika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TG</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Togo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IO</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Britanya Hint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IN</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Hindistan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EG</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Mısır</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TK</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Tokelau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BN</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Brunei Darussalam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NL</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Hollanda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FM</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Mikronesya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TO</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Tonga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BG</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Bulgaristan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AN</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Hollanda Antilleri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MD</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Moldovya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TT</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Trinidad Ve Tobago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BF</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Burkina Faso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HN</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Honduras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MC</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Monako</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TN</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Tunus</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BI</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Burundi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HK</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Hong Kong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MN</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Mongolya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TC</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Turks and Caicos Islands</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CV</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Cap Verde</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IQ</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Irak</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MS</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Montserrat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TV</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Tuvalu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GI</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Cebelitarık</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IM</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Isle of Man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MR</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Moritanya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TST</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Türkistan</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DZ</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Cezayir</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UK</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İngiltere (Birleşik Krallık)</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MZ</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Mozambik</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TR</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Türkiye</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CX</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Christmas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GB</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İngiltere (Büyük Britanya)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MM</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Myanmar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TM</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Türkmenistan</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DJ</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Cibuti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IR</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İran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NA</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Namibya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UG</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Uganda</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CC</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Cocos (Keeling)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IE</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İrlanda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NR</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Nauru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UA</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Ukrayna</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CK</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Cook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CTL</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İskoçya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NP</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Nepal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OM</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Umman</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TD</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Çad</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ES</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İspanya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NE</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Nijer</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UY</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Uruguay</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KY</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Çayman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IL</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İsrail</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NG</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Nijerya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JO</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Ürdün</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CEC</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Çeçenistan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SE</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İsveç</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NI</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Nikaragua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VU</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Vanuatu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CZ</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Çek Cumhuriyeti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CH</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İsviçre</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NU</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Niue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VA</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Vatikan</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CS</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Çekoslovakya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IT</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İtalya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NF</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Norfolk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VE</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Venezuela</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CN</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Çin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IS</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İzlanda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NO</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Norveç</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VN</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Vietnam</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DGT</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Dağıstan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JM</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Jamaika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CF</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Orta Afrika Cumhuriyeti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VI</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Virgin Adaları</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DK</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Danimarka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JP</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Japonya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UZ</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Özbekistan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WF</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Wallis Ve Futuna Adaları </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TP</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Doğu Timor</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JE</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Jersey</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PK</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Pakistan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YE</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Yemen</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lastRenderedPageBreak/>
              <w:t>DM</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Dominik</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KH</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Kamboçya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PW</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Palau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NC</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Yeni Kaledonya</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DO</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Dominik Cumhuriyeti</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CM</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Kamerun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PA</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Panama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NZ</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Yeni Zelanda</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EC</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Ekvador</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CA</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Kanada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PCZ</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Panama Canal Zone</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YU</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Yugoslavya</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GQ</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Ekvatoral Gine</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ME</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Karadağ</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PG</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Papua Yeni Gine</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GR</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Yunanistan</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SV</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El Salvador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QA</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Katar</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PY</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Paraguay</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ZR</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Zaire</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ID</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Endonezya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KZ</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Kazakistan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PE</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Peru</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ZM</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Zambia</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ER</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Eritrea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KE</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 xml:space="preserve">Kenya </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PN</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Pitcairn Adaları</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ZW</w:t>
            </w:r>
          </w:p>
        </w:tc>
        <w:tc>
          <w:tcPr>
            <w:tcW w:w="1039"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Zimbabve</w:t>
            </w: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AM</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Ermenistan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CY</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Kıbrıs</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PL</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Polonya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1039"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r>
      <w:tr w:rsidR="00513D7A" w:rsidRPr="00513D7A" w:rsidTr="00513D7A">
        <w:trPr>
          <w:trHeight w:val="20"/>
        </w:trPr>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SU</w:t>
            </w:r>
          </w:p>
        </w:tc>
        <w:tc>
          <w:tcPr>
            <w:tcW w:w="900"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Eski Sovyet Rusya</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KG</w:t>
            </w:r>
          </w:p>
        </w:tc>
        <w:tc>
          <w:tcPr>
            <w:tcW w:w="937"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Kırgızistan</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PT</w:t>
            </w:r>
          </w:p>
        </w:tc>
        <w:tc>
          <w:tcPr>
            <w:tcW w:w="1012" w:type="pct"/>
            <w:tcBorders>
              <w:top w:val="nil"/>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r w:rsidRPr="00513D7A">
              <w:rPr>
                <w:rFonts w:ascii="Calibri" w:eastAsia="Times New Roman" w:hAnsi="Calibri" w:cs="Calibri"/>
                <w:color w:val="000000"/>
                <w:sz w:val="16"/>
                <w:lang w:eastAsia="tr-TR"/>
              </w:rPr>
              <w:t>Portekiz</w:t>
            </w:r>
          </w:p>
        </w:tc>
        <w:tc>
          <w:tcPr>
            <w:tcW w:w="64"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230"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c>
          <w:tcPr>
            <w:tcW w:w="1039" w:type="pct"/>
            <w:tcBorders>
              <w:top w:val="nil"/>
              <w:left w:val="nil"/>
              <w:bottom w:val="nil"/>
              <w:right w:val="nil"/>
            </w:tcBorders>
            <w:shd w:val="clear" w:color="auto" w:fill="auto"/>
            <w:noWrap/>
            <w:vAlign w:val="bottom"/>
            <w:hideMark/>
          </w:tcPr>
          <w:p w:rsidR="00513D7A" w:rsidRPr="00513D7A" w:rsidRDefault="00513D7A" w:rsidP="00513D7A">
            <w:pPr>
              <w:spacing w:after="0" w:line="240" w:lineRule="auto"/>
              <w:rPr>
                <w:rFonts w:ascii="Calibri" w:eastAsia="Times New Roman" w:hAnsi="Calibri" w:cs="Calibri"/>
                <w:color w:val="000000"/>
                <w:sz w:val="16"/>
                <w:lang w:eastAsia="tr-TR"/>
              </w:rPr>
            </w:pPr>
          </w:p>
        </w:tc>
      </w:tr>
    </w:tbl>
    <w:p w:rsidR="005273F0" w:rsidRDefault="005273F0">
      <w:pPr>
        <w:rPr>
          <w:b/>
          <w:sz w:val="24"/>
          <w:szCs w:val="24"/>
          <w:u w:val="single"/>
        </w:rPr>
      </w:pPr>
    </w:p>
    <w:p w:rsidR="00513D7A" w:rsidRPr="00567C69" w:rsidRDefault="00513D7A" w:rsidP="00091BD4">
      <w:pPr>
        <w:pStyle w:val="ListeParagraf"/>
        <w:numPr>
          <w:ilvl w:val="1"/>
          <w:numId w:val="1"/>
        </w:numPr>
        <w:ind w:left="993" w:hanging="633"/>
        <w:outlineLvl w:val="1"/>
        <w:rPr>
          <w:b/>
          <w:sz w:val="24"/>
          <w:szCs w:val="24"/>
          <w:u w:val="single"/>
        </w:rPr>
      </w:pPr>
      <w:bookmarkStart w:id="54" w:name="_Toc487464152"/>
      <w:r>
        <w:rPr>
          <w:b/>
          <w:sz w:val="24"/>
          <w:szCs w:val="24"/>
          <w:u w:val="single"/>
        </w:rPr>
        <w:t>Emeklilik Hesap Hareket Tipleri</w:t>
      </w:r>
      <w:bookmarkEnd w:id="54"/>
    </w:p>
    <w:tbl>
      <w:tblPr>
        <w:tblW w:w="5000" w:type="pct"/>
        <w:tblCellMar>
          <w:left w:w="70" w:type="dxa"/>
          <w:right w:w="70" w:type="dxa"/>
        </w:tblCellMar>
        <w:tblLook w:val="04A0" w:firstRow="1" w:lastRow="0" w:firstColumn="1" w:lastColumn="0" w:noHBand="0" w:noVBand="1"/>
      </w:tblPr>
      <w:tblGrid>
        <w:gridCol w:w="677"/>
        <w:gridCol w:w="9809"/>
      </w:tblGrid>
      <w:tr w:rsidR="00513D7A" w:rsidRPr="00513D7A" w:rsidTr="00513D7A">
        <w:trPr>
          <w:trHeight w:val="20"/>
          <w:tblHeader/>
        </w:trPr>
        <w:tc>
          <w:tcPr>
            <w:tcW w:w="323"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13D7A" w:rsidRPr="00513D7A" w:rsidRDefault="00513D7A" w:rsidP="00513D7A">
            <w:pPr>
              <w:spacing w:after="0" w:line="240" w:lineRule="auto"/>
              <w:jc w:val="center"/>
              <w:rPr>
                <w:rFonts w:ascii="Calibri" w:eastAsia="Times New Roman" w:hAnsi="Calibri" w:cs="Calibri"/>
                <w:b/>
                <w:bCs/>
                <w:color w:val="1F497D"/>
                <w:sz w:val="20"/>
                <w:lang w:eastAsia="tr-TR"/>
              </w:rPr>
            </w:pPr>
            <w:r w:rsidRPr="00513D7A">
              <w:rPr>
                <w:rFonts w:ascii="Calibri" w:eastAsia="Times New Roman" w:hAnsi="Calibri" w:cs="Calibri"/>
                <w:b/>
                <w:bCs/>
                <w:color w:val="1F497D"/>
                <w:sz w:val="20"/>
                <w:lang w:eastAsia="tr-TR"/>
              </w:rPr>
              <w:t>Kod</w:t>
            </w:r>
          </w:p>
        </w:tc>
        <w:tc>
          <w:tcPr>
            <w:tcW w:w="4677" w:type="pct"/>
            <w:tcBorders>
              <w:top w:val="single" w:sz="4" w:space="0" w:color="auto"/>
              <w:left w:val="nil"/>
              <w:bottom w:val="single" w:sz="4" w:space="0" w:color="auto"/>
              <w:right w:val="single" w:sz="4" w:space="0" w:color="auto"/>
            </w:tcBorders>
            <w:shd w:val="clear" w:color="000000" w:fill="BFBFBF"/>
            <w:noWrap/>
            <w:vAlign w:val="bottom"/>
            <w:hideMark/>
          </w:tcPr>
          <w:p w:rsidR="00513D7A" w:rsidRPr="00513D7A" w:rsidRDefault="00513D7A" w:rsidP="00513D7A">
            <w:pPr>
              <w:spacing w:after="0" w:line="240" w:lineRule="auto"/>
              <w:rPr>
                <w:rFonts w:ascii="Calibri" w:eastAsia="Times New Roman" w:hAnsi="Calibri" w:cs="Calibri"/>
                <w:b/>
                <w:bCs/>
                <w:color w:val="1F497D"/>
                <w:sz w:val="20"/>
                <w:lang w:eastAsia="tr-TR"/>
              </w:rPr>
            </w:pPr>
            <w:r w:rsidRPr="00513D7A">
              <w:rPr>
                <w:rFonts w:ascii="Calibri" w:eastAsia="Times New Roman" w:hAnsi="Calibri" w:cs="Calibri"/>
                <w:b/>
                <w:bCs/>
                <w:color w:val="1F497D"/>
                <w:sz w:val="20"/>
                <w:lang w:eastAsia="tr-TR"/>
              </w:rPr>
              <w:t>Hareket Tipi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Giriş Aidatı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11</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Düzenli Katkı Payı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Başlangıç Katkı Payı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13</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Başka Şirketten Birikim Aktarımı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14</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Hayat Aktarımı Birikim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15</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 Katkı Payı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16</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Geçici Hesaba Yapılan Tahsilat</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Başvuru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18</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Giriş Aidatı Kesintisi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19</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Katkı Payı Üzerinden Yapılan Yönetim Gideri Kesintisi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20</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Tahsilat Masrafı Kesintisi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21</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Özel İşletim Gideri Kesintisi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22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Cayma Kesintisi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23</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Fon Alış</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24</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Fon Satış</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25</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Bonus</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26</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Ceza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27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Katılımcıya Sonlanma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28</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Emeklilikte Birikimlerin Kısmi Ödenmesi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29</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Lehdara Ödeme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30</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Başka Şirkete Birikim Aktarımı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31</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Ertelenmiş Giriş Aidatı Kesintisi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32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Stopaj Kesintisi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33</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Veraset İntikal Vergisi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34</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Ara Verme Durumu Kesintisi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35</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Puan, Ödül Gibi Dışarından Ödenen Katkı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36</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Takas Hesabından Çıkış</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37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Portföy Devri ile Birikim Tutarı Aktarımı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38</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Portföy Devri ile Birikim Tutarı Girişi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39</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Takas Hesabına Giriş</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40</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Aynı Şirket Birikimlerin Transferi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41</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Aynı Şirket Birikimlerin Transferi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42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Hesap Birleştirme Birikimi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43</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Hesap Birleştirme ile Birikimlerin Ödenmesi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44</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Sponsor Kuruluşa Ödeme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45</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(İşveren Grup Emeklilik) Sözleşmedeki Sertifikalara Ödeme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46</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Ceza Ödemesi (Devlet Katkısı Hakkında - Devlet Katkısı Fonu Alınmayacak)</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47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Sonlanan Sertifikadan Başlangıç Katkı Payı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48</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Sonlanan Sertifikadan Düzenli Katkı Payı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49</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Sonlanan Sertifikadan Ek Katkı Payı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50</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Katılımcıya Emeklilik Gelir Planı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51</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İcra Dairesine Haciz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lastRenderedPageBreak/>
              <w:t>52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Hesap Bölünmesi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53</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Hesap Bölünmesi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54</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Nafaka Borcu Ödeme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55</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Cayma Durumunda Fon Zararının Şirket Tarafından Karşılanması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56</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Vakıf, Sandık, Tüzel Kişiliği Haiz Meslek Kuruluşu veya Sair Ticaret Şirketinden Aktarım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57</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Yanlış Hesaba veya Yanlış Tutarla Tahsilat Sonucu Oluşan Karın Şirket Hesabına Devri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58</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Yanlış Hesaba veya Yanlış Tutarla Tahsilat Sonucu Oluşan Zararın Şirket Hesabından Karşılanması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59</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Emekliliğe Hak Kazanmak İçin Yapılan Katkı Payı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60</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Fonun Sona Ermesi Nedeniyle Pay Adedi Dönüşümü</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61</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Fonun Birleşmesi Nedeniyle Pay Adedi Dönüşümü</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62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Dış Sistemlerden Aktarımlarda Vade Kapatmak İçin Yapılan Tahsilat</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63</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Emanet Hesaba Yapılan Aktarım</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64</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Emanet Hesaptan Yapılan Tahsilat</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65</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Emeklilik Gelir Planı Sabit Gider Kesintisi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66</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Aynı Şirket Hesap Birleştirme Birikimi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67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Aynı Şirket Hesap Birleştirme Birikimi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68</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Tutarı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69</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Tutarı İle Fon Alış (Emir)</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70</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Tutarı İle Fon Alış (Gerçekleşme)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71</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Tutarı İle Fon Satış (Emir)</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72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Tutarı İle Fon Satış (Gerçekleşme)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73</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Katkısının Hak Edilen Tutarının Katılımcıya Ödenmesi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74</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Katkısının Hak Kazanılmayan Tutarının Hazine'ye Ödenmesi için Hesaptan Çıkış</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75</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Başka Şirketten Emeklilik Gelir Planı Aktarımı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76</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Katkısını Başka Şirkete Aktarma</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77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Başka Şirketten Devlet Katkısı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78</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Fon Alış (Emir)</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79</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Fon Satış (Emir)</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80</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Tutarı İle Fon Alış (Emir) **</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81</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Tutarı İle Fon Alış (Gerçekleşme) **</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82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Tutarı İle Fon Satış (Emir) **</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83</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Tutarı İle Fon Satış (Gerçekleşme) **</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84</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Fonu Hesabından Çıkış (Fon Virmanı)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85</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Fonu Hesabına Giriş (Fon Virmanı)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86</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Hesap Birleştirme Birikimi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87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Hesap Birleştirme Birikimi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88</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Emeklilik Gelir Planı Aktarımı Tutarının Başka Şirkete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89</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Ceza Ödemesi (Devlet Katkısı Karşılığı Tutar ve/veya Getirisi - Devlet Katkısı Fonu Alınmayacak)</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90</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Ceza Ödemesi (Devlet Katkısına İlişkin Gecikme Zammı - Devlet Katkısı Fonu Alınacak)</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91</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Emeklilik Nedeni ile Aynı Şirkette Hesap Birleştirme Birikimi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Emeklilik Nedeni ile Aynı Şirkette Hesap Birleştirme Birikimi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93</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Emeklilik Nedeni ile Farklı Şirkette Hesap Birleştirme Birikimi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94</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Emeklilik Nedeni ile Farklı Şirkette Hesap Birleştirme Birikimi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95</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 Fayda Kapsamında Emeklilik Şirketleri ve Diğer Şirketler Tarafından Yapılan Ödeme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96</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Ara Verme Durumu Yönetim Gideri Kesintisi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Farklı Şirket Birikimlerin Transferi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98</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Farklı Şirket Birikimlerin Transferi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99</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Birikimden İndirilen Tutarın Stopaj Kesintisi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100</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Ek.3 a Kapsamında Sözleşme Yıl Dönümlerinde Yapılan Kesinti İadesi (0-5 yıl için)</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101</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Ek.3 a Kapsamında Sözleşme Sonlanma Anında Yapılan Kesinti İadesi (0-5 yıl için)</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102</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Ek.3.b Kapsamında Sözleşme Sonlanma Anında Yapılan Kesinti İadesi (6. yıl ve sonrası için)</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103</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Sözleşme Yıl Dönümlerinde Yapılan Fon Toplam Gider Kesintisi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104</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Sözleşme Sonlanma Anında Yapılan Fon Toplam Gider Kesintisi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105</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Birikimden İndirilen Yönetim Gideri Kesintisi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106</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 Fayda Kapsamında Yapılan Giriş Aidatı Kesintisiyle İlişkili Ödeme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lastRenderedPageBreak/>
              <w:t>107</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 Fayda Kapsamında Yapılan Yönetim Gideri Kesintisiyle İlişkili Ödeme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108</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 Fayda Kapsamında Yapılan Fon Toplam Gideri Kesintisiyle İlişkili Ödeme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109</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Katkı Payı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110</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Taahhüt Edilen Devlet Katkısı Tutarın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111</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Taahhüt Edilen Başlangıç Devlet Katkısı Tutarı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112</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Tutarı İle Fon Alış (Emir)</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113</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Tutarı İle Fon Alış (Gerçekleşme)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114</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Tutarı İle Fon Satış (Emir)</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115</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Tutarı İle Fon Satış (Gerçekleşme)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116</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Tutarı İle Fon Alış (Emir)**</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117</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Tutarı İle Fon Alış (Gerçekleşme)**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118</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Tutarı İle Fon Satış (Emir)**</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119</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Tutarı İle Fon Satış (Gerçekleşme)**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120</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Taahhüt Edilen Devlet Katkısına Hak Kazanılması Nedeni İle Ödenecek Tutar Bildirimi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121</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Taahhüt Edilen Devlet Katkısı Tutarından Hak Edilmeyen Bölümünün Hesaptan Çıkışı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122</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Taahhüt Edilen Devlet Katkısının Farklı Şirkete Transferi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123</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Taahhüt Edilen Devlet Katkısının Farklı Şirketten Transferi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124</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Taahhüt Edilen Devlet Katkısının Aynı Şirket Diğer Sözleşmeye Transferi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125</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Taahhüt Edilen Devlet Katkısının Aynı Şirket Diğer Sözleşmeden Transferi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126</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Tahsilat İadesi Nedeni İle Otomatik Katılım Haksız Devlet Katkısı Tespiti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127</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Haksız Otomatik Katılım Devlet Katkısı Tespiti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128</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Tahsilat İadesi Nedeni İle Haksız Taahhüt Edilen Devlet Katkısı Hesaptan Çıkışı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129</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Haksız Taahhüt Edilen Devlet Katkısı Hesaptan Çıkışı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130</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Aynı Şirket Birikim Transferi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131</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Aynı Şirket Birikim Transferi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132</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Farklı Şirket Birikim Transferi Ödemesi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133</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Farklı Şirket Birikim Transferi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134</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Mahsup İşlemi İle Yapılan Ek Ödeme Tutarı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135</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Farklı Şirkete Birikim Transferi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136</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Farklı Şirketten Birikim Transferi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137</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Aynı Şirket Diğer Sözleşmeye Birikim Transferi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138</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Aynı Şirket Diğer Sözleşmeden Birikim Transferi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139</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Birikim Transferi Sonrasında Otomatik Katılım Taahhüt Edilen Devlet Katkısına Hak Kazanılması Nedeni İle Ödenecek Tutar Bildirimi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140</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Tahsilat İadesi Nedeni ile Haksız Otomatik Katılım Devlet Katkısı Tutarının Hesaptan Çıkışı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141</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Haksız Otomatik Katılım Devlet Katkısı Tutarının Hesaptan Çıkışı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142</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Cayma Süresinde Oluşan Getiri Kaybının Karşılanması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143</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İşveren Tarafından Karşılanan Getiri Kaybı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144</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Mahsup İşlemi İle Azaltılan Tutar</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145</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Yanlış Paylaştırma Nedeni ile Emeklilik Şirketi Tarafından Karşılanan Getiri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146</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Fonun Sona Ermesi Nedeniyle Devlet Katkısı Pay Adedi Dönüşümü</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147</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Fonun Birleşmesi Nedeniyle Devlet Katkısı Pay Adedi Dönüşümü</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168</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Hatalı İşlem Sonucu Fazla Alınan Devlet Katkısının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173</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Hak Edilen Tutarı Katılımcı/Lehdara Ödeme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174</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Katılımcıya Sonlanma/Emeklilik Sırasında Yanlış Ödenmiş Devlet Katkısının Hak Kazanılmayan Tutarından Eksik İade Edilen Tutarı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268</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Devlet Katkısı Hak Edilen Bölümünün Tahsilatı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274</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Ceza Nedeniyle Devlet Katkısının Hak Kazanılmayan Tutarının Hesaptan Çıkışı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374</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Şirket Tarafından Bildirilen Fazla HKO Sebebiyle Oluşan Eksik Vergi Dairesi Bildiriminin Tamamlanmasında Kullanılacak Tahakkuk Tutarı</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668</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Haksız Devlet Katkısı Ödemesi Nedeniyle Devlet Katkısı Tutarı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768</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Tahsilat İadesi Nedeniyle Haksız Devlet Katkısı Tutarı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832</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Eksik Ödenen Stopaj Tutarına Karşılık Şirket Hesabından Katılımcı Hesabına Aktarılan Tutar</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868</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Haksız Devlet Katkısı Ödemesi Tespiti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873</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 xml:space="preserve">Katılımcıya Sonlanma/emeklilik Sırasında Yanlış Ödenmiş Devlet Katkısının Düzeltilmesi Amacıyla Hesaba Aktarılan </w:t>
            </w:r>
            <w:r w:rsidRPr="00513D7A">
              <w:rPr>
                <w:rFonts w:ascii="Calibri" w:eastAsia="Times New Roman" w:hAnsi="Calibri" w:cs="Calibri"/>
                <w:color w:val="000000"/>
                <w:sz w:val="20"/>
                <w:lang w:eastAsia="tr-TR"/>
              </w:rPr>
              <w:lastRenderedPageBreak/>
              <w:t>Tutar</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lastRenderedPageBreak/>
              <w:t>910</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Giriş Aidatı Tahsilatının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911</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Düzenli Katkı Payı Tahsilatının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912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Başlangıç Katkı Payı Tahsilatının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913</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Başka Şirketten Birikim Aktarımı Tahsilatının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914</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Hayat Aktarımı Birikim Tahsilatının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915</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 Katkı Payı Tahsilatının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916</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Geçici Hesaba Yapılan Tahsilatın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917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Başvuru Tahsilatının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918</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Giriş Aidatı Kesintisinin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919</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Katkı Payı Üzerinden Yapılan Yönetim Gideri Kesintisinin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920</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Tahsilat Masrafı Kesintisinin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921</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Özel İşletim Gideri Kesintisinin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922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Cayma Kesintisinin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925</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Bonus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926</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Ceza Ödemesinin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927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Katılımcıya Sonlanma Ödemesinin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929</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Lehdara Ödeme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930</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Başka Şirkete Birikim Aktarımı Ödemesi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931</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Ertelenmiş Giriş Aidatı Kesintisinin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932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Stopaj Kesintisi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933</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Veraset İntikal Vergisi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934</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Ara Verme Durumu Kesintisinin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935</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Puan, Ödül Gibi Dışarından Ödenen Katkının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940</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Birikimlerin Transferi Tahsilatının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941</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Birikimlerin Transferi Ödemesinin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942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Hesap Birleştirme Birikimi Tahsilatının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943</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Hesap Birleştirme ile Birikimlerin Ödenmesinin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944</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Sponsor Kuruluşa Ödeme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945</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(İşveren Grup Emeklilik) Sözleşmedeki Sertifikalara Ödeme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946</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Ceza Ödemesi İadesi (Devlet Katkısı Hakkında - Devlet Katkısı Fonu Alınmayacak)</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947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Sonlanan Sertifikadan Başlangıç Katkı Payı Tahsilatı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948</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Sonlanan Sertifikadan Düzenli Katkı Payı Tahsilatı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949</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Sonlanan Sertifikadan Ek Katkı Payı Tahsilatı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950</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Katılımcıya Emeklilik Gelir Planı Ödemesinin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952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Hesap Bölünmesi Tahsilatının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955</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Cayma Durumunda Fon Zararının Şirket Tarafından Karşılanmasının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956</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Vakıf, Sandık, Tüzel Kişiliği Haiz Meslek Kuruluşu veya Sair Ticaret Şirketinden Aktarım Tahsilatı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957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Yanlış Hesaba Tahsilat Sonucu Oluşan Karın Şirket Hesabına Devrinin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958</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Yanlış Hesaba Tahsilat Sonucu Oluşan Zararın Şirket Hesabından Karşılanmasının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959</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Emekliliğe Hak Kazanmak İçin Yapılan Katkı Payı Tahsilatı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962</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Dış Sistemlerden Aktarımlarda Vade Kapatmak İçin Yapılan Tahsilatın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965</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Emeklilik Gelir Planı Sabit Gider Kesintisinin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966</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Aynı Şirket Hesap Birleştirme Birikimi Tahsilatı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967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Aynı Şirket Hesap Birleştirme Birikimi Ödemesinin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968</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Tahsilat İadesi Nedeniyle Haksız Devlet Katkısı Ödemesi Tespiti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976</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Katkısını Başka Şirkete Aktarma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977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Başka Şirketten Devlet Katkısı Tahsilatı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986</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Hesap Birleştirme Birikim Tahsilatı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987</w:t>
            </w:r>
          </w:p>
        </w:tc>
        <w:tc>
          <w:tcPr>
            <w:tcW w:w="4677" w:type="pct"/>
            <w:tcBorders>
              <w:top w:val="nil"/>
              <w:left w:val="nil"/>
              <w:bottom w:val="single" w:sz="4" w:space="0" w:color="auto"/>
              <w:right w:val="single" w:sz="4" w:space="0" w:color="auto"/>
            </w:tcBorders>
            <w:shd w:val="clear" w:color="000000" w:fill="BFBFBF"/>
            <w:noWrap/>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Devlet Katkısı Hesap Birleştirme Birikim Ödemesinin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989</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Ceza Ödemesi İadesi (Devlet Katkısı Karşılığı Tutar ve/veya Getirisi - Devlet Katkısı Fonu Alınmayacak)</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990</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Ceza Ödemesi İadesi (Devlet Katkısına İlişkin Gecikme Zammı - Devlet Katkısı Fonu Alınacak)</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991</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Emeklilik Nedeni ile Aynı Şirkette Hesap Birleştirme Birikimi Tahsilatı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992</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Emeklilik Nedeni ile Aynı Şirkette Hesap Birleştirme Birikimi Ödemesi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993</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Emeklilik Nedeni ile Farklı Şirkette Hesap Birleştirme Birikimi Tahsilatı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lastRenderedPageBreak/>
              <w:t>994</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Emeklilik Nedeni ile Farklı Şirkette Hesap Birleştirme Birikimi Ödemesi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995</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 Fayda Kapsamında Emeklilik Şirketleri ve Diğer Şirketler Tarafından Yapılan Ödeme</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996</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Ara Verme Durumu Yönetim Gideri Kesintisi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1000</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Ek.3 a Kapsamında Sözleşme Yıl Dönümlerinde Yapılan Kesinti İadesinin Geri Alınması (0-5 yıl için)</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1001</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Ek.3 a Kapsamında Sözleşme Sonlanma Anında Yapılan Kesinti İadesinin Geri Alınması (0-5 yıl için)</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1002</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Ek.3.b Kapsamında Sözleşme Sonlanma Anında Yapılan Kesinti İadesinin Geri Alınması (6. yıl ve sonrası için)</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D9D9D9"/>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1005</w:t>
            </w:r>
          </w:p>
        </w:tc>
        <w:tc>
          <w:tcPr>
            <w:tcW w:w="4677" w:type="pct"/>
            <w:tcBorders>
              <w:top w:val="nil"/>
              <w:left w:val="nil"/>
              <w:bottom w:val="single" w:sz="4" w:space="0" w:color="auto"/>
              <w:right w:val="single" w:sz="4" w:space="0" w:color="auto"/>
            </w:tcBorders>
            <w:shd w:val="clear" w:color="000000" w:fill="BFBFBF"/>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Birikimden İndirilen Yönetim Gideri Kesintisi İadesi</w:t>
            </w:r>
          </w:p>
        </w:tc>
      </w:tr>
      <w:tr w:rsidR="00513D7A" w:rsidRPr="00513D7A" w:rsidTr="00513D7A">
        <w:trPr>
          <w:trHeight w:val="20"/>
        </w:trPr>
        <w:tc>
          <w:tcPr>
            <w:tcW w:w="323" w:type="pct"/>
            <w:tcBorders>
              <w:top w:val="nil"/>
              <w:left w:val="single" w:sz="4" w:space="0" w:color="auto"/>
              <w:bottom w:val="single" w:sz="4" w:space="0" w:color="auto"/>
              <w:right w:val="single" w:sz="4" w:space="0" w:color="auto"/>
            </w:tcBorders>
            <w:shd w:val="clear" w:color="000000" w:fill="92D050"/>
            <w:noWrap/>
            <w:vAlign w:val="center"/>
            <w:hideMark/>
          </w:tcPr>
          <w:p w:rsidR="00513D7A" w:rsidRPr="00513D7A" w:rsidRDefault="00513D7A" w:rsidP="00513D7A">
            <w:pPr>
              <w:spacing w:after="0" w:line="240" w:lineRule="auto"/>
              <w:jc w:val="center"/>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1009</w:t>
            </w:r>
          </w:p>
        </w:tc>
        <w:tc>
          <w:tcPr>
            <w:tcW w:w="4677" w:type="pct"/>
            <w:tcBorders>
              <w:top w:val="nil"/>
              <w:left w:val="nil"/>
              <w:bottom w:val="single" w:sz="4" w:space="0" w:color="auto"/>
              <w:right w:val="single" w:sz="4" w:space="0" w:color="auto"/>
            </w:tcBorders>
            <w:shd w:val="clear" w:color="000000" w:fill="92D050"/>
            <w:vAlign w:val="center"/>
            <w:hideMark/>
          </w:tcPr>
          <w:p w:rsidR="00513D7A" w:rsidRPr="00513D7A" w:rsidRDefault="00513D7A" w:rsidP="00513D7A">
            <w:pPr>
              <w:spacing w:after="0" w:line="240" w:lineRule="auto"/>
              <w:rPr>
                <w:rFonts w:ascii="Calibri" w:eastAsia="Times New Roman" w:hAnsi="Calibri" w:cs="Calibri"/>
                <w:color w:val="000000"/>
                <w:sz w:val="20"/>
                <w:lang w:eastAsia="tr-TR"/>
              </w:rPr>
            </w:pPr>
            <w:r w:rsidRPr="00513D7A">
              <w:rPr>
                <w:rFonts w:ascii="Calibri" w:eastAsia="Times New Roman" w:hAnsi="Calibri" w:cs="Calibri"/>
                <w:color w:val="000000"/>
                <w:sz w:val="20"/>
                <w:lang w:eastAsia="tr-TR"/>
              </w:rPr>
              <w:t>Otomatik Katılım Katkı Payı Ödemesi İadesi</w:t>
            </w:r>
          </w:p>
        </w:tc>
      </w:tr>
    </w:tbl>
    <w:p w:rsidR="00513D7A" w:rsidRDefault="00513D7A">
      <w:pPr>
        <w:rPr>
          <w:b/>
          <w:sz w:val="24"/>
          <w:szCs w:val="24"/>
          <w:u w:val="single"/>
        </w:rPr>
      </w:pPr>
    </w:p>
    <w:p w:rsidR="00513D7A" w:rsidRPr="00567C69" w:rsidRDefault="00513D7A" w:rsidP="00091BD4">
      <w:pPr>
        <w:pStyle w:val="ListeParagraf"/>
        <w:numPr>
          <w:ilvl w:val="1"/>
          <w:numId w:val="1"/>
        </w:numPr>
        <w:ind w:left="993" w:hanging="633"/>
        <w:outlineLvl w:val="1"/>
        <w:rPr>
          <w:b/>
          <w:sz w:val="24"/>
          <w:szCs w:val="24"/>
          <w:u w:val="single"/>
        </w:rPr>
      </w:pPr>
      <w:bookmarkStart w:id="55" w:name="_Toc487464153"/>
      <w:r>
        <w:rPr>
          <w:b/>
          <w:sz w:val="24"/>
          <w:szCs w:val="24"/>
          <w:u w:val="single"/>
        </w:rPr>
        <w:t>Ödeme Aracı</w:t>
      </w:r>
      <w:bookmarkEnd w:id="55"/>
    </w:p>
    <w:tbl>
      <w:tblPr>
        <w:tblW w:w="5000" w:type="pct"/>
        <w:tblCellMar>
          <w:left w:w="70" w:type="dxa"/>
          <w:right w:w="70" w:type="dxa"/>
        </w:tblCellMar>
        <w:tblLook w:val="04A0" w:firstRow="1" w:lastRow="0" w:firstColumn="1" w:lastColumn="0" w:noHBand="0" w:noVBand="1"/>
      </w:tblPr>
      <w:tblGrid>
        <w:gridCol w:w="581"/>
        <w:gridCol w:w="9905"/>
      </w:tblGrid>
      <w:tr w:rsidR="00513D7A" w:rsidRPr="005940CF" w:rsidTr="005940CF">
        <w:trPr>
          <w:trHeight w:val="20"/>
        </w:trPr>
        <w:tc>
          <w:tcPr>
            <w:tcW w:w="27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13D7A" w:rsidRPr="005940CF" w:rsidRDefault="00513D7A" w:rsidP="00513D7A">
            <w:pPr>
              <w:spacing w:after="0" w:line="240" w:lineRule="auto"/>
              <w:jc w:val="center"/>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Kod</w:t>
            </w:r>
          </w:p>
        </w:tc>
        <w:tc>
          <w:tcPr>
            <w:tcW w:w="4723" w:type="pct"/>
            <w:tcBorders>
              <w:top w:val="single" w:sz="4" w:space="0" w:color="auto"/>
              <w:left w:val="nil"/>
              <w:bottom w:val="single" w:sz="4" w:space="0" w:color="auto"/>
              <w:right w:val="single" w:sz="4" w:space="0" w:color="auto"/>
            </w:tcBorders>
            <w:shd w:val="clear" w:color="000000" w:fill="BFBFBF"/>
            <w:noWrap/>
            <w:vAlign w:val="bottom"/>
            <w:hideMark/>
          </w:tcPr>
          <w:p w:rsidR="00513D7A" w:rsidRPr="005940CF" w:rsidRDefault="00513D7A" w:rsidP="00513D7A">
            <w:pPr>
              <w:spacing w:after="0" w:line="240" w:lineRule="auto"/>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Açıklama</w:t>
            </w:r>
          </w:p>
        </w:tc>
      </w:tr>
      <w:tr w:rsidR="00513D7A"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940CF" w:rsidRDefault="00513D7A" w:rsidP="00513D7A">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w:t>
            </w:r>
          </w:p>
        </w:tc>
        <w:tc>
          <w:tcPr>
            <w:tcW w:w="4723" w:type="pct"/>
            <w:tcBorders>
              <w:top w:val="nil"/>
              <w:left w:val="nil"/>
              <w:bottom w:val="single" w:sz="4" w:space="0" w:color="auto"/>
              <w:right w:val="single" w:sz="4" w:space="0" w:color="auto"/>
            </w:tcBorders>
            <w:shd w:val="clear" w:color="000000" w:fill="BFBFBF"/>
            <w:noWrap/>
            <w:vAlign w:val="bottom"/>
            <w:hideMark/>
          </w:tcPr>
          <w:p w:rsidR="00513D7A" w:rsidRPr="005940CF" w:rsidRDefault="00513D7A" w:rsidP="00513D7A">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Kredi Kartı</w:t>
            </w:r>
          </w:p>
        </w:tc>
      </w:tr>
      <w:tr w:rsidR="00513D7A"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940CF" w:rsidRDefault="00513D7A" w:rsidP="00513D7A">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w:t>
            </w:r>
          </w:p>
        </w:tc>
        <w:tc>
          <w:tcPr>
            <w:tcW w:w="4723" w:type="pct"/>
            <w:tcBorders>
              <w:top w:val="nil"/>
              <w:left w:val="nil"/>
              <w:bottom w:val="single" w:sz="4" w:space="0" w:color="auto"/>
              <w:right w:val="single" w:sz="4" w:space="0" w:color="auto"/>
            </w:tcBorders>
            <w:shd w:val="clear" w:color="000000" w:fill="BFBFBF"/>
            <w:noWrap/>
            <w:vAlign w:val="bottom"/>
            <w:hideMark/>
          </w:tcPr>
          <w:p w:rsidR="00513D7A" w:rsidRPr="005940CF" w:rsidRDefault="00513D7A" w:rsidP="00513D7A">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Havale</w:t>
            </w:r>
          </w:p>
        </w:tc>
      </w:tr>
      <w:tr w:rsidR="00513D7A"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940CF" w:rsidRDefault="00513D7A" w:rsidP="00513D7A">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3</w:t>
            </w:r>
          </w:p>
        </w:tc>
        <w:tc>
          <w:tcPr>
            <w:tcW w:w="4723" w:type="pct"/>
            <w:tcBorders>
              <w:top w:val="nil"/>
              <w:left w:val="nil"/>
              <w:bottom w:val="single" w:sz="4" w:space="0" w:color="auto"/>
              <w:right w:val="single" w:sz="4" w:space="0" w:color="auto"/>
            </w:tcBorders>
            <w:shd w:val="clear" w:color="000000" w:fill="BFBFBF"/>
            <w:noWrap/>
            <w:vAlign w:val="bottom"/>
            <w:hideMark/>
          </w:tcPr>
          <w:p w:rsidR="00513D7A" w:rsidRPr="005940CF" w:rsidRDefault="00513D7A" w:rsidP="00513D7A">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Otomatik Talimatlı Ödeme</w:t>
            </w:r>
          </w:p>
        </w:tc>
      </w:tr>
      <w:tr w:rsidR="00513D7A"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940CF" w:rsidRDefault="00513D7A" w:rsidP="00513D7A">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4</w:t>
            </w:r>
          </w:p>
        </w:tc>
        <w:tc>
          <w:tcPr>
            <w:tcW w:w="4723" w:type="pct"/>
            <w:tcBorders>
              <w:top w:val="nil"/>
              <w:left w:val="nil"/>
              <w:bottom w:val="single" w:sz="4" w:space="0" w:color="auto"/>
              <w:right w:val="single" w:sz="4" w:space="0" w:color="auto"/>
            </w:tcBorders>
            <w:shd w:val="clear" w:color="000000" w:fill="BFBFBF"/>
            <w:noWrap/>
            <w:vAlign w:val="bottom"/>
            <w:hideMark/>
          </w:tcPr>
          <w:p w:rsidR="00513D7A" w:rsidRPr="005940CF" w:rsidRDefault="00513D7A" w:rsidP="00513D7A">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Nakit</w:t>
            </w:r>
          </w:p>
        </w:tc>
      </w:tr>
      <w:tr w:rsidR="00513D7A"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940CF" w:rsidRDefault="00513D7A" w:rsidP="00513D7A">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5</w:t>
            </w:r>
          </w:p>
        </w:tc>
        <w:tc>
          <w:tcPr>
            <w:tcW w:w="4723" w:type="pct"/>
            <w:tcBorders>
              <w:top w:val="nil"/>
              <w:left w:val="nil"/>
              <w:bottom w:val="single" w:sz="4" w:space="0" w:color="auto"/>
              <w:right w:val="single" w:sz="4" w:space="0" w:color="auto"/>
            </w:tcBorders>
            <w:shd w:val="clear" w:color="000000" w:fill="BFBFBF"/>
            <w:noWrap/>
            <w:vAlign w:val="bottom"/>
            <w:hideMark/>
          </w:tcPr>
          <w:p w:rsidR="00513D7A" w:rsidRPr="005940CF" w:rsidRDefault="00513D7A" w:rsidP="00513D7A">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Çek</w:t>
            </w:r>
          </w:p>
        </w:tc>
      </w:tr>
      <w:tr w:rsidR="00513D7A"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940CF" w:rsidRDefault="00513D7A" w:rsidP="00513D7A">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w:t>
            </w:r>
          </w:p>
        </w:tc>
        <w:tc>
          <w:tcPr>
            <w:tcW w:w="4723" w:type="pct"/>
            <w:tcBorders>
              <w:top w:val="nil"/>
              <w:left w:val="nil"/>
              <w:bottom w:val="single" w:sz="4" w:space="0" w:color="auto"/>
              <w:right w:val="single" w:sz="4" w:space="0" w:color="auto"/>
            </w:tcBorders>
            <w:shd w:val="clear" w:color="000000" w:fill="BFBFBF"/>
            <w:noWrap/>
            <w:vAlign w:val="bottom"/>
            <w:hideMark/>
          </w:tcPr>
          <w:p w:rsidR="00513D7A" w:rsidRPr="005940CF" w:rsidRDefault="00513D7A" w:rsidP="00513D7A">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Posta Çeki</w:t>
            </w:r>
          </w:p>
        </w:tc>
      </w:tr>
      <w:tr w:rsidR="00513D7A"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940CF" w:rsidRDefault="00513D7A" w:rsidP="00513D7A">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7</w:t>
            </w:r>
          </w:p>
        </w:tc>
        <w:tc>
          <w:tcPr>
            <w:tcW w:w="4723" w:type="pct"/>
            <w:tcBorders>
              <w:top w:val="nil"/>
              <w:left w:val="nil"/>
              <w:bottom w:val="single" w:sz="4" w:space="0" w:color="auto"/>
              <w:right w:val="single" w:sz="4" w:space="0" w:color="auto"/>
            </w:tcBorders>
            <w:shd w:val="clear" w:color="000000" w:fill="BFBFBF"/>
            <w:noWrap/>
            <w:vAlign w:val="bottom"/>
            <w:hideMark/>
          </w:tcPr>
          <w:p w:rsidR="00513D7A" w:rsidRPr="005940CF" w:rsidRDefault="00513D7A" w:rsidP="00513D7A">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Sonlanan Sertifikadan Dağıtım</w:t>
            </w:r>
          </w:p>
        </w:tc>
      </w:tr>
      <w:tr w:rsidR="00513D7A"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13D7A" w:rsidRPr="005940CF" w:rsidRDefault="00513D7A" w:rsidP="00513D7A">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8</w:t>
            </w:r>
          </w:p>
        </w:tc>
        <w:tc>
          <w:tcPr>
            <w:tcW w:w="4723" w:type="pct"/>
            <w:tcBorders>
              <w:top w:val="nil"/>
              <w:left w:val="nil"/>
              <w:bottom w:val="single" w:sz="4" w:space="0" w:color="auto"/>
              <w:right w:val="single" w:sz="4" w:space="0" w:color="auto"/>
            </w:tcBorders>
            <w:shd w:val="clear" w:color="000000" w:fill="BFBFBF"/>
            <w:noWrap/>
            <w:vAlign w:val="bottom"/>
            <w:hideMark/>
          </w:tcPr>
          <w:p w:rsidR="00513D7A" w:rsidRPr="005940CF" w:rsidRDefault="00513D7A" w:rsidP="00513D7A">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Saklayıcıda Hesaptan Hesaba Virman</w:t>
            </w:r>
          </w:p>
        </w:tc>
      </w:tr>
    </w:tbl>
    <w:p w:rsidR="00513D7A" w:rsidRDefault="00513D7A">
      <w:pPr>
        <w:rPr>
          <w:b/>
          <w:sz w:val="24"/>
          <w:szCs w:val="24"/>
          <w:u w:val="single"/>
        </w:rPr>
      </w:pPr>
    </w:p>
    <w:p w:rsidR="005940CF" w:rsidRPr="00567C69" w:rsidRDefault="005940CF" w:rsidP="00091BD4">
      <w:pPr>
        <w:pStyle w:val="ListeParagraf"/>
        <w:numPr>
          <w:ilvl w:val="1"/>
          <w:numId w:val="1"/>
        </w:numPr>
        <w:ind w:left="993" w:hanging="633"/>
        <w:outlineLvl w:val="1"/>
        <w:rPr>
          <w:b/>
          <w:sz w:val="24"/>
          <w:szCs w:val="24"/>
          <w:u w:val="single"/>
        </w:rPr>
      </w:pPr>
      <w:bookmarkStart w:id="56" w:name="_Toc487464154"/>
      <w:r>
        <w:rPr>
          <w:b/>
          <w:sz w:val="24"/>
          <w:szCs w:val="24"/>
          <w:u w:val="single"/>
        </w:rPr>
        <w:t>Aktarım-Birleştirme-Transfer Hareket Tipleri</w:t>
      </w:r>
      <w:bookmarkEnd w:id="56"/>
    </w:p>
    <w:tbl>
      <w:tblPr>
        <w:tblW w:w="5000" w:type="pct"/>
        <w:tblCellMar>
          <w:left w:w="70" w:type="dxa"/>
          <w:right w:w="70" w:type="dxa"/>
        </w:tblCellMar>
        <w:tblLook w:val="04A0" w:firstRow="1" w:lastRow="0" w:firstColumn="1" w:lastColumn="0" w:noHBand="0" w:noVBand="1"/>
      </w:tblPr>
      <w:tblGrid>
        <w:gridCol w:w="581"/>
        <w:gridCol w:w="9905"/>
      </w:tblGrid>
      <w:tr w:rsidR="005940CF" w:rsidRPr="005940CF" w:rsidTr="005940CF">
        <w:trPr>
          <w:trHeight w:val="20"/>
        </w:trPr>
        <w:tc>
          <w:tcPr>
            <w:tcW w:w="27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Kod</w:t>
            </w:r>
          </w:p>
        </w:tc>
        <w:tc>
          <w:tcPr>
            <w:tcW w:w="4723" w:type="pct"/>
            <w:tcBorders>
              <w:top w:val="single" w:sz="4" w:space="0" w:color="auto"/>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Açıklama</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w:t>
            </w:r>
          </w:p>
        </w:tc>
        <w:tc>
          <w:tcPr>
            <w:tcW w:w="4723" w:type="pct"/>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Birikimlerin Aktarımı</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w:t>
            </w:r>
          </w:p>
        </w:tc>
        <w:tc>
          <w:tcPr>
            <w:tcW w:w="4723" w:type="pct"/>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Birikimli Hayat Sigortasından Aktarım</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3</w:t>
            </w:r>
          </w:p>
        </w:tc>
        <w:tc>
          <w:tcPr>
            <w:tcW w:w="4723" w:type="pct"/>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Vakıf, Sandık, Tüzel Kişiliği Haiz Meslek Kuruluşu veya Sair Ticaret Şirketinden Aktarım</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center"/>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4</w:t>
            </w:r>
          </w:p>
        </w:tc>
        <w:tc>
          <w:tcPr>
            <w:tcW w:w="4723" w:type="pct"/>
            <w:tcBorders>
              <w:top w:val="nil"/>
              <w:left w:val="nil"/>
              <w:bottom w:val="single" w:sz="4" w:space="0" w:color="auto"/>
              <w:right w:val="single" w:sz="4" w:space="0" w:color="auto"/>
            </w:tcBorders>
            <w:shd w:val="clear" w:color="000000" w:fill="BFBFBF"/>
            <w:noWrap/>
            <w:vAlign w:val="center"/>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Birikimlerin Transferi (Mevcut Sözleşmeye)</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5</w:t>
            </w:r>
          </w:p>
        </w:tc>
        <w:tc>
          <w:tcPr>
            <w:tcW w:w="4723" w:type="pct"/>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Hesap Birleştirme</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center"/>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w:t>
            </w:r>
          </w:p>
        </w:tc>
        <w:tc>
          <w:tcPr>
            <w:tcW w:w="4723" w:type="pct"/>
            <w:tcBorders>
              <w:top w:val="nil"/>
              <w:left w:val="nil"/>
              <w:bottom w:val="single" w:sz="4" w:space="0" w:color="auto"/>
              <w:right w:val="single" w:sz="4" w:space="0" w:color="auto"/>
            </w:tcBorders>
            <w:shd w:val="clear" w:color="000000" w:fill="BFBFBF"/>
            <w:noWrap/>
            <w:vAlign w:val="center"/>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Hesap Bölünmesi</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7</w:t>
            </w:r>
          </w:p>
        </w:tc>
        <w:tc>
          <w:tcPr>
            <w:tcW w:w="4723" w:type="pct"/>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Gelir Planından Aktarım</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8</w:t>
            </w:r>
          </w:p>
        </w:tc>
        <w:tc>
          <w:tcPr>
            <w:tcW w:w="4723" w:type="pct"/>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Portföy Devri</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center"/>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9</w:t>
            </w:r>
          </w:p>
        </w:tc>
        <w:tc>
          <w:tcPr>
            <w:tcW w:w="4723" w:type="pct"/>
            <w:tcBorders>
              <w:top w:val="nil"/>
              <w:left w:val="nil"/>
              <w:bottom w:val="single" w:sz="4" w:space="0" w:color="auto"/>
              <w:right w:val="single" w:sz="4" w:space="0" w:color="auto"/>
            </w:tcBorders>
            <w:shd w:val="clear" w:color="000000" w:fill="BFBFBF"/>
            <w:noWrap/>
            <w:vAlign w:val="center"/>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Sözleşme Sonlanmadan Hesap Bölünmesi</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10</w:t>
            </w:r>
          </w:p>
        </w:tc>
        <w:tc>
          <w:tcPr>
            <w:tcW w:w="4723" w:type="pct"/>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Emeklilik Nedeniyle Hesap Birleştirme</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11</w:t>
            </w:r>
          </w:p>
        </w:tc>
        <w:tc>
          <w:tcPr>
            <w:tcW w:w="4723" w:type="pct"/>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Hesap Birleştirme Aktarımı, Birikimlerin Transferi ya da Birikim Aktarımı Düzeltmesi</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12</w:t>
            </w:r>
          </w:p>
        </w:tc>
        <w:tc>
          <w:tcPr>
            <w:tcW w:w="4723" w:type="pct"/>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İGE Sözleşmeleri Arasında Geçiş</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13</w:t>
            </w:r>
          </w:p>
        </w:tc>
        <w:tc>
          <w:tcPr>
            <w:tcW w:w="4723" w:type="pct"/>
            <w:tcBorders>
              <w:top w:val="nil"/>
              <w:left w:val="nil"/>
              <w:bottom w:val="single" w:sz="4" w:space="0" w:color="auto"/>
              <w:right w:val="single" w:sz="4" w:space="0" w:color="auto"/>
            </w:tcBorders>
            <w:shd w:val="clear" w:color="000000" w:fill="BFBFBF"/>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Vakıf, Sandık, Tüzel Kişiliği Haiz Meslek Kuruluşu veya Sair Ticaret Şirketinden Aktarıma Özel Emeklilik Gelir Planına Aktarım</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center"/>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14</w:t>
            </w:r>
          </w:p>
        </w:tc>
        <w:tc>
          <w:tcPr>
            <w:tcW w:w="4723" w:type="pct"/>
            <w:tcBorders>
              <w:top w:val="nil"/>
              <w:left w:val="nil"/>
              <w:bottom w:val="single" w:sz="4" w:space="0" w:color="auto"/>
              <w:right w:val="single" w:sz="4" w:space="0" w:color="auto"/>
            </w:tcBorders>
            <w:shd w:val="clear" w:color="000000" w:fill="BFBFBF"/>
            <w:vAlign w:val="center"/>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Birikim Aktarımı ya da Emeklilik Nedeni İle Sonlanan Sözleşmeden Yapılan Devlet Katkısı Tahsilatı</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center"/>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15</w:t>
            </w:r>
          </w:p>
        </w:tc>
        <w:tc>
          <w:tcPr>
            <w:tcW w:w="4723" w:type="pct"/>
            <w:tcBorders>
              <w:top w:val="nil"/>
              <w:left w:val="nil"/>
              <w:bottom w:val="single" w:sz="4" w:space="0" w:color="auto"/>
              <w:right w:val="single" w:sz="4" w:space="0" w:color="auto"/>
            </w:tcBorders>
            <w:shd w:val="clear" w:color="000000" w:fill="BFBFBF"/>
            <w:noWrap/>
            <w:vAlign w:val="center"/>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Birikimlerin Transferi (Yeni Sözleşmeye)</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center"/>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16</w:t>
            </w:r>
          </w:p>
        </w:tc>
        <w:tc>
          <w:tcPr>
            <w:tcW w:w="4723" w:type="pct"/>
            <w:tcBorders>
              <w:top w:val="nil"/>
              <w:left w:val="nil"/>
              <w:bottom w:val="single" w:sz="4" w:space="0" w:color="auto"/>
              <w:right w:val="single" w:sz="4" w:space="0" w:color="auto"/>
            </w:tcBorders>
            <w:shd w:val="clear" w:color="000000" w:fill="BFBFBF"/>
            <w:noWrap/>
            <w:vAlign w:val="center"/>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Devlet Katkısı Hesap Birleştirme Aktarımı ya da Birikim Aktarımı Düzeltmesi/Ceza Ödemesi</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92D050"/>
            <w:noWrap/>
            <w:vAlign w:val="center"/>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17</w:t>
            </w:r>
          </w:p>
        </w:tc>
        <w:tc>
          <w:tcPr>
            <w:tcW w:w="4723" w:type="pct"/>
            <w:tcBorders>
              <w:top w:val="nil"/>
              <w:left w:val="nil"/>
              <w:bottom w:val="single" w:sz="4" w:space="0" w:color="auto"/>
              <w:right w:val="single" w:sz="4" w:space="0" w:color="auto"/>
            </w:tcBorders>
            <w:shd w:val="clear" w:color="000000" w:fill="92D050"/>
            <w:noWrap/>
            <w:vAlign w:val="center"/>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Otomatik Katılım Sertifikasından Birikimlerin Transferi (Mevcut Sözleşmeye)</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92D050"/>
            <w:noWrap/>
            <w:vAlign w:val="center"/>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18</w:t>
            </w:r>
          </w:p>
        </w:tc>
        <w:tc>
          <w:tcPr>
            <w:tcW w:w="4723" w:type="pct"/>
            <w:tcBorders>
              <w:top w:val="nil"/>
              <w:left w:val="nil"/>
              <w:bottom w:val="single" w:sz="4" w:space="0" w:color="auto"/>
              <w:right w:val="single" w:sz="4" w:space="0" w:color="auto"/>
            </w:tcBorders>
            <w:shd w:val="clear" w:color="000000" w:fill="92D050"/>
            <w:noWrap/>
            <w:vAlign w:val="center"/>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Otomatik Katılım Sertifikasından Birikimlerin Transferi (Yeni Sözleşmeye)</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92D050"/>
            <w:noWrap/>
            <w:vAlign w:val="center"/>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19</w:t>
            </w:r>
          </w:p>
        </w:tc>
        <w:tc>
          <w:tcPr>
            <w:tcW w:w="4723" w:type="pct"/>
            <w:tcBorders>
              <w:top w:val="nil"/>
              <w:left w:val="nil"/>
              <w:bottom w:val="single" w:sz="4" w:space="0" w:color="auto"/>
              <w:right w:val="single" w:sz="4" w:space="0" w:color="auto"/>
            </w:tcBorders>
            <w:shd w:val="clear" w:color="000000" w:fill="92D050"/>
            <w:vAlign w:val="center"/>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Birikim Transferi ya da Emeklilik Nedeni İle Sonlanan Oto Katılım Sertifikasından Yapılan Taahhüt Devlet Katkısı Tahsilatı</w:t>
            </w:r>
          </w:p>
        </w:tc>
      </w:tr>
      <w:tr w:rsidR="005940CF" w:rsidRPr="005940CF" w:rsidTr="005940CF">
        <w:trPr>
          <w:trHeight w:val="20"/>
        </w:trPr>
        <w:tc>
          <w:tcPr>
            <w:tcW w:w="277" w:type="pct"/>
            <w:tcBorders>
              <w:top w:val="nil"/>
              <w:left w:val="single" w:sz="4" w:space="0" w:color="auto"/>
              <w:bottom w:val="single" w:sz="4" w:space="0" w:color="auto"/>
              <w:right w:val="single" w:sz="4" w:space="0" w:color="auto"/>
            </w:tcBorders>
            <w:shd w:val="clear" w:color="000000" w:fill="92D050"/>
            <w:noWrap/>
            <w:vAlign w:val="center"/>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20</w:t>
            </w:r>
          </w:p>
        </w:tc>
        <w:tc>
          <w:tcPr>
            <w:tcW w:w="4723" w:type="pct"/>
            <w:tcBorders>
              <w:top w:val="nil"/>
              <w:left w:val="nil"/>
              <w:bottom w:val="single" w:sz="4" w:space="0" w:color="auto"/>
              <w:right w:val="single" w:sz="4" w:space="0" w:color="auto"/>
            </w:tcBorders>
            <w:shd w:val="clear" w:color="000000" w:fill="92D050"/>
            <w:vAlign w:val="center"/>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Birikim Transferi ya da Emeklilik Nedeni İle Sonlanan Oto Katılım Sertifikasından Yapılan Tahsilat</w:t>
            </w:r>
          </w:p>
        </w:tc>
      </w:tr>
    </w:tbl>
    <w:p w:rsidR="005940CF" w:rsidRDefault="005940CF">
      <w:pPr>
        <w:rPr>
          <w:b/>
          <w:sz w:val="24"/>
          <w:szCs w:val="24"/>
          <w:u w:val="single"/>
        </w:rPr>
      </w:pPr>
    </w:p>
    <w:p w:rsidR="005940CF" w:rsidRDefault="005940CF">
      <w:pPr>
        <w:rPr>
          <w:b/>
          <w:sz w:val="24"/>
          <w:szCs w:val="24"/>
          <w:u w:val="single"/>
        </w:rPr>
      </w:pPr>
      <w:r>
        <w:rPr>
          <w:b/>
          <w:sz w:val="24"/>
          <w:szCs w:val="24"/>
          <w:u w:val="single"/>
        </w:rPr>
        <w:br w:type="page"/>
      </w:r>
    </w:p>
    <w:p w:rsidR="005940CF" w:rsidRPr="00567C69" w:rsidRDefault="005940CF" w:rsidP="00091BD4">
      <w:pPr>
        <w:pStyle w:val="ListeParagraf"/>
        <w:numPr>
          <w:ilvl w:val="1"/>
          <w:numId w:val="1"/>
        </w:numPr>
        <w:ind w:left="993" w:hanging="633"/>
        <w:outlineLvl w:val="1"/>
        <w:rPr>
          <w:b/>
          <w:sz w:val="24"/>
          <w:szCs w:val="24"/>
          <w:u w:val="single"/>
        </w:rPr>
      </w:pPr>
      <w:bookmarkStart w:id="57" w:name="_Toc487464155"/>
      <w:r>
        <w:rPr>
          <w:b/>
          <w:sz w:val="24"/>
          <w:szCs w:val="24"/>
          <w:u w:val="single"/>
        </w:rPr>
        <w:lastRenderedPageBreak/>
        <w:t>Hesap Özeti Talep Nedeni</w:t>
      </w:r>
      <w:bookmarkEnd w:id="57"/>
    </w:p>
    <w:tbl>
      <w:tblPr>
        <w:tblW w:w="10560" w:type="dxa"/>
        <w:tblInd w:w="55" w:type="dxa"/>
        <w:tblCellMar>
          <w:left w:w="70" w:type="dxa"/>
          <w:right w:w="70" w:type="dxa"/>
        </w:tblCellMar>
        <w:tblLook w:val="04A0" w:firstRow="1" w:lastRow="0" w:firstColumn="1" w:lastColumn="0" w:noHBand="0" w:noVBand="1"/>
      </w:tblPr>
      <w:tblGrid>
        <w:gridCol w:w="960"/>
        <w:gridCol w:w="9600"/>
      </w:tblGrid>
      <w:tr w:rsidR="005940CF" w:rsidRPr="005940CF" w:rsidTr="005940CF">
        <w:trPr>
          <w:trHeight w:val="2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Kod</w:t>
            </w:r>
          </w:p>
        </w:tc>
        <w:tc>
          <w:tcPr>
            <w:tcW w:w="9600" w:type="dxa"/>
            <w:tcBorders>
              <w:top w:val="single" w:sz="4" w:space="0" w:color="auto"/>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Açıklama</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Birikimlerin Aktarımı</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Emeklilik</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3</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Sistemden Çıkış</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4</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Birikimlerin Transferi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5</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Hesap Birleştirme</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Emeklilik Nedeniyle Hesap Birleştirme</w:t>
            </w:r>
          </w:p>
        </w:tc>
      </w:tr>
    </w:tbl>
    <w:p w:rsidR="005940CF" w:rsidRDefault="005940CF">
      <w:pPr>
        <w:rPr>
          <w:b/>
          <w:sz w:val="24"/>
          <w:szCs w:val="24"/>
          <w:u w:val="single"/>
        </w:rPr>
      </w:pPr>
    </w:p>
    <w:p w:rsidR="005940CF" w:rsidRPr="00567C69" w:rsidRDefault="005940CF" w:rsidP="00091BD4">
      <w:pPr>
        <w:pStyle w:val="ListeParagraf"/>
        <w:numPr>
          <w:ilvl w:val="1"/>
          <w:numId w:val="1"/>
        </w:numPr>
        <w:ind w:left="993" w:hanging="633"/>
        <w:outlineLvl w:val="1"/>
        <w:rPr>
          <w:b/>
          <w:sz w:val="24"/>
          <w:szCs w:val="24"/>
          <w:u w:val="single"/>
        </w:rPr>
      </w:pPr>
      <w:bookmarkStart w:id="58" w:name="_Toc487464156"/>
      <w:r>
        <w:rPr>
          <w:b/>
          <w:sz w:val="24"/>
          <w:szCs w:val="24"/>
          <w:u w:val="single"/>
        </w:rPr>
        <w:t>Fon Hareket Tipleri</w:t>
      </w:r>
      <w:bookmarkEnd w:id="58"/>
    </w:p>
    <w:tbl>
      <w:tblPr>
        <w:tblW w:w="10560" w:type="dxa"/>
        <w:tblInd w:w="55" w:type="dxa"/>
        <w:tblCellMar>
          <w:left w:w="70" w:type="dxa"/>
          <w:right w:w="70" w:type="dxa"/>
        </w:tblCellMar>
        <w:tblLook w:val="04A0" w:firstRow="1" w:lastRow="0" w:firstColumn="1" w:lastColumn="0" w:noHBand="0" w:noVBand="1"/>
      </w:tblPr>
      <w:tblGrid>
        <w:gridCol w:w="960"/>
        <w:gridCol w:w="9600"/>
      </w:tblGrid>
      <w:tr w:rsidR="005940CF" w:rsidRPr="005940CF" w:rsidTr="005940CF">
        <w:trPr>
          <w:trHeight w:val="2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Kod</w:t>
            </w:r>
          </w:p>
        </w:tc>
        <w:tc>
          <w:tcPr>
            <w:tcW w:w="9600" w:type="dxa"/>
            <w:tcBorders>
              <w:top w:val="single" w:sz="4" w:space="0" w:color="auto"/>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Açıklama</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Fon Kuruluşu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Katılma Belgelerinin Kayda Alımı</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3</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Halka Arz</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4</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Fonun Sona Ermesi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5</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Birleşme</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Devir</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7</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Fon Tutarının Artırımı</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8</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İçtüzük Değişikliği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9</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Portföy Yönetim Şirketi Değişikliği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10</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Saklayıcı Kurum Değişikliği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11</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Avans Yatırılması</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12</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Avans Çekilmesi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13</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Fon Ünvanı Değişikliği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14</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Fon Kısa Adı Değişikliği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15</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Valör Değişim Saati Değişikliği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16</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Valör Bilgilerinde Değişiklik</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17</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Pay Sayısında Değişiklik Yapılması</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18</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Fon İşletim Gideri Kesinti Oranı Değişikliği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19</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Uyarı</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20</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Ceza</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21</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Fon Türü Değişikliği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22</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Fon Bilgileri Değişikliği **</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23</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Aracı Kurum Bilgileri Değişikliği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24</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Fon Kuruluşu İçin Kurula Başvuru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25</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Fon Toplam Gider Kesintisi Değişikliği İçin Kurula Başvuru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26</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Fon Kurucusu Başka Bir Şirket Olan Fonu Kullanma</w:t>
            </w:r>
          </w:p>
        </w:tc>
      </w:tr>
    </w:tbl>
    <w:p w:rsidR="005940CF" w:rsidRDefault="005940CF">
      <w:pPr>
        <w:rPr>
          <w:b/>
          <w:sz w:val="24"/>
          <w:szCs w:val="24"/>
          <w:u w:val="single"/>
        </w:rPr>
      </w:pPr>
    </w:p>
    <w:p w:rsidR="005940CF" w:rsidRPr="00567C69" w:rsidRDefault="005940CF" w:rsidP="00091BD4">
      <w:pPr>
        <w:pStyle w:val="ListeParagraf"/>
        <w:numPr>
          <w:ilvl w:val="1"/>
          <w:numId w:val="1"/>
        </w:numPr>
        <w:ind w:left="993" w:hanging="633"/>
        <w:outlineLvl w:val="1"/>
        <w:rPr>
          <w:b/>
          <w:sz w:val="24"/>
          <w:szCs w:val="24"/>
          <w:u w:val="single"/>
        </w:rPr>
      </w:pPr>
      <w:bookmarkStart w:id="59" w:name="_Toc487464157"/>
      <w:r>
        <w:rPr>
          <w:b/>
          <w:sz w:val="24"/>
          <w:szCs w:val="24"/>
          <w:u w:val="single"/>
        </w:rPr>
        <w:t>Fon Türü</w:t>
      </w:r>
      <w:bookmarkEnd w:id="59"/>
    </w:p>
    <w:tbl>
      <w:tblPr>
        <w:tblW w:w="10560" w:type="dxa"/>
        <w:tblInd w:w="55" w:type="dxa"/>
        <w:tblCellMar>
          <w:left w:w="70" w:type="dxa"/>
          <w:right w:w="70" w:type="dxa"/>
        </w:tblCellMar>
        <w:tblLook w:val="04A0" w:firstRow="1" w:lastRow="0" w:firstColumn="1" w:lastColumn="0" w:noHBand="0" w:noVBand="1"/>
      </w:tblPr>
      <w:tblGrid>
        <w:gridCol w:w="960"/>
        <w:gridCol w:w="9600"/>
      </w:tblGrid>
      <w:tr w:rsidR="005940CF" w:rsidRPr="005940CF" w:rsidTr="005940CF">
        <w:trPr>
          <w:trHeight w:val="20"/>
          <w:tblHeader/>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Kod</w:t>
            </w:r>
          </w:p>
        </w:tc>
        <w:tc>
          <w:tcPr>
            <w:tcW w:w="9600" w:type="dxa"/>
            <w:tcBorders>
              <w:top w:val="single" w:sz="4" w:space="0" w:color="auto"/>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Açıklama</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100</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Gelir Amaçlı Fonlar Hisse Senedi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101</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Gelir Amaçlı Fonlar Kamu Borçlanma Araçları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102</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Gelir Amaçlı Fonlar Özel Sektör Borçlanma Araçları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103</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Gelir Amaçlı Fonlar Karma Borçlanma Araçları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104</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Gelir Amaçlı Fonlar Karma Fon</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105</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Gelir Amaçlı Fonlar Uluslararası Hisse Senedi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106</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Gelir Amaçlı Fonlar Uluslararası Borçlanma Araçları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107</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Gelir Amaçlı Fonlar Uluslararası Karma Fon</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108</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Gelir Amaçlı Fonlar Esnek Fon</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109</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Gelir Amaçlı Fonlar Türk Eurobond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110</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Gelir Amaçlı Kamu Dış Borçlanma Araçları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lastRenderedPageBreak/>
              <w:t>200</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Büyüme Amaçlı Hisse Senedi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201</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Büyüme Amaçlı Küçük Şirketler Hisse Senedi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202</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Büyüme Amaçlı Karma Fon</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203</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Büyüme Amaçlı Uluslararası Hisse Senedi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204</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Büyüme Amaçlı Uluslararası Karma Fon</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205</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Büyüme Amaçlı Esnek Fon</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300</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Para Piyasası Fonları Likit Fon-Kamu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301</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Para Piyasası Fonları Likit Fon-Özel Sektör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302</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Para Piyasası Fonları Likit Fon-Karma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303</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Para Piyasası Likit Esnek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400</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Kıymetli Madenler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401</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Kıymetli Madenler Altın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500</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İhtisaslaşmış Fonlar Yabancı Ülke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501</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İhtisaslaşmış Fonlar Sektör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502</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İhtisaslaşmış Fonlar Endeks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600</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Diğer Fonlar Dengeli Fon</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601</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Diğer Fonlar Esnek Fon</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602</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Katılım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603</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Karma Fon</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604</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Endeks Fon</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605</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Fon Sepeti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606</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Katkı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607</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Değişken Fon</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608</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Standart Fon</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609</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Yaşam Döngüsü/Hedef Fon</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610</w:t>
            </w:r>
          </w:p>
        </w:tc>
        <w:tc>
          <w:tcPr>
            <w:tcW w:w="9600" w:type="dxa"/>
            <w:tcBorders>
              <w:top w:val="nil"/>
              <w:left w:val="nil"/>
              <w:bottom w:val="single" w:sz="4" w:space="0" w:color="auto"/>
              <w:right w:val="single" w:sz="4" w:space="0" w:color="auto"/>
            </w:tcBorders>
            <w:shd w:val="clear" w:color="000000" w:fill="92D050"/>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Başlangıç Fonu</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611</w:t>
            </w:r>
          </w:p>
        </w:tc>
        <w:tc>
          <w:tcPr>
            <w:tcW w:w="9600" w:type="dxa"/>
            <w:tcBorders>
              <w:top w:val="nil"/>
              <w:left w:val="nil"/>
              <w:bottom w:val="single" w:sz="4" w:space="0" w:color="auto"/>
              <w:right w:val="single" w:sz="4" w:space="0" w:color="auto"/>
            </w:tcBorders>
            <w:shd w:val="clear" w:color="000000" w:fill="92D050"/>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Başlangıç Katılım Fonu</w:t>
            </w:r>
          </w:p>
        </w:tc>
      </w:tr>
    </w:tbl>
    <w:p w:rsidR="005940CF" w:rsidRDefault="005940CF">
      <w:pPr>
        <w:rPr>
          <w:b/>
          <w:sz w:val="24"/>
          <w:szCs w:val="24"/>
          <w:u w:val="single"/>
        </w:rPr>
      </w:pPr>
    </w:p>
    <w:p w:rsidR="005940CF" w:rsidRPr="00567C69" w:rsidRDefault="005940CF" w:rsidP="00091BD4">
      <w:pPr>
        <w:pStyle w:val="ListeParagraf"/>
        <w:numPr>
          <w:ilvl w:val="1"/>
          <w:numId w:val="1"/>
        </w:numPr>
        <w:ind w:left="993" w:hanging="633"/>
        <w:outlineLvl w:val="1"/>
        <w:rPr>
          <w:b/>
          <w:sz w:val="24"/>
          <w:szCs w:val="24"/>
          <w:u w:val="single"/>
        </w:rPr>
      </w:pPr>
      <w:bookmarkStart w:id="60" w:name="_Toc487464158"/>
      <w:r>
        <w:rPr>
          <w:b/>
          <w:sz w:val="24"/>
          <w:szCs w:val="24"/>
          <w:u w:val="single"/>
        </w:rPr>
        <w:t>Fon Grubu</w:t>
      </w:r>
      <w:bookmarkEnd w:id="60"/>
    </w:p>
    <w:tbl>
      <w:tblPr>
        <w:tblW w:w="10560" w:type="dxa"/>
        <w:tblInd w:w="55" w:type="dxa"/>
        <w:tblCellMar>
          <w:left w:w="70" w:type="dxa"/>
          <w:right w:w="70" w:type="dxa"/>
        </w:tblCellMar>
        <w:tblLook w:val="04A0" w:firstRow="1" w:lastRow="0" w:firstColumn="1" w:lastColumn="0" w:noHBand="0" w:noVBand="1"/>
      </w:tblPr>
      <w:tblGrid>
        <w:gridCol w:w="960"/>
        <w:gridCol w:w="9600"/>
      </w:tblGrid>
      <w:tr w:rsidR="005940CF" w:rsidRPr="005940CF" w:rsidTr="005940CF">
        <w:trPr>
          <w:trHeight w:val="2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Kod</w:t>
            </w:r>
          </w:p>
        </w:tc>
        <w:tc>
          <w:tcPr>
            <w:tcW w:w="9600" w:type="dxa"/>
            <w:tcBorders>
              <w:top w:val="single" w:sz="4" w:space="0" w:color="auto"/>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Açıklama</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Esnek</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Dengeli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3</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Hisse Senedi</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4</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Kamu Borçlanma TL</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5</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Kamu Borçlanma Yabancı Para</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Uluslararası</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7</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Likit</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8</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Kıymetli Madenler</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9</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Standart</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10</w:t>
            </w:r>
          </w:p>
        </w:tc>
        <w:tc>
          <w:tcPr>
            <w:tcW w:w="960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Devlet Katkısı</w:t>
            </w:r>
          </w:p>
        </w:tc>
      </w:tr>
      <w:tr w:rsidR="005940CF" w:rsidRPr="005940CF" w:rsidTr="005940CF">
        <w:trPr>
          <w:trHeight w:val="2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11</w:t>
            </w:r>
          </w:p>
        </w:tc>
        <w:tc>
          <w:tcPr>
            <w:tcW w:w="9600" w:type="dxa"/>
            <w:tcBorders>
              <w:top w:val="nil"/>
              <w:left w:val="nil"/>
              <w:bottom w:val="single" w:sz="4" w:space="0" w:color="auto"/>
              <w:right w:val="single" w:sz="4" w:space="0" w:color="auto"/>
            </w:tcBorders>
            <w:shd w:val="clear" w:color="000000" w:fill="92D050"/>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Başlangıç</w:t>
            </w:r>
          </w:p>
        </w:tc>
      </w:tr>
    </w:tbl>
    <w:p w:rsidR="005940CF" w:rsidRDefault="005940CF">
      <w:pPr>
        <w:rPr>
          <w:b/>
          <w:sz w:val="24"/>
          <w:szCs w:val="24"/>
          <w:u w:val="single"/>
        </w:rPr>
      </w:pPr>
    </w:p>
    <w:p w:rsidR="005940CF" w:rsidRPr="00567C69" w:rsidRDefault="005940CF" w:rsidP="00091BD4">
      <w:pPr>
        <w:pStyle w:val="ListeParagraf"/>
        <w:numPr>
          <w:ilvl w:val="1"/>
          <w:numId w:val="1"/>
        </w:numPr>
        <w:ind w:left="993" w:hanging="633"/>
        <w:outlineLvl w:val="1"/>
        <w:rPr>
          <w:b/>
          <w:sz w:val="24"/>
          <w:szCs w:val="24"/>
          <w:u w:val="single"/>
        </w:rPr>
      </w:pPr>
      <w:bookmarkStart w:id="61" w:name="_Toc487464159"/>
      <w:r>
        <w:rPr>
          <w:b/>
          <w:sz w:val="24"/>
          <w:szCs w:val="24"/>
          <w:u w:val="single"/>
        </w:rPr>
        <w:t>Valor Değeri</w:t>
      </w:r>
      <w:bookmarkEnd w:id="61"/>
    </w:p>
    <w:tbl>
      <w:tblPr>
        <w:tblW w:w="9120" w:type="dxa"/>
        <w:tblInd w:w="55" w:type="dxa"/>
        <w:tblCellMar>
          <w:left w:w="70" w:type="dxa"/>
          <w:right w:w="70" w:type="dxa"/>
        </w:tblCellMar>
        <w:tblLook w:val="04A0" w:firstRow="1" w:lastRow="0" w:firstColumn="1" w:lastColumn="0" w:noHBand="0" w:noVBand="1"/>
      </w:tblPr>
      <w:tblGrid>
        <w:gridCol w:w="960"/>
        <w:gridCol w:w="8160"/>
      </w:tblGrid>
      <w:tr w:rsidR="005940CF" w:rsidRPr="005940CF" w:rsidTr="005940CF">
        <w:trPr>
          <w:trHeight w:val="20"/>
          <w:tblHeader/>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Kod</w:t>
            </w:r>
          </w:p>
        </w:tc>
        <w:tc>
          <w:tcPr>
            <w:tcW w:w="8160" w:type="dxa"/>
            <w:tcBorders>
              <w:top w:val="single" w:sz="4" w:space="0" w:color="auto"/>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Açıklama</w:t>
            </w:r>
          </w:p>
        </w:tc>
      </w:tr>
      <w:tr w:rsidR="005940CF" w:rsidRPr="005940CF" w:rsidTr="005940CF">
        <w:trPr>
          <w:trHeight w:val="20"/>
          <w:tblHead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0</w:t>
            </w:r>
          </w:p>
        </w:tc>
        <w:tc>
          <w:tcPr>
            <w:tcW w:w="816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T + 0</w:t>
            </w:r>
          </w:p>
        </w:tc>
      </w:tr>
      <w:tr w:rsidR="005940CF" w:rsidRPr="005940CF" w:rsidTr="005940CF">
        <w:trPr>
          <w:trHeight w:val="20"/>
          <w:tblHead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1</w:t>
            </w:r>
          </w:p>
        </w:tc>
        <w:tc>
          <w:tcPr>
            <w:tcW w:w="816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T + 1</w:t>
            </w:r>
          </w:p>
        </w:tc>
      </w:tr>
      <w:tr w:rsidR="005940CF" w:rsidRPr="005940CF" w:rsidTr="005940CF">
        <w:trPr>
          <w:trHeight w:val="20"/>
          <w:tblHead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2</w:t>
            </w:r>
          </w:p>
        </w:tc>
        <w:tc>
          <w:tcPr>
            <w:tcW w:w="816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T + 2</w:t>
            </w:r>
          </w:p>
        </w:tc>
      </w:tr>
      <w:tr w:rsidR="005940CF" w:rsidRPr="005940CF" w:rsidTr="005940CF">
        <w:trPr>
          <w:trHeight w:val="20"/>
          <w:tblHead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3</w:t>
            </w:r>
          </w:p>
        </w:tc>
        <w:tc>
          <w:tcPr>
            <w:tcW w:w="816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T + 3</w:t>
            </w:r>
          </w:p>
        </w:tc>
      </w:tr>
      <w:tr w:rsidR="005940CF" w:rsidRPr="005940CF" w:rsidTr="005940CF">
        <w:trPr>
          <w:trHeight w:val="20"/>
          <w:tblHead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4</w:t>
            </w:r>
          </w:p>
        </w:tc>
        <w:tc>
          <w:tcPr>
            <w:tcW w:w="816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T + 4</w:t>
            </w:r>
          </w:p>
        </w:tc>
      </w:tr>
      <w:tr w:rsidR="005940CF" w:rsidRPr="005940CF" w:rsidTr="005940CF">
        <w:trPr>
          <w:trHeight w:val="20"/>
          <w:tblHead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5</w:t>
            </w:r>
          </w:p>
        </w:tc>
        <w:tc>
          <w:tcPr>
            <w:tcW w:w="816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T + 5</w:t>
            </w:r>
          </w:p>
        </w:tc>
      </w:tr>
      <w:tr w:rsidR="005940CF" w:rsidRPr="005940CF" w:rsidTr="005940CF">
        <w:trPr>
          <w:trHeight w:val="20"/>
          <w:tblHead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6</w:t>
            </w:r>
          </w:p>
        </w:tc>
        <w:tc>
          <w:tcPr>
            <w:tcW w:w="816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T + 6</w:t>
            </w:r>
          </w:p>
        </w:tc>
      </w:tr>
      <w:tr w:rsidR="005940CF" w:rsidRPr="005940CF" w:rsidTr="00E30057">
        <w:trPr>
          <w:trHeight w:val="20"/>
          <w:tblHeader/>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E30057">
            <w:pPr>
              <w:spacing w:after="0" w:line="240" w:lineRule="auto"/>
              <w:jc w:val="center"/>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lastRenderedPageBreak/>
              <w:t>Kod</w:t>
            </w:r>
          </w:p>
        </w:tc>
        <w:tc>
          <w:tcPr>
            <w:tcW w:w="8160" w:type="dxa"/>
            <w:tcBorders>
              <w:top w:val="single" w:sz="4" w:space="0" w:color="auto"/>
              <w:left w:val="nil"/>
              <w:bottom w:val="single" w:sz="4" w:space="0" w:color="auto"/>
              <w:right w:val="single" w:sz="4" w:space="0" w:color="auto"/>
            </w:tcBorders>
            <w:shd w:val="clear" w:color="000000" w:fill="BFBFBF"/>
            <w:noWrap/>
            <w:vAlign w:val="bottom"/>
            <w:hideMark/>
          </w:tcPr>
          <w:p w:rsidR="005940CF" w:rsidRPr="005940CF" w:rsidRDefault="005940CF" w:rsidP="00E30057">
            <w:pPr>
              <w:spacing w:after="0" w:line="240" w:lineRule="auto"/>
              <w:rPr>
                <w:rFonts w:ascii="Calibri" w:eastAsia="Times New Roman" w:hAnsi="Calibri" w:cs="Calibri"/>
                <w:b/>
                <w:bCs/>
                <w:color w:val="1F497D"/>
                <w:sz w:val="20"/>
                <w:lang w:eastAsia="tr-TR"/>
              </w:rPr>
            </w:pPr>
            <w:r w:rsidRPr="005940CF">
              <w:rPr>
                <w:rFonts w:ascii="Calibri" w:eastAsia="Times New Roman" w:hAnsi="Calibri" w:cs="Calibri"/>
                <w:b/>
                <w:bCs/>
                <w:color w:val="1F497D"/>
                <w:sz w:val="20"/>
                <w:lang w:eastAsia="tr-TR"/>
              </w:rPr>
              <w:t>Açıklama</w:t>
            </w:r>
          </w:p>
        </w:tc>
      </w:tr>
      <w:tr w:rsidR="005940CF" w:rsidRPr="005940CF" w:rsidTr="005940CF">
        <w:trPr>
          <w:trHeight w:val="20"/>
          <w:tblHead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7</w:t>
            </w:r>
          </w:p>
        </w:tc>
        <w:tc>
          <w:tcPr>
            <w:tcW w:w="816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T + 7</w:t>
            </w:r>
          </w:p>
        </w:tc>
      </w:tr>
      <w:tr w:rsidR="005940CF" w:rsidRPr="005940CF" w:rsidTr="005940CF">
        <w:trPr>
          <w:trHeight w:val="20"/>
          <w:tblHead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5940CF" w:rsidRPr="005940CF" w:rsidRDefault="005940CF" w:rsidP="005940CF">
            <w:pPr>
              <w:spacing w:after="0" w:line="240" w:lineRule="auto"/>
              <w:jc w:val="center"/>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8</w:t>
            </w:r>
          </w:p>
        </w:tc>
        <w:tc>
          <w:tcPr>
            <w:tcW w:w="8160" w:type="dxa"/>
            <w:tcBorders>
              <w:top w:val="nil"/>
              <w:left w:val="nil"/>
              <w:bottom w:val="single" w:sz="4" w:space="0" w:color="auto"/>
              <w:right w:val="single" w:sz="4" w:space="0" w:color="auto"/>
            </w:tcBorders>
            <w:shd w:val="clear" w:color="000000" w:fill="BFBFBF"/>
            <w:noWrap/>
            <w:vAlign w:val="bottom"/>
            <w:hideMark/>
          </w:tcPr>
          <w:p w:rsidR="005940CF" w:rsidRPr="005940CF" w:rsidRDefault="005940CF" w:rsidP="005940CF">
            <w:pPr>
              <w:spacing w:after="0" w:line="240" w:lineRule="auto"/>
              <w:rPr>
                <w:rFonts w:ascii="Calibri" w:eastAsia="Times New Roman" w:hAnsi="Calibri" w:cs="Calibri"/>
                <w:color w:val="000000"/>
                <w:sz w:val="20"/>
                <w:lang w:eastAsia="tr-TR"/>
              </w:rPr>
            </w:pPr>
            <w:r w:rsidRPr="005940CF">
              <w:rPr>
                <w:rFonts w:ascii="Calibri" w:eastAsia="Times New Roman" w:hAnsi="Calibri" w:cs="Calibri"/>
                <w:color w:val="000000"/>
                <w:sz w:val="20"/>
                <w:lang w:eastAsia="tr-TR"/>
              </w:rPr>
              <w:t>T + 8</w:t>
            </w:r>
          </w:p>
        </w:tc>
      </w:tr>
    </w:tbl>
    <w:p w:rsidR="005940CF" w:rsidRDefault="005940CF">
      <w:pPr>
        <w:rPr>
          <w:b/>
          <w:sz w:val="24"/>
          <w:szCs w:val="24"/>
          <w:u w:val="single"/>
        </w:rPr>
      </w:pPr>
    </w:p>
    <w:p w:rsidR="00E30057" w:rsidRPr="00567C69" w:rsidRDefault="00E30057" w:rsidP="00091BD4">
      <w:pPr>
        <w:pStyle w:val="ListeParagraf"/>
        <w:numPr>
          <w:ilvl w:val="1"/>
          <w:numId w:val="1"/>
        </w:numPr>
        <w:ind w:left="993" w:hanging="633"/>
        <w:outlineLvl w:val="1"/>
        <w:rPr>
          <w:b/>
          <w:sz w:val="24"/>
          <w:szCs w:val="24"/>
          <w:u w:val="single"/>
        </w:rPr>
      </w:pPr>
      <w:bookmarkStart w:id="62" w:name="_Toc487464160"/>
      <w:r>
        <w:rPr>
          <w:b/>
          <w:sz w:val="24"/>
          <w:szCs w:val="24"/>
          <w:u w:val="single"/>
        </w:rPr>
        <w:t>Menkul Kıymet Tipleri</w:t>
      </w:r>
      <w:bookmarkEnd w:id="62"/>
    </w:p>
    <w:tbl>
      <w:tblPr>
        <w:tblW w:w="9120" w:type="dxa"/>
        <w:tblInd w:w="55" w:type="dxa"/>
        <w:tblCellMar>
          <w:left w:w="70" w:type="dxa"/>
          <w:right w:w="70" w:type="dxa"/>
        </w:tblCellMar>
        <w:tblLook w:val="04A0" w:firstRow="1" w:lastRow="0" w:firstColumn="1" w:lastColumn="0" w:noHBand="0" w:noVBand="1"/>
      </w:tblPr>
      <w:tblGrid>
        <w:gridCol w:w="960"/>
        <w:gridCol w:w="8160"/>
      </w:tblGrid>
      <w:tr w:rsidR="00E30057" w:rsidRPr="00E30057" w:rsidTr="00E30057">
        <w:trPr>
          <w:trHeight w:val="2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Kod</w:t>
            </w:r>
          </w:p>
        </w:tc>
        <w:tc>
          <w:tcPr>
            <w:tcW w:w="8160" w:type="dxa"/>
            <w:tcBorders>
              <w:top w:val="single" w:sz="4" w:space="0" w:color="auto"/>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Açıklama</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Hisse Senedi (Ortaklık payları)</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Kamu Borçlanma Senetleri (TL)</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Repo</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Kamu Borçlanma Senetleri (Döviz)</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Ters Repo</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Takasbank Para Piyasası</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Vadeli Mevduat TL</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Vadeli Mevduat ( Döviz )</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Vadesiz Mevduat (TL)</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10</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Vadesiz Mevduat ( Döviz )</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11</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Özel Tahvil / Bono</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12</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Yabancı Hisse Senedi (Ortaklık payları)</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13</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Yabancı Tahvil/Bono</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14</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Eurobond</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15</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Yatırım Fonu Katılma Belgeleri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16</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Kıymetli Madenlere Dayalı Varlıklar</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17</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Kıymetli Madenler</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18</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Gayrimenkule Dayalı Varlıklar</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19</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Vadeli İşlem Sözleşmeleri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20</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Katılma Hesabı</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21</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Türev Araç İşlemlerinin Nakit Teminatları Ve Primleri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22</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Kira Sertifikaları</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23</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Finansman Bonosu</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24</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TCMB İhraçları</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25</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Diğer Özel Sektör Menkul Kıymet</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26</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Yapılandırılmış Borçlanma Aracı</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27</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Banka Bonosu</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28</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Vadeli Mevduat Altın</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29</w:t>
            </w:r>
          </w:p>
        </w:tc>
        <w:tc>
          <w:tcPr>
            <w:tcW w:w="8160" w:type="dxa"/>
            <w:tcBorders>
              <w:top w:val="nil"/>
              <w:left w:val="nil"/>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Varlığa Dayalı Menkul Kıymet</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30</w:t>
            </w:r>
          </w:p>
        </w:tc>
        <w:tc>
          <w:tcPr>
            <w:tcW w:w="8160" w:type="dxa"/>
            <w:tcBorders>
              <w:top w:val="nil"/>
              <w:left w:val="nil"/>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Katılma Hesabı Altın</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99</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Diğer</w:t>
            </w:r>
          </w:p>
        </w:tc>
      </w:tr>
    </w:tbl>
    <w:p w:rsidR="00E30057" w:rsidRDefault="00E30057">
      <w:pPr>
        <w:rPr>
          <w:b/>
          <w:sz w:val="24"/>
          <w:szCs w:val="24"/>
          <w:u w:val="single"/>
        </w:rPr>
      </w:pPr>
    </w:p>
    <w:p w:rsidR="00E30057" w:rsidRPr="00567C69" w:rsidRDefault="00E30057" w:rsidP="00091BD4">
      <w:pPr>
        <w:pStyle w:val="ListeParagraf"/>
        <w:numPr>
          <w:ilvl w:val="1"/>
          <w:numId w:val="1"/>
        </w:numPr>
        <w:ind w:left="993" w:hanging="633"/>
        <w:outlineLvl w:val="1"/>
        <w:rPr>
          <w:b/>
          <w:sz w:val="24"/>
          <w:szCs w:val="24"/>
          <w:u w:val="single"/>
        </w:rPr>
      </w:pPr>
      <w:bookmarkStart w:id="63" w:name="_Toc487464161"/>
      <w:r>
        <w:rPr>
          <w:b/>
          <w:sz w:val="24"/>
          <w:szCs w:val="24"/>
          <w:u w:val="single"/>
        </w:rPr>
        <w:t>Endeks Kodları</w:t>
      </w:r>
      <w:bookmarkEnd w:id="63"/>
    </w:p>
    <w:tbl>
      <w:tblPr>
        <w:tblW w:w="9120" w:type="dxa"/>
        <w:tblInd w:w="55" w:type="dxa"/>
        <w:tblCellMar>
          <w:left w:w="70" w:type="dxa"/>
          <w:right w:w="70" w:type="dxa"/>
        </w:tblCellMar>
        <w:tblLook w:val="04A0" w:firstRow="1" w:lastRow="0" w:firstColumn="1" w:lastColumn="0" w:noHBand="0" w:noVBand="1"/>
      </w:tblPr>
      <w:tblGrid>
        <w:gridCol w:w="960"/>
        <w:gridCol w:w="8160"/>
      </w:tblGrid>
      <w:tr w:rsidR="00E30057" w:rsidRPr="00E30057" w:rsidTr="00E30057">
        <w:trPr>
          <w:trHeight w:val="20"/>
          <w:tblHeader/>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Kod</w:t>
            </w:r>
          </w:p>
        </w:tc>
        <w:tc>
          <w:tcPr>
            <w:tcW w:w="8160" w:type="dxa"/>
            <w:tcBorders>
              <w:top w:val="single" w:sz="4" w:space="0" w:color="auto"/>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Açıklama</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BONO 182 Günlük Bono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BONO 30 Günlük Bono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BONO 365 Günlük Bono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BONO 91 Günlük Bono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BONO Tüm Bono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Eurobond Bono Endeksleri EUR-TL</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Eurobond Bono Endeksleri USD</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Eurobond Bono Endeksleri USD-TL</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FX DIBS Bono Endeksleri EURO</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10</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FX DIBS Bono Endeksleri EURO-TL</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11</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FX DIBS Bono Endeksleri USD</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12</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FX DIBS Bono Endeksleri USD-TL</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lastRenderedPageBreak/>
              <w:t>13</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O/N Repo Endeksi (Brüt)</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14</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O/N Repo Endeksi (Net)</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15</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TL Bono Endeksleri 547 Gün</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16</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DIBS 2001 12 Ay Performans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17</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DIBS 2001 3 Ay Performans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18</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DIBS 2003 Portföy Perf. Endeksi EA180-</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19</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DIBS 2003 Portföy Perf. Endeksi EAGENEL</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20</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İMKB O/N Repo</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21</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İMKB Ulusal 30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22</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İMKB Ulusal 100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23</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İMKB Tüm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24</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Rasyonet FX DİBS TL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25</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Garbo Genel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26</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Garbo Kısa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27</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Garbo Uzun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28</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Bloomberg Euro cinsinden 5-7 yıllık devlet tahvilleri endeksi (GRG3TR)</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29</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Bloomberg ABD Doları cinsinden 5-7 yıllık devlet tahvilleri endeksi (USG3TR)</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30</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BLOOMBERG US TREASURY 5-7 YILLIK ENDEKS</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31</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DOW-JONES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32</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DJ EUROSTOXX 50 ENDEKS (SX5E)</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33</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DJ INDUSTRIAL ENDEKS(INDU)</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34</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MSCI THE WORLD INDEX</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35</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USD US FTSE (5- 7 yıl) T-bills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36</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UR (Germany) FTSE (5-7 yıl)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37</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JPM Global Government Bond Endeks</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38</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 xml:space="preserve">JP Morgan Goverment Bond Global Index-USD </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39</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JP Morgan Government Bond Global Local Currency Total Return Index</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40</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MERRILL EMU Direct GOVT INDEX 1-10</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41</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MERRILL US GOVT BOND INDEX 1-10</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42</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 xml:space="preserve">SSB WORLD </w:t>
            </w:r>
            <w:proofErr w:type="gramStart"/>
            <w:r w:rsidRPr="00E30057">
              <w:rPr>
                <w:rFonts w:ascii="Calibri" w:eastAsia="Times New Roman" w:hAnsi="Calibri" w:cs="Calibri"/>
                <w:color w:val="000000"/>
                <w:sz w:val="20"/>
                <w:lang w:eastAsia="tr-TR"/>
              </w:rPr>
              <w:t>GOV.BOND</w:t>
            </w:r>
            <w:proofErr w:type="gramEnd"/>
            <w:r w:rsidRPr="00E30057">
              <w:rPr>
                <w:rFonts w:ascii="Calibri" w:eastAsia="Times New Roman" w:hAnsi="Calibri" w:cs="Calibri"/>
                <w:color w:val="000000"/>
                <w:sz w:val="20"/>
                <w:lang w:eastAsia="tr-TR"/>
              </w:rPr>
              <w:t xml:space="preserve"> INDEX</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43</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MSCI Developed Markets Value Price World Index - USD</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44</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MSCI All Countries World Local Currency Price Index</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45</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Citigroup Salomon US 10 yıllık Amerikan Hazine tahvili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46</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TCMB Dolar Alış Kuru</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47</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TCMB Dolar Satış Kuru</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48</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TCMB Euro Alış Kuru</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49</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TCMB Euro Satış Kuru</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50</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Vadeli Mevduat (EURO)</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51</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Vadeli Mevduat (USD)</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52</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Vadeli Mevduat (TL)</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53</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DIBS 1996 1 Ay Performans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54</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DIBS 2001 6 Ay Performans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55</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FTSE Türkiye TL Hazine Bonosu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56</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S&amp;P 500 Index</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57</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1 Aylık Gösterge Mevduat Endeksi EURO</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58</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1 Aylık Gösterge Mevduat Endeksi TL</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59</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1 Aylık Gösterge Mevduat Endeksi USD</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60</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USG1TR Bloomberg Bond Indices US Govt. 1-3 Yr Treasury</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61</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GRG1TR Bloomberg Bond Indices Germany Govt. 1-3 Yr Treasury</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62</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ÖST (Özel Sektör Tahvili) Endeksi - Sabit</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63</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ÖST (Özel Sektör Tahvili) Endeksi - Değişken</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64</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Hang Seng Endeski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65</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MICEX Endeski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66</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Brazil Bovespa Endeski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67</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BSE Sensex 30 Endeski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lastRenderedPageBreak/>
              <w:t>68</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MSCI Emerging Markets Endeski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69</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Altın Fiyat Endeksi Ağırlıklı Ortalama</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70</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Altın Fiyat Endeksi Kapanış</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71</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A Tipi Fon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72</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Nasdaq 100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73</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İMKB Temettü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74</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Koç İştirak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75</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Katılım 30 Endeksi (BİST Katılım Endeski)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76</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Dört Katılım Bankasının 1 Aylık Katılım Hesapları Getiri Ortalaması</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77</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TUFEX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78</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Kira Sertifikaları Endeksi Kamu</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79</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Kira Sertifikaları Endeksi Özel Sektör</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80</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1 Aylık Kar Payı Endeksi (TL)</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81</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1 Aylık Kar Payı Endeksi (USD)</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82</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1 Aylık Kar Payı Endeksi (EUR)</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83</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B Tipi Fon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84</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Nasdaq Composite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85</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Kamu İç Borçlanma Araçları Endeksleri  (Kısa Vade)</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86</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Kamu İç Borçlanma Araçları Endeksleri  (Orta Vade)</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87</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Kamu İç Borçlanma Araçları Endeksleri  (Uzun Vade)</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88</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Katılım 50 Endeksi (KAT50)</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89</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Katılım Model Portföy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90</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İş Bankası İştirakleri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91</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Borçlanma Araçları Fon Endeski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92</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 KYD Hisse Senedi Fon Endeski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93</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BIST-KYD 1 Aylık Gösterge Mevduat TL Getiri + %2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94</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TÜFE Getiri + %2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95</w:t>
            </w:r>
          </w:p>
        </w:tc>
        <w:tc>
          <w:tcPr>
            <w:tcW w:w="8160" w:type="dxa"/>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TÜFE Getiri + %1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96</w:t>
            </w:r>
          </w:p>
        </w:tc>
        <w:tc>
          <w:tcPr>
            <w:tcW w:w="8160" w:type="dxa"/>
            <w:tcBorders>
              <w:top w:val="nil"/>
              <w:left w:val="nil"/>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Ziraat Portföy Katılım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97</w:t>
            </w:r>
          </w:p>
        </w:tc>
        <w:tc>
          <w:tcPr>
            <w:tcW w:w="8160" w:type="dxa"/>
            <w:tcBorders>
              <w:top w:val="nil"/>
              <w:left w:val="nil"/>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Sürdürülebilirlik Endeksi</w:t>
            </w:r>
          </w:p>
        </w:tc>
      </w:tr>
      <w:tr w:rsidR="00E30057" w:rsidRPr="00E30057" w:rsidTr="00E30057">
        <w:trPr>
          <w:trHeight w:val="2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98</w:t>
            </w:r>
          </w:p>
        </w:tc>
        <w:tc>
          <w:tcPr>
            <w:tcW w:w="8160" w:type="dxa"/>
            <w:tcBorders>
              <w:top w:val="nil"/>
              <w:left w:val="nil"/>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BIST KYD ÖSBA Eurobond USD (TL)</w:t>
            </w:r>
          </w:p>
        </w:tc>
      </w:tr>
    </w:tbl>
    <w:p w:rsidR="00E30057" w:rsidRDefault="00E30057">
      <w:pPr>
        <w:rPr>
          <w:b/>
          <w:sz w:val="24"/>
          <w:szCs w:val="24"/>
          <w:u w:val="single"/>
        </w:rPr>
      </w:pPr>
    </w:p>
    <w:p w:rsidR="00E30057" w:rsidRDefault="00E30057" w:rsidP="00091BD4">
      <w:pPr>
        <w:pStyle w:val="ListeParagraf"/>
        <w:numPr>
          <w:ilvl w:val="1"/>
          <w:numId w:val="1"/>
        </w:numPr>
        <w:ind w:left="993" w:hanging="633"/>
        <w:outlineLvl w:val="1"/>
        <w:rPr>
          <w:b/>
          <w:sz w:val="24"/>
          <w:szCs w:val="24"/>
          <w:u w:val="single"/>
        </w:rPr>
      </w:pPr>
      <w:bookmarkStart w:id="64" w:name="_Toc487464162"/>
      <w:r>
        <w:rPr>
          <w:b/>
          <w:sz w:val="24"/>
          <w:szCs w:val="24"/>
          <w:u w:val="single"/>
        </w:rPr>
        <w:t>Devlet Katkısı Durum Kodları</w:t>
      </w:r>
      <w:bookmarkEnd w:id="64"/>
    </w:p>
    <w:tbl>
      <w:tblPr>
        <w:tblW w:w="10702" w:type="dxa"/>
        <w:tblInd w:w="55" w:type="dxa"/>
        <w:tblCellMar>
          <w:left w:w="70" w:type="dxa"/>
          <w:right w:w="70" w:type="dxa"/>
        </w:tblCellMar>
        <w:tblLook w:val="04A0" w:firstRow="1" w:lastRow="0" w:firstColumn="1" w:lastColumn="0" w:noHBand="0" w:noVBand="1"/>
      </w:tblPr>
      <w:tblGrid>
        <w:gridCol w:w="522"/>
        <w:gridCol w:w="10180"/>
      </w:tblGrid>
      <w:tr w:rsidR="00E30057" w:rsidRPr="00E30057" w:rsidTr="00E30057">
        <w:trPr>
          <w:trHeight w:val="20"/>
          <w:tblHeader/>
        </w:trPr>
        <w:tc>
          <w:tcPr>
            <w:tcW w:w="52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b/>
                <w:bCs/>
                <w:color w:val="1F497D"/>
                <w:sz w:val="18"/>
                <w:lang w:eastAsia="tr-TR"/>
              </w:rPr>
            </w:pPr>
            <w:r w:rsidRPr="00E30057">
              <w:rPr>
                <w:rFonts w:ascii="Calibri" w:eastAsia="Times New Roman" w:hAnsi="Calibri" w:cs="Calibri"/>
                <w:b/>
                <w:bCs/>
                <w:color w:val="1F497D"/>
                <w:sz w:val="18"/>
                <w:lang w:eastAsia="tr-TR"/>
              </w:rPr>
              <w:t>Kod</w:t>
            </w:r>
          </w:p>
        </w:tc>
        <w:tc>
          <w:tcPr>
            <w:tcW w:w="10180" w:type="dxa"/>
            <w:tcBorders>
              <w:top w:val="single" w:sz="4" w:space="0" w:color="auto"/>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b/>
                <w:bCs/>
                <w:color w:val="1F497D"/>
                <w:sz w:val="18"/>
                <w:lang w:eastAsia="tr-TR"/>
              </w:rPr>
            </w:pPr>
            <w:r w:rsidRPr="00E30057">
              <w:rPr>
                <w:rFonts w:ascii="Calibri" w:eastAsia="Times New Roman" w:hAnsi="Calibri" w:cs="Calibri"/>
                <w:b/>
                <w:bCs/>
                <w:color w:val="1F497D"/>
                <w:sz w:val="18"/>
                <w:lang w:eastAsia="tr-TR"/>
              </w:rPr>
              <w:t>Açıklama</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1</w:t>
            </w:r>
          </w:p>
        </w:tc>
        <w:tc>
          <w:tcPr>
            <w:tcW w:w="10180" w:type="dxa"/>
            <w:tcBorders>
              <w:top w:val="nil"/>
              <w:left w:val="nil"/>
              <w:bottom w:val="single" w:sz="4" w:space="0" w:color="auto"/>
              <w:right w:val="single" w:sz="4" w:space="0" w:color="auto"/>
            </w:tcBorders>
            <w:shd w:val="clear" w:color="000000" w:fill="BFBFBF"/>
            <w:noWrap/>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Devlet katkısı hesaplanmasına esas kayıt</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2</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Katılımcı sicil kodu olmayanlar veya eksik haneli olanlar</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3</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TC kimlik numarası hatalı olanlar (algoritmik kontrol)</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4</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Referans numarası olmayanlar</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5</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Referans numarası hatalı olanlar</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6</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Yürürlüğe girmemiş sözleşmeler</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7</w:t>
            </w:r>
          </w:p>
        </w:tc>
        <w:tc>
          <w:tcPr>
            <w:tcW w:w="10180" w:type="dxa"/>
            <w:tcBorders>
              <w:top w:val="nil"/>
              <w:left w:val="nil"/>
              <w:bottom w:val="single" w:sz="4" w:space="0" w:color="auto"/>
              <w:right w:val="single" w:sz="4" w:space="0" w:color="auto"/>
            </w:tcBorders>
            <w:shd w:val="clear" w:color="000000" w:fill="FFFF00"/>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 xml:space="preserve">Bireysel, gruba bağlı bireysel veya gruba bağlı bireysel </w:t>
            </w:r>
            <w:proofErr w:type="gramStart"/>
            <w:r w:rsidRPr="00E30057">
              <w:rPr>
                <w:rFonts w:ascii="Calibri" w:eastAsia="Times New Roman" w:hAnsi="Calibri" w:cs="Calibri"/>
                <w:color w:val="000000"/>
                <w:sz w:val="18"/>
                <w:lang w:eastAsia="tr-TR"/>
              </w:rPr>
              <w:t>sponsor</w:t>
            </w:r>
            <w:proofErr w:type="gramEnd"/>
            <w:r w:rsidRPr="00E30057">
              <w:rPr>
                <w:rFonts w:ascii="Calibri" w:eastAsia="Times New Roman" w:hAnsi="Calibri" w:cs="Calibri"/>
                <w:color w:val="000000"/>
                <w:sz w:val="18"/>
                <w:lang w:eastAsia="tr-TR"/>
              </w:rPr>
              <w:t xml:space="preserve"> ödemeli sözleşme değil</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8</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Limit aşımı nedeniyle oransal dağıtım</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9</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Limit aşımı nedeniyle devlet katkısı alınamıyor</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10</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Şirket tarafından devlet katkısı hesaplanmaması talep edilen kayıtlar</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11</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Geçici 2. Madde kapsamında devlet katkısı alamayacak sözleşme</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12</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Aynı referans numarası olan tahsilatlar</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13</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EGM sisteminden alınmış 12 haneli yabancı katılımcı sicil kodu</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14</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EGM sisteminden alınmış 12 haneli 'aslına ulaşılamamış (tespit edilemeyen)' katılımcı sicil kodu</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15</w:t>
            </w:r>
          </w:p>
        </w:tc>
        <w:tc>
          <w:tcPr>
            <w:tcW w:w="10180" w:type="dxa"/>
            <w:tcBorders>
              <w:top w:val="nil"/>
              <w:left w:val="nil"/>
              <w:bottom w:val="single" w:sz="4" w:space="0" w:color="auto"/>
              <w:right w:val="single" w:sz="4" w:space="0" w:color="auto"/>
            </w:tcBorders>
            <w:shd w:val="clear" w:color="000000" w:fill="BFBFBF"/>
            <w:noWrap/>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EGM sisteminden alınmamış 12 haneli katılımcı sicil kodu</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16</w:t>
            </w:r>
          </w:p>
        </w:tc>
        <w:tc>
          <w:tcPr>
            <w:tcW w:w="10180" w:type="dxa"/>
            <w:tcBorders>
              <w:top w:val="nil"/>
              <w:left w:val="nil"/>
              <w:bottom w:val="single" w:sz="4" w:space="0" w:color="auto"/>
              <w:right w:val="single" w:sz="4" w:space="0" w:color="auto"/>
            </w:tcBorders>
            <w:shd w:val="clear" w:color="000000" w:fill="BFBFBF"/>
            <w:noWrap/>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Sözleşme cinsi belirsiz</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17</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Yabancı kimlik numarası hatalı olanlar (algoritmik kontrol)</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18</w:t>
            </w:r>
          </w:p>
        </w:tc>
        <w:tc>
          <w:tcPr>
            <w:tcW w:w="10180" w:type="dxa"/>
            <w:tcBorders>
              <w:top w:val="nil"/>
              <w:left w:val="nil"/>
              <w:bottom w:val="single" w:sz="4" w:space="0" w:color="auto"/>
              <w:right w:val="single" w:sz="4" w:space="0" w:color="auto"/>
            </w:tcBorders>
            <w:shd w:val="clear" w:color="000000" w:fill="BFBFBF"/>
            <w:noWrap/>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Yabancı kimlik numarasına sahip katılımcı (Katılımcı sicil koduna göre)</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19</w:t>
            </w:r>
          </w:p>
        </w:tc>
        <w:tc>
          <w:tcPr>
            <w:tcW w:w="10180" w:type="dxa"/>
            <w:tcBorders>
              <w:top w:val="nil"/>
              <w:left w:val="nil"/>
              <w:bottom w:val="single" w:sz="4" w:space="0" w:color="auto"/>
              <w:right w:val="single" w:sz="4" w:space="0" w:color="auto"/>
            </w:tcBorders>
            <w:shd w:val="clear" w:color="000000" w:fill="BFBFBF"/>
            <w:noWrap/>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Katılımcı uyruğu belirsiz</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20</w:t>
            </w:r>
          </w:p>
        </w:tc>
        <w:tc>
          <w:tcPr>
            <w:tcW w:w="10180" w:type="dxa"/>
            <w:tcBorders>
              <w:top w:val="nil"/>
              <w:left w:val="nil"/>
              <w:bottom w:val="single" w:sz="4" w:space="0" w:color="auto"/>
              <w:right w:val="single" w:sz="4" w:space="0" w:color="auto"/>
            </w:tcBorders>
            <w:shd w:val="clear" w:color="000000" w:fill="BFBFBF"/>
            <w:noWrap/>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Yabancı uyruklu katılımcı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21</w:t>
            </w:r>
          </w:p>
        </w:tc>
        <w:tc>
          <w:tcPr>
            <w:tcW w:w="10180" w:type="dxa"/>
            <w:tcBorders>
              <w:top w:val="nil"/>
              <w:left w:val="nil"/>
              <w:bottom w:val="single" w:sz="4" w:space="0" w:color="auto"/>
              <w:right w:val="single" w:sz="4" w:space="0" w:color="auto"/>
            </w:tcBorders>
            <w:shd w:val="clear" w:color="000000" w:fill="BFBFBF"/>
            <w:noWrap/>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İntikal ettiği ay sonunu müteakip bir yılın üzerinde süre geçmiş tahsilat veya iadesi</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lastRenderedPageBreak/>
              <w:t>22</w:t>
            </w:r>
          </w:p>
        </w:tc>
        <w:tc>
          <w:tcPr>
            <w:tcW w:w="10180" w:type="dxa"/>
            <w:tcBorders>
              <w:top w:val="nil"/>
              <w:left w:val="nil"/>
              <w:bottom w:val="single" w:sz="4" w:space="0" w:color="auto"/>
              <w:right w:val="single" w:sz="4" w:space="0" w:color="auto"/>
            </w:tcBorders>
            <w:shd w:val="clear" w:color="000000" w:fill="BFBFBF"/>
            <w:noWrap/>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Tahsilatı ile aynı dönemde olmayan tahsilat iadesi</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23</w:t>
            </w:r>
          </w:p>
        </w:tc>
        <w:tc>
          <w:tcPr>
            <w:tcW w:w="10180" w:type="dxa"/>
            <w:tcBorders>
              <w:top w:val="nil"/>
              <w:left w:val="nil"/>
              <w:bottom w:val="single" w:sz="4" w:space="0" w:color="auto"/>
              <w:right w:val="single" w:sz="4" w:space="0" w:color="auto"/>
            </w:tcBorders>
            <w:shd w:val="clear" w:color="000000" w:fill="BFBFBF"/>
            <w:noWrap/>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Aynı intikal döneminde referans numarası bazında toplam tahsilatın negatif olması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24</w:t>
            </w:r>
          </w:p>
        </w:tc>
        <w:tc>
          <w:tcPr>
            <w:tcW w:w="10180" w:type="dxa"/>
            <w:tcBorders>
              <w:top w:val="nil"/>
              <w:left w:val="nil"/>
              <w:bottom w:val="single" w:sz="4" w:space="0" w:color="auto"/>
              <w:right w:val="single" w:sz="4" w:space="0" w:color="auto"/>
            </w:tcBorders>
            <w:shd w:val="clear" w:color="000000" w:fill="BFBFBF"/>
            <w:noWrap/>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Sistemden çıkış durumunda hak ediş oranına göre devlet katkısı ödemesi</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25</w:t>
            </w:r>
          </w:p>
        </w:tc>
        <w:tc>
          <w:tcPr>
            <w:tcW w:w="10180" w:type="dxa"/>
            <w:tcBorders>
              <w:top w:val="nil"/>
              <w:left w:val="nil"/>
              <w:bottom w:val="single" w:sz="4" w:space="0" w:color="auto"/>
              <w:right w:val="single" w:sz="4" w:space="0" w:color="auto"/>
            </w:tcBorders>
            <w:shd w:val="clear" w:color="000000" w:fill="BFBFBF"/>
            <w:noWrap/>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İntikal dönemi itibari ile katılımcı vefat etmiş gözükmektedir</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26</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Tahsilatı 'Devlet katkısı hesaplanmasına esas kayıt' olmaması nedeniyle tahsilat iadesi hareketi de hesaplamaya esas kayıt değildir</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27</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Aynı intikal döneminde referans numarası bazında toplam tahsilatın sıfır olması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28</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Katılımcının '16-Vefat' ile sonlanan sözleşmesinin bulunması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29</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Hesaplanan devlet katkısı tutarı bir kuruşun altında</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30</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Yürürlükte olmayan sözleşmeye gelen tahsilat</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31</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Tahakkuk etmiş devlet katkısının sonlanma sonrasında olması sebebiyle ödenmemesi</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32</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Şirket verilerindeki değişim ya da veri tutarsızlığının sonradan belirlenmesi sebebiyle geçici 2. maddeye giren sözleşmelere devlet katkısı ödenmemesi</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33</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İlişkili tahsilat bulunamadığı için limit açılmasında dikkate alınmayacak iade hareketi</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34</w:t>
            </w:r>
          </w:p>
        </w:tc>
        <w:tc>
          <w:tcPr>
            <w:tcW w:w="10180" w:type="dxa"/>
            <w:tcBorders>
              <w:top w:val="nil"/>
              <w:left w:val="nil"/>
              <w:bottom w:val="single" w:sz="4" w:space="0" w:color="auto"/>
              <w:right w:val="single" w:sz="4" w:space="0" w:color="auto"/>
            </w:tcBorders>
            <w:shd w:val="clear" w:color="000000" w:fill="FFFF00"/>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 xml:space="preserve">Haksız tespitinin </w:t>
            </w:r>
            <w:proofErr w:type="gramStart"/>
            <w:r w:rsidRPr="00E30057">
              <w:rPr>
                <w:rFonts w:ascii="Calibri" w:eastAsia="Times New Roman" w:hAnsi="Calibri" w:cs="Calibri"/>
                <w:color w:val="000000"/>
                <w:sz w:val="18"/>
                <w:lang w:eastAsia="tr-TR"/>
              </w:rPr>
              <w:t>nominal</w:t>
            </w:r>
            <w:proofErr w:type="gramEnd"/>
            <w:r w:rsidRPr="00E30057">
              <w:rPr>
                <w:rFonts w:ascii="Calibri" w:eastAsia="Times New Roman" w:hAnsi="Calibri" w:cs="Calibri"/>
                <w:color w:val="000000"/>
                <w:sz w:val="18"/>
                <w:lang w:eastAsia="tr-TR"/>
              </w:rPr>
              <w:t xml:space="preserve"> tutarı ilişkili tahsilatın ödeme tutarından büyük olduğu için limit açılmasında dikkate alınmayacak tespit hareketi</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35</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Bireysel veya gruba bağlı bireysel sözleşmenin ödeyeninin 'Katılımcı', 'Katılımcı ad (nam) ve hesabına hareket eden kişi' veya 'Ödemesine Tüzel Bir Kişiliğin Aracılık Ettiği Çalışan/Katılımcı' olmaması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36</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 xml:space="preserve">Katılımcının '20-Emeklilik ile Sonlanma', '32-Emeklilik ile Yıllık Gelir Sigortasına </w:t>
            </w:r>
            <w:proofErr w:type="gramStart"/>
            <w:r w:rsidRPr="00E30057">
              <w:rPr>
                <w:rFonts w:ascii="Calibri" w:eastAsia="Times New Roman" w:hAnsi="Calibri" w:cs="Calibri"/>
                <w:color w:val="000000"/>
                <w:sz w:val="18"/>
                <w:lang w:eastAsia="tr-TR"/>
              </w:rPr>
              <w:t>Dahil</w:t>
            </w:r>
            <w:proofErr w:type="gramEnd"/>
            <w:r w:rsidRPr="00E30057">
              <w:rPr>
                <w:rFonts w:ascii="Calibri" w:eastAsia="Times New Roman" w:hAnsi="Calibri" w:cs="Calibri"/>
                <w:color w:val="000000"/>
                <w:sz w:val="18"/>
                <w:lang w:eastAsia="tr-TR"/>
              </w:rPr>
              <w:t xml:space="preserve"> Olarak Sonlanma', '33-Emeklilik Gelir Planına Dahil Olma', '102-Emeklilik ile Sözleşmenin Sonlanması', '103-Emeklilik ile Yıllık Gelir Sigortasına Dahil Olma Nedeni ile Sözleşmenin Sonlanması' veya '104-Emeklilik Gelir Planını Sonlandırarak Sözleşmenin Sonlanması' ile sonlanmış sözleşmesi olması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37</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 xml:space="preserve">868-Haksız Devlet Katkısı Ödemesi Tespiti ve '968-Tahsilat İadesi Nedeniyle Haksız Devlet Katkısı Ödemesi Tespiti' için </w:t>
            </w:r>
            <w:proofErr w:type="gramStart"/>
            <w:r w:rsidRPr="00E30057">
              <w:rPr>
                <w:rFonts w:ascii="Calibri" w:eastAsia="Times New Roman" w:hAnsi="Calibri" w:cs="Calibri"/>
                <w:color w:val="000000"/>
                <w:sz w:val="18"/>
                <w:lang w:eastAsia="tr-TR"/>
              </w:rPr>
              <w:t>nominal</w:t>
            </w:r>
            <w:proofErr w:type="gramEnd"/>
            <w:r w:rsidRPr="00E30057">
              <w:rPr>
                <w:rFonts w:ascii="Calibri" w:eastAsia="Times New Roman" w:hAnsi="Calibri" w:cs="Calibri"/>
                <w:color w:val="000000"/>
                <w:sz w:val="18"/>
                <w:lang w:eastAsia="tr-TR"/>
              </w:rPr>
              <w:t xml:space="preserve"> tutarın devlet katkısı ödeme tutarı ile aynı olmaması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38</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Tahsilat İadesi Nedeniyle Haksız Devlet Katkısı Ödemesi Tespiti' olup aynı referans numaralı tahsilat iadesi olmaması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39</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Kısmi tahsilat iadesi olması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40</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Aynı hesaplama ve intikal döneminde aynı sözleşmenin farklı tahsilatları için farklı TC kimlik/mavi kart numarası bulunması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41</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İntikal tarihi hareket tarihinden önce olan tahsilat</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42</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Haksız ödeme tespiti iletilmeden referans numarası rezerve alanında 8 kullanılarak tekrar iletilen tahsilat</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43</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Ayrılma tarihi' sonrası intikal eden tahsilat olması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44</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Sözleşmesinin 'Cayma' ile sonlanmış olması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45</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1 Nisan 2016'da yürürlükte olmayan sözleşme</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46</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Katılımcısı değişen tahsilat</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47</w:t>
            </w:r>
          </w:p>
        </w:tc>
        <w:tc>
          <w:tcPr>
            <w:tcW w:w="10180" w:type="dxa"/>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 xml:space="preserve">Rezerve alanında 8 referansı kullanılan tahsilatın asıl tahsilat ile ya da asıl tahsilata yeniden hesaplama talebi ile aynı hesap dönemine </w:t>
            </w:r>
            <w:proofErr w:type="gramStart"/>
            <w:r w:rsidRPr="00E30057">
              <w:rPr>
                <w:rFonts w:ascii="Calibri" w:eastAsia="Times New Roman" w:hAnsi="Calibri" w:cs="Calibri"/>
                <w:color w:val="000000"/>
                <w:sz w:val="18"/>
                <w:lang w:eastAsia="tr-TR"/>
              </w:rPr>
              <w:t>dahil</w:t>
            </w:r>
            <w:proofErr w:type="gramEnd"/>
            <w:r w:rsidRPr="00E30057">
              <w:rPr>
                <w:rFonts w:ascii="Calibri" w:eastAsia="Times New Roman" w:hAnsi="Calibri" w:cs="Calibri"/>
                <w:color w:val="000000"/>
                <w:sz w:val="18"/>
                <w:lang w:eastAsia="tr-TR"/>
              </w:rPr>
              <w:t xml:space="preserve"> olması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92D050"/>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48</w:t>
            </w:r>
          </w:p>
        </w:tc>
        <w:tc>
          <w:tcPr>
            <w:tcW w:w="10180" w:type="dxa"/>
            <w:tcBorders>
              <w:top w:val="nil"/>
              <w:left w:val="nil"/>
              <w:bottom w:val="single" w:sz="4" w:space="0" w:color="auto"/>
              <w:right w:val="single" w:sz="4" w:space="0" w:color="auto"/>
            </w:tcBorders>
            <w:shd w:val="clear" w:color="000000" w:fill="92D050"/>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Otomatik Katılım Sertifikasının ödeyeninin 'Otomatik Katılım Kapsamında Ödeyen Çalışan', 'Otomatik Katılım Kapsamında Bireysel Ödeme' olmaması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92D050"/>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49</w:t>
            </w:r>
          </w:p>
        </w:tc>
        <w:tc>
          <w:tcPr>
            <w:tcW w:w="10180" w:type="dxa"/>
            <w:tcBorders>
              <w:top w:val="nil"/>
              <w:left w:val="nil"/>
              <w:bottom w:val="single" w:sz="4" w:space="0" w:color="auto"/>
              <w:right w:val="single" w:sz="4" w:space="0" w:color="auto"/>
            </w:tcBorders>
            <w:shd w:val="clear" w:color="000000" w:fill="92D050"/>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 xml:space="preserve">126-Tahsilat İadesi Nedeni İle Otomatik Katılım Haksız Devlet Katkısı Tespiti' ve '127-Haksız Otomatik Katılım Devlet Katkısı Tespiti' için </w:t>
            </w:r>
            <w:proofErr w:type="gramStart"/>
            <w:r w:rsidRPr="00E30057">
              <w:rPr>
                <w:rFonts w:ascii="Calibri" w:eastAsia="Times New Roman" w:hAnsi="Calibri" w:cs="Calibri"/>
                <w:color w:val="000000"/>
                <w:sz w:val="18"/>
                <w:lang w:eastAsia="tr-TR"/>
              </w:rPr>
              <w:t>nominal</w:t>
            </w:r>
            <w:proofErr w:type="gramEnd"/>
            <w:r w:rsidRPr="00E30057">
              <w:rPr>
                <w:rFonts w:ascii="Calibri" w:eastAsia="Times New Roman" w:hAnsi="Calibri" w:cs="Calibri"/>
                <w:color w:val="000000"/>
                <w:sz w:val="18"/>
                <w:lang w:eastAsia="tr-TR"/>
              </w:rPr>
              <w:t xml:space="preserve"> tutarın devlet katkısı ödeme tutarı ile aynı olmaması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92D050"/>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50</w:t>
            </w:r>
          </w:p>
        </w:tc>
        <w:tc>
          <w:tcPr>
            <w:tcW w:w="10180" w:type="dxa"/>
            <w:tcBorders>
              <w:top w:val="nil"/>
              <w:left w:val="nil"/>
              <w:bottom w:val="single" w:sz="4" w:space="0" w:color="auto"/>
              <w:right w:val="single" w:sz="4" w:space="0" w:color="auto"/>
            </w:tcBorders>
            <w:shd w:val="clear" w:color="000000" w:fill="92D050"/>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Daha önce başlangıç devlet katkısı hesaplanan çalışan</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92D050"/>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51</w:t>
            </w:r>
          </w:p>
        </w:tc>
        <w:tc>
          <w:tcPr>
            <w:tcW w:w="10180" w:type="dxa"/>
            <w:tcBorders>
              <w:top w:val="nil"/>
              <w:left w:val="nil"/>
              <w:bottom w:val="single" w:sz="4" w:space="0" w:color="auto"/>
              <w:right w:val="single" w:sz="4" w:space="0" w:color="auto"/>
            </w:tcBorders>
            <w:shd w:val="clear" w:color="000000" w:fill="92D050"/>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Bütün sözleşmelerinden ayrılmak suretiyle sistemden ayrılmış olan çalışan</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92D050"/>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52</w:t>
            </w:r>
          </w:p>
        </w:tc>
        <w:tc>
          <w:tcPr>
            <w:tcW w:w="10180" w:type="dxa"/>
            <w:tcBorders>
              <w:top w:val="nil"/>
              <w:left w:val="nil"/>
              <w:bottom w:val="single" w:sz="4" w:space="0" w:color="auto"/>
              <w:right w:val="single" w:sz="4" w:space="0" w:color="auto"/>
            </w:tcBorders>
            <w:shd w:val="clear" w:color="000000" w:fill="92D050"/>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Emeklilik nedeniyle üzerinde hesap birleştirme yapılmış sözleşmeye ödenen katkı payı</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92D050"/>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53</w:t>
            </w:r>
          </w:p>
        </w:tc>
        <w:tc>
          <w:tcPr>
            <w:tcW w:w="10180" w:type="dxa"/>
            <w:tcBorders>
              <w:top w:val="nil"/>
              <w:left w:val="nil"/>
              <w:bottom w:val="single" w:sz="4" w:space="0" w:color="auto"/>
              <w:right w:val="single" w:sz="4" w:space="0" w:color="auto"/>
            </w:tcBorders>
            <w:shd w:val="clear" w:color="000000" w:fill="92D050"/>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01.01.2017 tarihi itibari ile 45 yaşını doldurmuş olan çalışan</w:t>
            </w:r>
          </w:p>
        </w:tc>
      </w:tr>
      <w:tr w:rsidR="00E30057" w:rsidRPr="00E30057" w:rsidTr="00E30057">
        <w:trPr>
          <w:trHeight w:val="20"/>
        </w:trPr>
        <w:tc>
          <w:tcPr>
            <w:tcW w:w="522" w:type="dxa"/>
            <w:tcBorders>
              <w:top w:val="nil"/>
              <w:left w:val="single" w:sz="4" w:space="0" w:color="auto"/>
              <w:bottom w:val="single" w:sz="4" w:space="0" w:color="auto"/>
              <w:right w:val="single" w:sz="4" w:space="0" w:color="auto"/>
            </w:tcBorders>
            <w:shd w:val="clear" w:color="000000" w:fill="92D050"/>
            <w:noWrap/>
            <w:vAlign w:val="center"/>
            <w:hideMark/>
          </w:tcPr>
          <w:p w:rsidR="00E30057" w:rsidRPr="00E30057" w:rsidRDefault="00E30057" w:rsidP="00E30057">
            <w:pPr>
              <w:spacing w:after="0" w:line="240" w:lineRule="auto"/>
              <w:jc w:val="center"/>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54</w:t>
            </w:r>
          </w:p>
        </w:tc>
        <w:tc>
          <w:tcPr>
            <w:tcW w:w="10180" w:type="dxa"/>
            <w:tcBorders>
              <w:top w:val="nil"/>
              <w:left w:val="nil"/>
              <w:bottom w:val="single" w:sz="4" w:space="0" w:color="auto"/>
              <w:right w:val="single" w:sz="4" w:space="0" w:color="auto"/>
            </w:tcBorders>
            <w:shd w:val="clear" w:color="000000" w:fill="92D050"/>
            <w:vAlign w:val="center"/>
            <w:hideMark/>
          </w:tcPr>
          <w:p w:rsidR="00E30057" w:rsidRPr="00E30057" w:rsidRDefault="00E30057" w:rsidP="00E30057">
            <w:pPr>
              <w:spacing w:after="0" w:line="240" w:lineRule="auto"/>
              <w:rPr>
                <w:rFonts w:ascii="Calibri" w:eastAsia="Times New Roman" w:hAnsi="Calibri" w:cs="Calibri"/>
                <w:color w:val="000000"/>
                <w:sz w:val="18"/>
                <w:lang w:eastAsia="tr-TR"/>
              </w:rPr>
            </w:pPr>
            <w:r w:rsidRPr="00E30057">
              <w:rPr>
                <w:rFonts w:ascii="Calibri" w:eastAsia="Times New Roman" w:hAnsi="Calibri" w:cs="Calibri"/>
                <w:color w:val="000000"/>
                <w:sz w:val="18"/>
                <w:lang w:eastAsia="tr-TR"/>
              </w:rPr>
              <w:t>İlgili ayda sertifikaya tahsilat intikal etmemesi veya tahsilatın 'Devlet katkısı hesaplanmasına esas kayıt' olmaması nedeni ile hesaplanamayan başlangıç devlet katkısı tutarı</w:t>
            </w:r>
          </w:p>
        </w:tc>
      </w:tr>
    </w:tbl>
    <w:p w:rsidR="00E30057" w:rsidRDefault="00E30057">
      <w:pPr>
        <w:rPr>
          <w:b/>
          <w:sz w:val="24"/>
          <w:szCs w:val="24"/>
          <w:u w:val="single"/>
        </w:rPr>
      </w:pPr>
    </w:p>
    <w:p w:rsidR="00E30057" w:rsidRDefault="00E30057" w:rsidP="00091BD4">
      <w:pPr>
        <w:pStyle w:val="ListeParagraf"/>
        <w:numPr>
          <w:ilvl w:val="1"/>
          <w:numId w:val="1"/>
        </w:numPr>
        <w:ind w:left="993" w:hanging="633"/>
        <w:outlineLvl w:val="1"/>
        <w:rPr>
          <w:b/>
          <w:sz w:val="24"/>
          <w:szCs w:val="24"/>
          <w:u w:val="single"/>
        </w:rPr>
      </w:pPr>
      <w:bookmarkStart w:id="65" w:name="_Toc487464163"/>
      <w:r>
        <w:rPr>
          <w:b/>
          <w:sz w:val="24"/>
          <w:szCs w:val="24"/>
          <w:u w:val="single"/>
        </w:rPr>
        <w:t>Pazarlama ve İletişim Kanal Kodları</w:t>
      </w:r>
      <w:bookmarkEnd w:id="65"/>
    </w:p>
    <w:tbl>
      <w:tblPr>
        <w:tblW w:w="5000" w:type="pct"/>
        <w:tblCellMar>
          <w:left w:w="70" w:type="dxa"/>
          <w:right w:w="70" w:type="dxa"/>
        </w:tblCellMar>
        <w:tblLook w:val="04A0" w:firstRow="1" w:lastRow="0" w:firstColumn="1" w:lastColumn="0" w:noHBand="0" w:noVBand="1"/>
      </w:tblPr>
      <w:tblGrid>
        <w:gridCol w:w="904"/>
        <w:gridCol w:w="9582"/>
      </w:tblGrid>
      <w:tr w:rsidR="00E30057" w:rsidRPr="00E30057" w:rsidTr="00E30057">
        <w:trPr>
          <w:trHeight w:val="20"/>
        </w:trPr>
        <w:tc>
          <w:tcPr>
            <w:tcW w:w="431"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Kod</w:t>
            </w:r>
          </w:p>
        </w:tc>
        <w:tc>
          <w:tcPr>
            <w:tcW w:w="4569" w:type="pct"/>
            <w:tcBorders>
              <w:top w:val="single" w:sz="4" w:space="0" w:color="auto"/>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Açıklama</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Bireysel Direkt Satış</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Banka</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Acente</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Broker</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Çağrı Merkezi</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İnternet</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Kurumsal Direkt Satış</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Yönetici</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Sermaye Piyasası Aracı Kurumları</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10</w:t>
            </w:r>
          </w:p>
        </w:tc>
        <w:tc>
          <w:tcPr>
            <w:tcW w:w="4569" w:type="pct"/>
            <w:tcBorders>
              <w:top w:val="nil"/>
              <w:left w:val="nil"/>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Kısa Mesaj</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11</w:t>
            </w:r>
          </w:p>
        </w:tc>
        <w:tc>
          <w:tcPr>
            <w:tcW w:w="4569" w:type="pct"/>
            <w:tcBorders>
              <w:top w:val="nil"/>
              <w:left w:val="nil"/>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E-posta</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12</w:t>
            </w:r>
          </w:p>
        </w:tc>
        <w:tc>
          <w:tcPr>
            <w:tcW w:w="4569" w:type="pct"/>
            <w:tcBorders>
              <w:top w:val="nil"/>
              <w:left w:val="nil"/>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Fax</w:t>
            </w:r>
          </w:p>
        </w:tc>
      </w:tr>
    </w:tbl>
    <w:p w:rsidR="00E30057" w:rsidRDefault="00E30057" w:rsidP="00091BD4">
      <w:pPr>
        <w:pStyle w:val="ListeParagraf"/>
        <w:numPr>
          <w:ilvl w:val="1"/>
          <w:numId w:val="1"/>
        </w:numPr>
        <w:ind w:left="993" w:hanging="633"/>
        <w:outlineLvl w:val="1"/>
        <w:rPr>
          <w:b/>
          <w:sz w:val="24"/>
          <w:szCs w:val="24"/>
          <w:u w:val="single"/>
        </w:rPr>
      </w:pPr>
      <w:bookmarkStart w:id="66" w:name="_Toc487464164"/>
      <w:r>
        <w:rPr>
          <w:b/>
          <w:sz w:val="24"/>
          <w:szCs w:val="24"/>
          <w:u w:val="single"/>
        </w:rPr>
        <w:lastRenderedPageBreak/>
        <w:t>Azami Fon Toplam Gider Kesintisi Fon Grupları</w:t>
      </w:r>
      <w:bookmarkEnd w:id="66"/>
    </w:p>
    <w:tbl>
      <w:tblPr>
        <w:tblW w:w="5000" w:type="pct"/>
        <w:tblCellMar>
          <w:left w:w="70" w:type="dxa"/>
          <w:right w:w="70" w:type="dxa"/>
        </w:tblCellMar>
        <w:tblLook w:val="04A0" w:firstRow="1" w:lastRow="0" w:firstColumn="1" w:lastColumn="0" w:noHBand="0" w:noVBand="1"/>
      </w:tblPr>
      <w:tblGrid>
        <w:gridCol w:w="904"/>
        <w:gridCol w:w="9582"/>
      </w:tblGrid>
      <w:tr w:rsidR="00E30057" w:rsidRPr="00E30057" w:rsidTr="00E30057">
        <w:trPr>
          <w:trHeight w:val="20"/>
        </w:trPr>
        <w:tc>
          <w:tcPr>
            <w:tcW w:w="431"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Kod</w:t>
            </w:r>
          </w:p>
        </w:tc>
        <w:tc>
          <w:tcPr>
            <w:tcW w:w="4569" w:type="pct"/>
            <w:tcBorders>
              <w:top w:val="single" w:sz="4" w:space="0" w:color="auto"/>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Açıklama</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I. Grup</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II. Grup</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III. Grup</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IV. Grup</w:t>
            </w:r>
          </w:p>
        </w:tc>
      </w:tr>
    </w:tbl>
    <w:p w:rsidR="00E30057" w:rsidRDefault="00E30057" w:rsidP="00E30057">
      <w:pPr>
        <w:rPr>
          <w:b/>
          <w:sz w:val="24"/>
          <w:szCs w:val="24"/>
          <w:u w:val="single"/>
        </w:rPr>
      </w:pPr>
    </w:p>
    <w:p w:rsidR="00E30057" w:rsidRDefault="00E30057" w:rsidP="00091BD4">
      <w:pPr>
        <w:pStyle w:val="ListeParagraf"/>
        <w:numPr>
          <w:ilvl w:val="1"/>
          <w:numId w:val="1"/>
        </w:numPr>
        <w:ind w:left="993" w:hanging="633"/>
        <w:outlineLvl w:val="1"/>
        <w:rPr>
          <w:b/>
          <w:sz w:val="24"/>
          <w:szCs w:val="24"/>
          <w:u w:val="single"/>
        </w:rPr>
      </w:pPr>
      <w:bookmarkStart w:id="67" w:name="_Toc487464165"/>
      <w:r>
        <w:rPr>
          <w:b/>
          <w:sz w:val="24"/>
          <w:szCs w:val="24"/>
          <w:u w:val="single"/>
        </w:rPr>
        <w:t>SPK Ana Fon Türleri</w:t>
      </w:r>
      <w:bookmarkEnd w:id="67"/>
    </w:p>
    <w:tbl>
      <w:tblPr>
        <w:tblW w:w="5000" w:type="pct"/>
        <w:tblCellMar>
          <w:left w:w="70" w:type="dxa"/>
          <w:right w:w="70" w:type="dxa"/>
        </w:tblCellMar>
        <w:tblLook w:val="04A0" w:firstRow="1" w:lastRow="0" w:firstColumn="1" w:lastColumn="0" w:noHBand="0" w:noVBand="1"/>
      </w:tblPr>
      <w:tblGrid>
        <w:gridCol w:w="904"/>
        <w:gridCol w:w="9582"/>
      </w:tblGrid>
      <w:tr w:rsidR="00E30057" w:rsidRPr="00E30057" w:rsidTr="00E30057">
        <w:trPr>
          <w:trHeight w:val="20"/>
        </w:trPr>
        <w:tc>
          <w:tcPr>
            <w:tcW w:w="431"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Kod</w:t>
            </w:r>
          </w:p>
        </w:tc>
        <w:tc>
          <w:tcPr>
            <w:tcW w:w="4569" w:type="pct"/>
            <w:tcBorders>
              <w:top w:val="single" w:sz="4" w:space="0" w:color="auto"/>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Açıklama</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Gelir Amaçlı Fonlar</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Büyüme Amaçlı Fonlar</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Para Piyasası Fonları</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Kıymetli Madenler Fonları</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İhtisaslaşmış Fonlar</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Diğer Fonlar</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w:t>
            </w:r>
          </w:p>
        </w:tc>
        <w:tc>
          <w:tcPr>
            <w:tcW w:w="4569" w:type="pct"/>
            <w:tcBorders>
              <w:top w:val="nil"/>
              <w:left w:val="nil"/>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Başlangıç Fonları</w:t>
            </w:r>
          </w:p>
        </w:tc>
      </w:tr>
    </w:tbl>
    <w:p w:rsidR="00E30057" w:rsidRDefault="00E30057" w:rsidP="00E30057">
      <w:pPr>
        <w:rPr>
          <w:b/>
          <w:sz w:val="24"/>
          <w:szCs w:val="24"/>
          <w:u w:val="single"/>
        </w:rPr>
      </w:pPr>
    </w:p>
    <w:p w:rsidR="00E30057" w:rsidRDefault="00E30057" w:rsidP="00091BD4">
      <w:pPr>
        <w:pStyle w:val="ListeParagraf"/>
        <w:numPr>
          <w:ilvl w:val="1"/>
          <w:numId w:val="1"/>
        </w:numPr>
        <w:ind w:left="993" w:hanging="633"/>
        <w:outlineLvl w:val="1"/>
        <w:rPr>
          <w:b/>
          <w:sz w:val="24"/>
          <w:szCs w:val="24"/>
          <w:u w:val="single"/>
        </w:rPr>
      </w:pPr>
      <w:bookmarkStart w:id="68" w:name="_Toc487464166"/>
      <w:r>
        <w:rPr>
          <w:b/>
          <w:sz w:val="24"/>
          <w:szCs w:val="24"/>
          <w:u w:val="single"/>
        </w:rPr>
        <w:t>SPK Alt Fon Türleri</w:t>
      </w:r>
      <w:bookmarkEnd w:id="68"/>
    </w:p>
    <w:tbl>
      <w:tblPr>
        <w:tblW w:w="5000" w:type="pct"/>
        <w:tblCellMar>
          <w:left w:w="70" w:type="dxa"/>
          <w:right w:w="70" w:type="dxa"/>
        </w:tblCellMar>
        <w:tblLook w:val="04A0" w:firstRow="1" w:lastRow="0" w:firstColumn="1" w:lastColumn="0" w:noHBand="0" w:noVBand="1"/>
      </w:tblPr>
      <w:tblGrid>
        <w:gridCol w:w="904"/>
        <w:gridCol w:w="9582"/>
      </w:tblGrid>
      <w:tr w:rsidR="00E30057" w:rsidRPr="00E30057" w:rsidTr="00E30057">
        <w:trPr>
          <w:trHeight w:val="20"/>
        </w:trPr>
        <w:tc>
          <w:tcPr>
            <w:tcW w:w="431"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Kod</w:t>
            </w:r>
          </w:p>
        </w:tc>
        <w:tc>
          <w:tcPr>
            <w:tcW w:w="4569" w:type="pct"/>
            <w:tcBorders>
              <w:top w:val="single" w:sz="4" w:space="0" w:color="auto"/>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Açıklama</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Hisse Senedi Fonu</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Kamu Borçlanma Araçları Fonu</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Özel Sektör Borçlanma Araçları Fonu</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Karma Borçlanma Araçları Fonu</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Karma Fon</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Uluslararası Hisse senedi Fonu</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Uluslararası Borçlanma Araçları Fonu</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Uluslararası Karma Fon</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Esnek Fon</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10</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Küçük Şirketler Hisse Senedi Fonu</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11</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Likit Fon</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12</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Likit Fon-Özel Sektör</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13</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Likit Fon-Karma</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14</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Kıymetli Madenler Fonu</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15</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Altın Fonu</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16</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Yabancı Ülke Fonu</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17</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Sektör Fonu</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18</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Endeks Fon</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19</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Dengeli Fon</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20</w:t>
            </w:r>
          </w:p>
        </w:tc>
        <w:tc>
          <w:tcPr>
            <w:tcW w:w="4569" w:type="pct"/>
            <w:tcBorders>
              <w:top w:val="nil"/>
              <w:left w:val="nil"/>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Başlangıç Fonu</w:t>
            </w:r>
          </w:p>
        </w:tc>
      </w:tr>
      <w:tr w:rsidR="00E30057" w:rsidRPr="00E30057" w:rsidTr="00E30057">
        <w:trPr>
          <w:trHeight w:val="20"/>
        </w:trPr>
        <w:tc>
          <w:tcPr>
            <w:tcW w:w="431" w:type="pct"/>
            <w:tcBorders>
              <w:top w:val="nil"/>
              <w:left w:val="single" w:sz="4" w:space="0" w:color="auto"/>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21</w:t>
            </w:r>
          </w:p>
        </w:tc>
        <w:tc>
          <w:tcPr>
            <w:tcW w:w="4569" w:type="pct"/>
            <w:tcBorders>
              <w:top w:val="nil"/>
              <w:left w:val="nil"/>
              <w:bottom w:val="single" w:sz="4" w:space="0" w:color="auto"/>
              <w:right w:val="single" w:sz="4" w:space="0" w:color="auto"/>
            </w:tcBorders>
            <w:shd w:val="clear" w:color="000000" w:fill="92D050"/>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Başlangıç Katılım Fonu</w:t>
            </w:r>
          </w:p>
        </w:tc>
      </w:tr>
    </w:tbl>
    <w:p w:rsidR="00E30057" w:rsidRDefault="00E30057" w:rsidP="00E30057">
      <w:pPr>
        <w:rPr>
          <w:b/>
          <w:sz w:val="24"/>
          <w:szCs w:val="24"/>
          <w:u w:val="single"/>
        </w:rPr>
      </w:pPr>
    </w:p>
    <w:p w:rsidR="00E30057" w:rsidRDefault="00E30057" w:rsidP="00091BD4">
      <w:pPr>
        <w:pStyle w:val="ListeParagraf"/>
        <w:numPr>
          <w:ilvl w:val="1"/>
          <w:numId w:val="1"/>
        </w:numPr>
        <w:ind w:left="993" w:hanging="633"/>
        <w:outlineLvl w:val="1"/>
        <w:rPr>
          <w:b/>
          <w:sz w:val="24"/>
          <w:szCs w:val="24"/>
          <w:u w:val="single"/>
        </w:rPr>
      </w:pPr>
      <w:bookmarkStart w:id="69" w:name="_Toc487464167"/>
      <w:r>
        <w:rPr>
          <w:b/>
          <w:sz w:val="24"/>
          <w:szCs w:val="24"/>
          <w:u w:val="single"/>
        </w:rPr>
        <w:t>Uyruk</w:t>
      </w:r>
      <w:bookmarkEnd w:id="69"/>
    </w:p>
    <w:tbl>
      <w:tblPr>
        <w:tblW w:w="5000" w:type="pct"/>
        <w:tblCellMar>
          <w:left w:w="70" w:type="dxa"/>
          <w:right w:w="70" w:type="dxa"/>
        </w:tblCellMar>
        <w:tblLook w:val="04A0" w:firstRow="1" w:lastRow="0" w:firstColumn="1" w:lastColumn="0" w:noHBand="0" w:noVBand="1"/>
      </w:tblPr>
      <w:tblGrid>
        <w:gridCol w:w="904"/>
        <w:gridCol w:w="9582"/>
      </w:tblGrid>
      <w:tr w:rsidR="00E30057" w:rsidRPr="00E30057" w:rsidTr="00E30057">
        <w:trPr>
          <w:trHeight w:val="20"/>
        </w:trPr>
        <w:tc>
          <w:tcPr>
            <w:tcW w:w="431"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Kod</w:t>
            </w:r>
          </w:p>
        </w:tc>
        <w:tc>
          <w:tcPr>
            <w:tcW w:w="4569" w:type="pct"/>
            <w:tcBorders>
              <w:top w:val="single" w:sz="4" w:space="0" w:color="auto"/>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Açıklama</w:t>
            </w:r>
          </w:p>
        </w:tc>
      </w:tr>
      <w:tr w:rsidR="00E30057" w:rsidRPr="00E30057" w:rsidTr="00E30057">
        <w:trPr>
          <w:trHeight w:val="20"/>
        </w:trPr>
        <w:tc>
          <w:tcPr>
            <w:tcW w:w="431"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Türkiye Cumhuriyeti</w:t>
            </w:r>
          </w:p>
        </w:tc>
      </w:tr>
      <w:tr w:rsidR="00E30057" w:rsidRPr="00E30057" w:rsidTr="00E30057">
        <w:trPr>
          <w:trHeight w:val="20"/>
        </w:trPr>
        <w:tc>
          <w:tcPr>
            <w:tcW w:w="431"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Yabancı</w:t>
            </w:r>
          </w:p>
        </w:tc>
      </w:tr>
      <w:tr w:rsidR="00E30057" w:rsidRPr="00E30057" w:rsidTr="00E30057">
        <w:trPr>
          <w:trHeight w:val="20"/>
        </w:trPr>
        <w:tc>
          <w:tcPr>
            <w:tcW w:w="431"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w:t>
            </w:r>
          </w:p>
        </w:tc>
        <w:tc>
          <w:tcPr>
            <w:tcW w:w="4569"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Mavi Kart Sahibi</w:t>
            </w:r>
          </w:p>
        </w:tc>
      </w:tr>
    </w:tbl>
    <w:p w:rsidR="00E30057" w:rsidRDefault="00E30057" w:rsidP="00E30057">
      <w:pPr>
        <w:rPr>
          <w:b/>
          <w:sz w:val="24"/>
          <w:szCs w:val="24"/>
          <w:u w:val="single"/>
        </w:rPr>
      </w:pPr>
    </w:p>
    <w:p w:rsidR="00E30057" w:rsidRDefault="00E30057" w:rsidP="00091BD4">
      <w:pPr>
        <w:pStyle w:val="ListeParagraf"/>
        <w:numPr>
          <w:ilvl w:val="1"/>
          <w:numId w:val="1"/>
        </w:numPr>
        <w:ind w:left="993" w:hanging="633"/>
        <w:outlineLvl w:val="1"/>
        <w:rPr>
          <w:b/>
          <w:sz w:val="24"/>
          <w:szCs w:val="24"/>
          <w:u w:val="single"/>
        </w:rPr>
      </w:pPr>
      <w:bookmarkStart w:id="70" w:name="_Toc487464168"/>
      <w:r>
        <w:rPr>
          <w:b/>
          <w:sz w:val="24"/>
          <w:szCs w:val="24"/>
          <w:u w:val="single"/>
        </w:rPr>
        <w:lastRenderedPageBreak/>
        <w:t>Fon İşleminin Gerekçesi</w:t>
      </w:r>
      <w:bookmarkEnd w:id="70"/>
    </w:p>
    <w:tbl>
      <w:tblPr>
        <w:tblW w:w="5000" w:type="pct"/>
        <w:tblCellMar>
          <w:left w:w="70" w:type="dxa"/>
          <w:right w:w="70" w:type="dxa"/>
        </w:tblCellMar>
        <w:tblLook w:val="04A0" w:firstRow="1" w:lastRow="0" w:firstColumn="1" w:lastColumn="0" w:noHBand="0" w:noVBand="1"/>
      </w:tblPr>
      <w:tblGrid>
        <w:gridCol w:w="870"/>
        <w:gridCol w:w="9616"/>
      </w:tblGrid>
      <w:tr w:rsidR="00E30057" w:rsidRPr="00E30057" w:rsidTr="00E30057">
        <w:trPr>
          <w:trHeight w:val="20"/>
        </w:trPr>
        <w:tc>
          <w:tcPr>
            <w:tcW w:w="41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Kod</w:t>
            </w:r>
          </w:p>
        </w:tc>
        <w:tc>
          <w:tcPr>
            <w:tcW w:w="4585" w:type="pct"/>
            <w:tcBorders>
              <w:top w:val="single" w:sz="4" w:space="0" w:color="auto"/>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Açıklama</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Tahsilat (Yeni Tahsilat,  Aktarım, Birikim Transferi, Hesap Birleştirme, Bonus,  Ek Fayda, Dış Sistemlerden Aktarımla Gelen Tutarlar) için Fon Alışı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Devlet Katkısı Tahsilatı (Yeni Devlet Katkısı, Aktarım, Hesap Birleştirme)için Fon Alışı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3</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Katılımcıdan Haksız Ödeme Tespiti İçin Yapılan Fon Satışı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4</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Fon Dağılım Değişikliği için Fon Alışı/Satışı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5</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Ceza Ödemesine Karşılık Fon Alışı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6</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Ara Verme Kesintisi İçin Yapılan Fon Satışı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7</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Emeklilik Gelir Planı Ödemesi İçin Yapılan Fon Satışı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8</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Sonlanma  Durumunda Ödemeler İçin Yapılan Fon Satışı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9</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Giriş Aidatı Kesintisi için Yapılan Fon Satışı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10</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Aktarım, Birikim Transferi, Hesap Birleştirme Durumunda Ödemeler İçin Yapılan Fon Satışı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11</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Aktarım, Hesap Birleştirme için Yapılan Devlet Katkısı Fon Satışı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12</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Sistemden Ayrılma için Yapılan Devlet Katkısı Fon Satışı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13</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Tahsilat ve Diğer İade İşlemleri için Yapılan Fon Satışı *</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14</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Tahsilat, EGP Ödemesi ya da Sonlanma Sırasında Yapılan Emanet Fon Satışı *</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15</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Emeklilik Nedeniyle Yapılan Fon Virmanı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16</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Ceza Ödemesinin İadesine Karşılık Fon Satışı *</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17</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Hatalı İşlem Sonucu Fazla Alınan Devlet Katkısının İadesi Nedeniyle Yapılan Fon Satışı *</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18</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EGP Ödemesi, Sonlanma Sırasında Yapılan Emanet Fon Alışı *</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19</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Emeklilik Nedeniyle Yapılan Devlet Katkısı Fon Virmanı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20</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Birikim Transferi Nedeniyle Yapılan Fon Virmanı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21</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Katılımcının Hesabında Bırakılan Getiri İçin Yapılan Fon Alışı *</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22</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Tahsilat İadesi Durumunda Getiri Nedeniyle Yapılan Fon Alışı *</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23</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Yönetim Gideri Kesintisi İçin Yapılan Fon Satışı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24</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Kesinti İadesine Karşılık Fon Alışı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25</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Ara Verme Kesintisi İadesi Nedeniyle Fon Alışı *</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26</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Haciz İşlemi İçin Yapılan Fon Satışı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27</w:t>
            </w:r>
          </w:p>
        </w:tc>
        <w:tc>
          <w:tcPr>
            <w:tcW w:w="4585" w:type="pct"/>
            <w:tcBorders>
              <w:top w:val="nil"/>
              <w:left w:val="nil"/>
              <w:bottom w:val="single" w:sz="4" w:space="0" w:color="auto"/>
              <w:right w:val="single" w:sz="4" w:space="0" w:color="auto"/>
            </w:tcBorders>
            <w:shd w:val="clear" w:color="000000" w:fill="BFBFBF"/>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Kesinti İadesinin Geri Alınması Nedeniyle Fon Satışı *</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92D050"/>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28</w:t>
            </w:r>
          </w:p>
        </w:tc>
        <w:tc>
          <w:tcPr>
            <w:tcW w:w="4585" w:type="pct"/>
            <w:tcBorders>
              <w:top w:val="nil"/>
              <w:left w:val="nil"/>
              <w:bottom w:val="single" w:sz="4" w:space="0" w:color="auto"/>
              <w:right w:val="single" w:sz="4" w:space="0" w:color="auto"/>
            </w:tcBorders>
            <w:shd w:val="clear" w:color="000000" w:fill="92D050"/>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Otomatik Katılım Taahhüt Edilen Devlet Katkısı Fon Alışı</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92D050"/>
            <w:noWrap/>
            <w:vAlign w:val="center"/>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29</w:t>
            </w:r>
          </w:p>
        </w:tc>
        <w:tc>
          <w:tcPr>
            <w:tcW w:w="4585" w:type="pct"/>
            <w:tcBorders>
              <w:top w:val="nil"/>
              <w:left w:val="nil"/>
              <w:bottom w:val="single" w:sz="4" w:space="0" w:color="auto"/>
              <w:right w:val="single" w:sz="4" w:space="0" w:color="auto"/>
            </w:tcBorders>
            <w:shd w:val="clear" w:color="000000" w:fill="92D050"/>
            <w:vAlign w:val="center"/>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Hak Kazanma Oranına Göre Taahhüt Edilen Devlet Katkısı Fon Satışı</w:t>
            </w:r>
          </w:p>
        </w:tc>
      </w:tr>
    </w:tbl>
    <w:p w:rsidR="00E30057" w:rsidRDefault="00E30057" w:rsidP="00E30057">
      <w:pPr>
        <w:rPr>
          <w:b/>
          <w:sz w:val="24"/>
          <w:szCs w:val="24"/>
          <w:u w:val="single"/>
        </w:rPr>
      </w:pPr>
    </w:p>
    <w:p w:rsidR="00E30057" w:rsidRDefault="00E30057" w:rsidP="00091BD4">
      <w:pPr>
        <w:pStyle w:val="ListeParagraf"/>
        <w:numPr>
          <w:ilvl w:val="1"/>
          <w:numId w:val="1"/>
        </w:numPr>
        <w:ind w:left="993" w:hanging="633"/>
        <w:outlineLvl w:val="1"/>
        <w:rPr>
          <w:b/>
          <w:sz w:val="24"/>
          <w:szCs w:val="24"/>
          <w:u w:val="single"/>
        </w:rPr>
      </w:pPr>
      <w:bookmarkStart w:id="71" w:name="_Toc487464169"/>
      <w:r>
        <w:rPr>
          <w:b/>
          <w:sz w:val="24"/>
          <w:szCs w:val="24"/>
          <w:u w:val="single"/>
        </w:rPr>
        <w:t>İade Alt Kodu</w:t>
      </w:r>
      <w:bookmarkEnd w:id="71"/>
    </w:p>
    <w:tbl>
      <w:tblPr>
        <w:tblW w:w="5000" w:type="pct"/>
        <w:tblCellMar>
          <w:left w:w="70" w:type="dxa"/>
          <w:right w:w="70" w:type="dxa"/>
        </w:tblCellMar>
        <w:tblLook w:val="04A0" w:firstRow="1" w:lastRow="0" w:firstColumn="1" w:lastColumn="0" w:noHBand="0" w:noVBand="1"/>
      </w:tblPr>
      <w:tblGrid>
        <w:gridCol w:w="870"/>
        <w:gridCol w:w="9616"/>
      </w:tblGrid>
      <w:tr w:rsidR="00E30057" w:rsidRPr="00E30057" w:rsidTr="00E30057">
        <w:trPr>
          <w:trHeight w:val="20"/>
        </w:trPr>
        <w:tc>
          <w:tcPr>
            <w:tcW w:w="41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Kod</w:t>
            </w:r>
          </w:p>
        </w:tc>
        <w:tc>
          <w:tcPr>
            <w:tcW w:w="4585" w:type="pct"/>
            <w:tcBorders>
              <w:top w:val="single" w:sz="4" w:space="0" w:color="auto"/>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b/>
                <w:bCs/>
                <w:color w:val="1F497D"/>
                <w:sz w:val="20"/>
                <w:lang w:eastAsia="tr-TR"/>
              </w:rPr>
            </w:pPr>
            <w:r w:rsidRPr="00E30057">
              <w:rPr>
                <w:rFonts w:ascii="Calibri" w:eastAsia="Times New Roman" w:hAnsi="Calibri" w:cs="Calibri"/>
                <w:b/>
                <w:bCs/>
                <w:color w:val="1F497D"/>
                <w:sz w:val="20"/>
                <w:lang w:eastAsia="tr-TR"/>
              </w:rPr>
              <w:t>Açıklama</w:t>
            </w:r>
          </w:p>
        </w:tc>
      </w:tr>
      <w:tr w:rsidR="00E30057" w:rsidRPr="00E30057" w:rsidTr="00E30057">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bottom"/>
            <w:hideMark/>
          </w:tcPr>
          <w:p w:rsidR="00E30057" w:rsidRPr="00E30057" w:rsidRDefault="00E30057" w:rsidP="00E30057">
            <w:pPr>
              <w:spacing w:after="0" w:line="240" w:lineRule="auto"/>
              <w:jc w:val="center"/>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1</w:t>
            </w:r>
          </w:p>
        </w:tc>
        <w:tc>
          <w:tcPr>
            <w:tcW w:w="4585" w:type="pct"/>
            <w:tcBorders>
              <w:top w:val="nil"/>
              <w:left w:val="nil"/>
              <w:bottom w:val="single" w:sz="4" w:space="0" w:color="auto"/>
              <w:right w:val="single" w:sz="4" w:space="0" w:color="auto"/>
            </w:tcBorders>
            <w:shd w:val="clear" w:color="000000" w:fill="BFBFBF"/>
            <w:noWrap/>
            <w:vAlign w:val="bottom"/>
            <w:hideMark/>
          </w:tcPr>
          <w:p w:rsidR="00E30057" w:rsidRPr="00E30057" w:rsidRDefault="00E30057" w:rsidP="00E30057">
            <w:pPr>
              <w:spacing w:after="0" w:line="240" w:lineRule="auto"/>
              <w:rPr>
                <w:rFonts w:ascii="Calibri" w:eastAsia="Times New Roman" w:hAnsi="Calibri" w:cs="Calibri"/>
                <w:color w:val="000000"/>
                <w:sz w:val="20"/>
                <w:lang w:eastAsia="tr-TR"/>
              </w:rPr>
            </w:pPr>
            <w:r w:rsidRPr="00E30057">
              <w:rPr>
                <w:rFonts w:ascii="Calibri" w:eastAsia="Times New Roman" w:hAnsi="Calibri" w:cs="Calibri"/>
                <w:color w:val="000000"/>
                <w:sz w:val="20"/>
                <w:lang w:eastAsia="tr-TR"/>
              </w:rPr>
              <w:t>Sadece Tahsilat Düzeltmesi İçin Yapılan Ancak Haksız Ödeme Tespiti Gerektirmeyen İadeler</w:t>
            </w:r>
          </w:p>
        </w:tc>
      </w:tr>
    </w:tbl>
    <w:p w:rsidR="00E30057" w:rsidRDefault="00E30057" w:rsidP="00E30057">
      <w:pPr>
        <w:rPr>
          <w:b/>
          <w:sz w:val="24"/>
          <w:szCs w:val="24"/>
          <w:u w:val="single"/>
        </w:rPr>
      </w:pPr>
    </w:p>
    <w:p w:rsidR="00E30057" w:rsidRDefault="00A03EBB" w:rsidP="00091BD4">
      <w:pPr>
        <w:pStyle w:val="ListeParagraf"/>
        <w:numPr>
          <w:ilvl w:val="1"/>
          <w:numId w:val="1"/>
        </w:numPr>
        <w:ind w:left="993" w:hanging="633"/>
        <w:outlineLvl w:val="1"/>
        <w:rPr>
          <w:b/>
          <w:sz w:val="24"/>
          <w:szCs w:val="24"/>
          <w:u w:val="single"/>
        </w:rPr>
      </w:pPr>
      <w:bookmarkStart w:id="72" w:name="_Toc487464170"/>
      <w:r>
        <w:rPr>
          <w:b/>
          <w:sz w:val="24"/>
          <w:szCs w:val="24"/>
          <w:u w:val="single"/>
        </w:rPr>
        <w:t>Cayma Durum Kodu</w:t>
      </w:r>
      <w:bookmarkEnd w:id="72"/>
    </w:p>
    <w:tbl>
      <w:tblPr>
        <w:tblW w:w="5000" w:type="pct"/>
        <w:tblCellMar>
          <w:left w:w="70" w:type="dxa"/>
          <w:right w:w="70" w:type="dxa"/>
        </w:tblCellMar>
        <w:tblLook w:val="04A0" w:firstRow="1" w:lastRow="0" w:firstColumn="1" w:lastColumn="0" w:noHBand="0" w:noVBand="1"/>
      </w:tblPr>
      <w:tblGrid>
        <w:gridCol w:w="870"/>
        <w:gridCol w:w="9616"/>
      </w:tblGrid>
      <w:tr w:rsidR="00A03EBB" w:rsidRPr="00A03EBB" w:rsidTr="00A03EBB">
        <w:trPr>
          <w:trHeight w:val="20"/>
        </w:trPr>
        <w:tc>
          <w:tcPr>
            <w:tcW w:w="41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3EBB" w:rsidRPr="00A03EBB" w:rsidRDefault="00A03EBB" w:rsidP="00A03EBB">
            <w:pPr>
              <w:spacing w:after="0" w:line="240" w:lineRule="auto"/>
              <w:jc w:val="center"/>
              <w:rPr>
                <w:rFonts w:ascii="Calibri" w:eastAsia="Times New Roman" w:hAnsi="Calibri" w:cs="Calibri"/>
                <w:b/>
                <w:bCs/>
                <w:color w:val="1F497D"/>
                <w:sz w:val="20"/>
                <w:lang w:eastAsia="tr-TR"/>
              </w:rPr>
            </w:pPr>
            <w:r w:rsidRPr="00A03EBB">
              <w:rPr>
                <w:rFonts w:ascii="Calibri" w:eastAsia="Times New Roman" w:hAnsi="Calibri" w:cs="Calibri"/>
                <w:b/>
                <w:bCs/>
                <w:color w:val="1F497D"/>
                <w:sz w:val="20"/>
                <w:lang w:eastAsia="tr-TR"/>
              </w:rPr>
              <w:t>Kod</w:t>
            </w:r>
          </w:p>
        </w:tc>
        <w:tc>
          <w:tcPr>
            <w:tcW w:w="4585" w:type="pct"/>
            <w:tcBorders>
              <w:top w:val="single" w:sz="4" w:space="0" w:color="auto"/>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b/>
                <w:bCs/>
                <w:color w:val="1F497D"/>
                <w:sz w:val="20"/>
                <w:lang w:eastAsia="tr-TR"/>
              </w:rPr>
            </w:pPr>
            <w:r w:rsidRPr="00A03EBB">
              <w:rPr>
                <w:rFonts w:ascii="Calibri" w:eastAsia="Times New Roman" w:hAnsi="Calibri" w:cs="Calibri"/>
                <w:b/>
                <w:bCs/>
                <w:color w:val="1F497D"/>
                <w:sz w:val="20"/>
                <w:lang w:eastAsia="tr-TR"/>
              </w:rPr>
              <w:t>Açıklama</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w:t>
            </w:r>
          </w:p>
        </w:tc>
        <w:tc>
          <w:tcPr>
            <w:tcW w:w="4585" w:type="pct"/>
            <w:tcBorders>
              <w:top w:val="nil"/>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Sözleşme için kullanılan limitin tam olarak artırıldığı cayma</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2</w:t>
            </w:r>
          </w:p>
        </w:tc>
        <w:tc>
          <w:tcPr>
            <w:tcW w:w="4585" w:type="pct"/>
            <w:tcBorders>
              <w:top w:val="nil"/>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Hak edilmeyerek HM'ye ödenmek üzere hesaptan çıkış hareketindeki TL tutarı eksik olan cayma</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3</w:t>
            </w:r>
          </w:p>
        </w:tc>
        <w:tc>
          <w:tcPr>
            <w:tcW w:w="4585" w:type="pct"/>
            <w:tcBorders>
              <w:top w:val="nil"/>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Durum kodu -1- olan haksız ödeme tespiti nedeni ile kısmen ya da tamamen limiti artırılmayan cayma</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4</w:t>
            </w:r>
          </w:p>
        </w:tc>
        <w:tc>
          <w:tcPr>
            <w:tcW w:w="4585" w:type="pct"/>
            <w:tcBorders>
              <w:top w:val="nil"/>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Kalan Devlet katkısı fon pay adedi 0'dan büyük olan cayma</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5</w:t>
            </w:r>
          </w:p>
        </w:tc>
        <w:tc>
          <w:tcPr>
            <w:tcW w:w="4585" w:type="pct"/>
            <w:tcBorders>
              <w:top w:val="nil"/>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Hak edilmeyen Devlet katkısının HKO nesnesinde HM'ye eksik/ödenmediği tespit edilen cayma</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6</w:t>
            </w:r>
          </w:p>
        </w:tc>
        <w:tc>
          <w:tcPr>
            <w:tcW w:w="4585" w:type="pct"/>
            <w:tcBorders>
              <w:top w:val="nil"/>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VHK'ya konu olduktan sonra VDO nesnesinde ödeme kaydı iletilmemiş cayma işlemi</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7</w:t>
            </w:r>
          </w:p>
        </w:tc>
        <w:tc>
          <w:tcPr>
            <w:tcW w:w="4585" w:type="pct"/>
            <w:tcBorders>
              <w:top w:val="nil"/>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Fon işleminin gerekçesi 3 ve 12 dışında fon satışı içeren cayma işlemi</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8</w:t>
            </w:r>
          </w:p>
        </w:tc>
        <w:tc>
          <w:tcPr>
            <w:tcW w:w="4585" w:type="pct"/>
            <w:tcBorders>
              <w:top w:val="nil"/>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 xml:space="preserve">Aynı sözleşme için mükerrer '97-Cayma </w:t>
            </w:r>
            <w:proofErr w:type="gramStart"/>
            <w:r w:rsidRPr="00A03EBB">
              <w:rPr>
                <w:rFonts w:ascii="Calibri" w:eastAsia="Times New Roman" w:hAnsi="Calibri" w:cs="Calibri"/>
                <w:color w:val="000000"/>
                <w:sz w:val="20"/>
                <w:lang w:eastAsia="tr-TR"/>
              </w:rPr>
              <w:t>ile  Sözleşmenin</w:t>
            </w:r>
            <w:proofErr w:type="gramEnd"/>
            <w:r w:rsidRPr="00A03EBB">
              <w:rPr>
                <w:rFonts w:ascii="Calibri" w:eastAsia="Times New Roman" w:hAnsi="Calibri" w:cs="Calibri"/>
                <w:color w:val="000000"/>
                <w:sz w:val="20"/>
                <w:lang w:eastAsia="tr-TR"/>
              </w:rPr>
              <w:t xml:space="preserve"> Sonlanması' hareketi</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9</w:t>
            </w:r>
          </w:p>
        </w:tc>
        <w:tc>
          <w:tcPr>
            <w:tcW w:w="4585" w:type="pct"/>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Aynı sözleşme için mükerrer '2-Cayma ile Bireysel Emeklilik Hesabının Kapatılarak Sözleşmenin Sonlanması' hareketi</w:t>
            </w:r>
          </w:p>
        </w:tc>
      </w:tr>
    </w:tbl>
    <w:p w:rsidR="00E30057" w:rsidRDefault="00E30057" w:rsidP="00E30057">
      <w:pPr>
        <w:rPr>
          <w:b/>
          <w:sz w:val="24"/>
          <w:szCs w:val="24"/>
          <w:u w:val="single"/>
        </w:rPr>
      </w:pPr>
    </w:p>
    <w:p w:rsidR="00E30057" w:rsidRDefault="00A03EBB" w:rsidP="00091BD4">
      <w:pPr>
        <w:pStyle w:val="ListeParagraf"/>
        <w:numPr>
          <w:ilvl w:val="1"/>
          <w:numId w:val="1"/>
        </w:numPr>
        <w:ind w:left="993" w:hanging="633"/>
        <w:outlineLvl w:val="1"/>
        <w:rPr>
          <w:b/>
          <w:sz w:val="24"/>
          <w:szCs w:val="24"/>
          <w:u w:val="single"/>
        </w:rPr>
      </w:pPr>
      <w:bookmarkStart w:id="73" w:name="_Toc487464171"/>
      <w:r>
        <w:rPr>
          <w:b/>
          <w:sz w:val="24"/>
          <w:szCs w:val="24"/>
          <w:u w:val="single"/>
        </w:rPr>
        <w:lastRenderedPageBreak/>
        <w:t>İade Talebine Sebebiyet Veren Durum</w:t>
      </w:r>
      <w:bookmarkEnd w:id="73"/>
    </w:p>
    <w:tbl>
      <w:tblPr>
        <w:tblW w:w="5000" w:type="pct"/>
        <w:tblCellMar>
          <w:left w:w="70" w:type="dxa"/>
          <w:right w:w="70" w:type="dxa"/>
        </w:tblCellMar>
        <w:tblLook w:val="04A0" w:firstRow="1" w:lastRow="0" w:firstColumn="1" w:lastColumn="0" w:noHBand="0" w:noVBand="1"/>
      </w:tblPr>
      <w:tblGrid>
        <w:gridCol w:w="870"/>
        <w:gridCol w:w="9616"/>
      </w:tblGrid>
      <w:tr w:rsidR="00A03EBB" w:rsidRPr="00A03EBB" w:rsidTr="00A03EBB">
        <w:trPr>
          <w:trHeight w:val="20"/>
        </w:trPr>
        <w:tc>
          <w:tcPr>
            <w:tcW w:w="41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3EBB" w:rsidRPr="00A03EBB" w:rsidRDefault="00A03EBB" w:rsidP="00A03EBB">
            <w:pPr>
              <w:spacing w:after="0" w:line="240" w:lineRule="auto"/>
              <w:jc w:val="center"/>
              <w:rPr>
                <w:rFonts w:ascii="Calibri" w:eastAsia="Times New Roman" w:hAnsi="Calibri" w:cs="Calibri"/>
                <w:b/>
                <w:bCs/>
                <w:color w:val="1F497D"/>
                <w:sz w:val="20"/>
                <w:lang w:eastAsia="tr-TR"/>
              </w:rPr>
            </w:pPr>
            <w:r w:rsidRPr="00A03EBB">
              <w:rPr>
                <w:rFonts w:ascii="Calibri" w:eastAsia="Times New Roman" w:hAnsi="Calibri" w:cs="Calibri"/>
                <w:b/>
                <w:bCs/>
                <w:color w:val="1F497D"/>
                <w:sz w:val="20"/>
                <w:lang w:eastAsia="tr-TR"/>
              </w:rPr>
              <w:t>Kod</w:t>
            </w:r>
          </w:p>
        </w:tc>
        <w:tc>
          <w:tcPr>
            <w:tcW w:w="4585" w:type="pct"/>
            <w:tcBorders>
              <w:top w:val="single" w:sz="4" w:space="0" w:color="auto"/>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b/>
                <w:bCs/>
                <w:color w:val="1F497D"/>
                <w:sz w:val="20"/>
                <w:lang w:eastAsia="tr-TR"/>
              </w:rPr>
            </w:pPr>
            <w:r w:rsidRPr="00A03EBB">
              <w:rPr>
                <w:rFonts w:ascii="Calibri" w:eastAsia="Times New Roman" w:hAnsi="Calibri" w:cs="Calibri"/>
                <w:b/>
                <w:bCs/>
                <w:color w:val="1F497D"/>
                <w:sz w:val="20"/>
                <w:lang w:eastAsia="tr-TR"/>
              </w:rPr>
              <w:t>Açıklama</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w:t>
            </w:r>
          </w:p>
        </w:tc>
        <w:tc>
          <w:tcPr>
            <w:tcW w:w="4585" w:type="pct"/>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Müsteşarlığa ödenmesi gereken hak kazanılmayan devlet katkısı tutarından fazla yapılan ödemeler</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2</w:t>
            </w:r>
          </w:p>
        </w:tc>
        <w:tc>
          <w:tcPr>
            <w:tcW w:w="4585" w:type="pct"/>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Hem Müsteşarlığa hem de vergi dairesine hak kazanılmayan devlet katkısı olarak yapılan ödemeler</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3</w:t>
            </w:r>
          </w:p>
        </w:tc>
        <w:tc>
          <w:tcPr>
            <w:tcW w:w="4585" w:type="pct"/>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Hak kazanılmayan devlet katkısı olarak Müsteşarlık hesabına yapılan ödemenin ayrıca haksız ödenen devlet katkısı olduğunun da tespit edilmesi nedeniyle tekrardan şirketin bağlı olduğu vergi dairesine yapılan haksız ödemeler</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4</w:t>
            </w:r>
          </w:p>
        </w:tc>
        <w:tc>
          <w:tcPr>
            <w:tcW w:w="4585" w:type="pct"/>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Haksız devlet katkısı olarak vergi dairesine ödenmesi gerekirken Müsteşarlığa yapılan ve sonrasında tekrardan haksız ödeme kapsamında vergi dairesine yapılan haksız ödemeler</w:t>
            </w:r>
          </w:p>
        </w:tc>
      </w:tr>
    </w:tbl>
    <w:p w:rsidR="00E30057" w:rsidRDefault="00E30057" w:rsidP="00E30057">
      <w:pPr>
        <w:rPr>
          <w:b/>
          <w:sz w:val="24"/>
          <w:szCs w:val="24"/>
          <w:u w:val="single"/>
        </w:rPr>
      </w:pPr>
    </w:p>
    <w:p w:rsidR="00E30057" w:rsidRDefault="00A03EBB" w:rsidP="00091BD4">
      <w:pPr>
        <w:pStyle w:val="ListeParagraf"/>
        <w:numPr>
          <w:ilvl w:val="1"/>
          <w:numId w:val="1"/>
        </w:numPr>
        <w:ind w:left="993" w:hanging="633"/>
        <w:outlineLvl w:val="1"/>
        <w:rPr>
          <w:b/>
          <w:sz w:val="24"/>
          <w:szCs w:val="24"/>
          <w:u w:val="single"/>
        </w:rPr>
      </w:pPr>
      <w:bookmarkStart w:id="74" w:name="_Toc487464172"/>
      <w:r>
        <w:rPr>
          <w:b/>
          <w:sz w:val="24"/>
          <w:szCs w:val="24"/>
          <w:u w:val="single"/>
        </w:rPr>
        <w:t>Ceza İşleminin Gerekçesi</w:t>
      </w:r>
      <w:bookmarkEnd w:id="74"/>
    </w:p>
    <w:tbl>
      <w:tblPr>
        <w:tblW w:w="5000" w:type="pct"/>
        <w:tblCellMar>
          <w:left w:w="70" w:type="dxa"/>
          <w:right w:w="70" w:type="dxa"/>
        </w:tblCellMar>
        <w:tblLook w:val="04A0" w:firstRow="1" w:lastRow="0" w:firstColumn="1" w:lastColumn="0" w:noHBand="0" w:noVBand="1"/>
      </w:tblPr>
      <w:tblGrid>
        <w:gridCol w:w="870"/>
        <w:gridCol w:w="9616"/>
      </w:tblGrid>
      <w:tr w:rsidR="00A03EBB" w:rsidRPr="00A03EBB" w:rsidTr="00A03EBB">
        <w:trPr>
          <w:trHeight w:val="20"/>
        </w:trPr>
        <w:tc>
          <w:tcPr>
            <w:tcW w:w="41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3EBB" w:rsidRPr="00A03EBB" w:rsidRDefault="00A03EBB" w:rsidP="00A03EBB">
            <w:pPr>
              <w:spacing w:after="0" w:line="240" w:lineRule="auto"/>
              <w:jc w:val="center"/>
              <w:rPr>
                <w:rFonts w:ascii="Calibri" w:eastAsia="Times New Roman" w:hAnsi="Calibri" w:cs="Calibri"/>
                <w:b/>
                <w:bCs/>
                <w:color w:val="1F497D"/>
                <w:sz w:val="20"/>
                <w:lang w:eastAsia="tr-TR"/>
              </w:rPr>
            </w:pPr>
            <w:r w:rsidRPr="00A03EBB">
              <w:rPr>
                <w:rFonts w:ascii="Calibri" w:eastAsia="Times New Roman" w:hAnsi="Calibri" w:cs="Calibri"/>
                <w:b/>
                <w:bCs/>
                <w:color w:val="1F497D"/>
                <w:sz w:val="20"/>
                <w:lang w:eastAsia="tr-TR"/>
              </w:rPr>
              <w:t>Kod</w:t>
            </w:r>
          </w:p>
        </w:tc>
        <w:tc>
          <w:tcPr>
            <w:tcW w:w="4585" w:type="pct"/>
            <w:tcBorders>
              <w:top w:val="single" w:sz="4" w:space="0" w:color="auto"/>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b/>
                <w:bCs/>
                <w:color w:val="1F497D"/>
                <w:sz w:val="20"/>
                <w:lang w:eastAsia="tr-TR"/>
              </w:rPr>
            </w:pPr>
            <w:r w:rsidRPr="00A03EBB">
              <w:rPr>
                <w:rFonts w:ascii="Calibri" w:eastAsia="Times New Roman" w:hAnsi="Calibri" w:cs="Calibri"/>
                <w:b/>
                <w:bCs/>
                <w:color w:val="1F497D"/>
                <w:sz w:val="20"/>
                <w:lang w:eastAsia="tr-TR"/>
              </w:rPr>
              <w:t>Açıklama</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Yatırıma Geç Yönlendirme</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2</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Fon Dağılımı Değişikliğinin Geç Gerçekleştirilmesi</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3</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Aktarım İşleminde Gecikme</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4</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Cayma-Ayrılma-Vefat-Maluliyet İşleminde Gecikme</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5</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Emeklilik İşleminde Gecikme</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6</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Katılımcı Mağduriyetinin Giderilmesi</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7</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 xml:space="preserve">Katkı Payının Süresi İçinde MTB’ye Doğru Bir Şekilde </w:t>
            </w:r>
            <w:proofErr w:type="gramStart"/>
            <w:r w:rsidRPr="00A03EBB">
              <w:rPr>
                <w:rFonts w:ascii="Calibri" w:eastAsia="Times New Roman" w:hAnsi="Calibri" w:cs="Calibri"/>
                <w:color w:val="000000"/>
                <w:sz w:val="20"/>
                <w:lang w:eastAsia="tr-TR"/>
              </w:rPr>
              <w:t>Dahil</w:t>
            </w:r>
            <w:proofErr w:type="gramEnd"/>
            <w:r w:rsidRPr="00A03EBB">
              <w:rPr>
                <w:rFonts w:ascii="Calibri" w:eastAsia="Times New Roman" w:hAnsi="Calibri" w:cs="Calibri"/>
                <w:color w:val="000000"/>
                <w:sz w:val="20"/>
                <w:lang w:eastAsia="tr-TR"/>
              </w:rPr>
              <w:t xml:space="preserve"> Edilmemesi Nedeni İle Karşılanan Devlet Katkısı Getirisi (Devlet Katkısı Fonu alınmayacak) Madde 14-1</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8</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 xml:space="preserve">Katkı Payının Süresi İçinde MTB’ye Doğru Bir Şekilde </w:t>
            </w:r>
            <w:proofErr w:type="gramStart"/>
            <w:r w:rsidRPr="00A03EBB">
              <w:rPr>
                <w:rFonts w:ascii="Calibri" w:eastAsia="Times New Roman" w:hAnsi="Calibri" w:cs="Calibri"/>
                <w:color w:val="000000"/>
                <w:sz w:val="20"/>
                <w:lang w:eastAsia="tr-TR"/>
              </w:rPr>
              <w:t>Dahil</w:t>
            </w:r>
            <w:proofErr w:type="gramEnd"/>
            <w:r w:rsidRPr="00A03EBB">
              <w:rPr>
                <w:rFonts w:ascii="Calibri" w:eastAsia="Times New Roman" w:hAnsi="Calibri" w:cs="Calibri"/>
                <w:color w:val="000000"/>
                <w:sz w:val="20"/>
                <w:lang w:eastAsia="tr-TR"/>
              </w:rPr>
              <w:t xml:space="preserve"> Edilmemesi Nedeni İle Karşılanan Devlet Katkısı ve Getirisi (Devlet Katkısı Fonu alınmayacak) Madde 14-2</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9</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Devlet Katkısının Zamanında Yatırıma Yönlendirilmemesi</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10</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Aktarımda Gecikme</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11</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Ayrılma-Vefat-Maluliyet İşlemlerinde Gecikme</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12</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Cayma Süresinde Oluşan Getiri Kaybı</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13</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Emeklilik Nedeni ile Hesap Birleştirme İşleminde Gecikme</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14</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Emeklilik Nedeni ile Hesap Birleştirme İşleminde Gecikme</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15</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Plan Değişikliğinin Geç Gerçekleştirilmesi</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16</w:t>
            </w:r>
          </w:p>
        </w:tc>
        <w:tc>
          <w:tcPr>
            <w:tcW w:w="4585" w:type="pct"/>
            <w:tcBorders>
              <w:top w:val="nil"/>
              <w:left w:val="nil"/>
              <w:bottom w:val="single" w:sz="4" w:space="0" w:color="auto"/>
              <w:right w:val="single" w:sz="4" w:space="0" w:color="auto"/>
            </w:tcBorders>
            <w:shd w:val="clear" w:color="000000" w:fill="BFBFBF"/>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Kesinti İadesinin Geciktirilmesinden Kaynaklanan Zararların Karşılanması</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92D050"/>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17</w:t>
            </w:r>
          </w:p>
        </w:tc>
        <w:tc>
          <w:tcPr>
            <w:tcW w:w="4585" w:type="pct"/>
            <w:tcBorders>
              <w:top w:val="nil"/>
              <w:left w:val="nil"/>
              <w:bottom w:val="single" w:sz="4" w:space="0" w:color="auto"/>
              <w:right w:val="single" w:sz="4" w:space="0" w:color="auto"/>
            </w:tcBorders>
            <w:shd w:val="clear" w:color="000000" w:fill="92D050"/>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Emeklilik İşleminde Gecikme</w:t>
            </w:r>
          </w:p>
        </w:tc>
      </w:tr>
      <w:tr w:rsidR="00A03EBB" w:rsidRPr="00A03EBB" w:rsidTr="00A03EBB">
        <w:trPr>
          <w:trHeight w:val="20"/>
        </w:trPr>
        <w:tc>
          <w:tcPr>
            <w:tcW w:w="415" w:type="pct"/>
            <w:tcBorders>
              <w:top w:val="nil"/>
              <w:left w:val="single" w:sz="4" w:space="0" w:color="auto"/>
              <w:bottom w:val="single" w:sz="4" w:space="0" w:color="auto"/>
              <w:right w:val="single" w:sz="4" w:space="0" w:color="auto"/>
            </w:tcBorders>
            <w:shd w:val="clear" w:color="000000" w:fill="92D050"/>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18</w:t>
            </w:r>
          </w:p>
        </w:tc>
        <w:tc>
          <w:tcPr>
            <w:tcW w:w="4585" w:type="pct"/>
            <w:tcBorders>
              <w:top w:val="nil"/>
              <w:left w:val="nil"/>
              <w:bottom w:val="single" w:sz="4" w:space="0" w:color="auto"/>
              <w:right w:val="single" w:sz="4" w:space="0" w:color="auto"/>
            </w:tcBorders>
            <w:shd w:val="clear" w:color="000000" w:fill="92D050"/>
            <w:vAlign w:val="center"/>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Katılımcı Mağduriyetinin Giderilmesi</w:t>
            </w:r>
          </w:p>
        </w:tc>
      </w:tr>
    </w:tbl>
    <w:p w:rsidR="00E30057" w:rsidRDefault="00E30057" w:rsidP="00E30057">
      <w:pPr>
        <w:rPr>
          <w:b/>
          <w:sz w:val="24"/>
          <w:szCs w:val="24"/>
          <w:u w:val="single"/>
        </w:rPr>
      </w:pPr>
    </w:p>
    <w:p w:rsidR="00E30057" w:rsidRDefault="00A03EBB" w:rsidP="00091BD4">
      <w:pPr>
        <w:pStyle w:val="ListeParagraf"/>
        <w:numPr>
          <w:ilvl w:val="1"/>
          <w:numId w:val="1"/>
        </w:numPr>
        <w:ind w:left="993" w:hanging="633"/>
        <w:outlineLvl w:val="1"/>
        <w:rPr>
          <w:b/>
          <w:sz w:val="24"/>
          <w:szCs w:val="24"/>
          <w:u w:val="single"/>
        </w:rPr>
      </w:pPr>
      <w:bookmarkStart w:id="75" w:name="_Toc487464173"/>
      <w:r>
        <w:rPr>
          <w:b/>
          <w:sz w:val="24"/>
          <w:szCs w:val="24"/>
          <w:u w:val="single"/>
        </w:rPr>
        <w:t>Talebi Kullanan Taraf</w:t>
      </w:r>
      <w:bookmarkEnd w:id="75"/>
    </w:p>
    <w:tbl>
      <w:tblPr>
        <w:tblW w:w="8940" w:type="dxa"/>
        <w:tblInd w:w="55" w:type="dxa"/>
        <w:tblCellMar>
          <w:left w:w="70" w:type="dxa"/>
          <w:right w:w="70" w:type="dxa"/>
        </w:tblCellMar>
        <w:tblLook w:val="04A0" w:firstRow="1" w:lastRow="0" w:firstColumn="1" w:lastColumn="0" w:noHBand="0" w:noVBand="1"/>
      </w:tblPr>
      <w:tblGrid>
        <w:gridCol w:w="960"/>
        <w:gridCol w:w="7980"/>
      </w:tblGrid>
      <w:tr w:rsidR="00A03EBB" w:rsidRPr="00A03EBB" w:rsidTr="00A03EBB">
        <w:trPr>
          <w:trHeight w:val="2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3EBB" w:rsidRPr="00A03EBB" w:rsidRDefault="00A03EBB" w:rsidP="00A03EBB">
            <w:pPr>
              <w:spacing w:after="0" w:line="240" w:lineRule="auto"/>
              <w:jc w:val="center"/>
              <w:rPr>
                <w:rFonts w:ascii="Calibri" w:eastAsia="Times New Roman" w:hAnsi="Calibri" w:cs="Calibri"/>
                <w:b/>
                <w:bCs/>
                <w:color w:val="1F497D"/>
                <w:sz w:val="20"/>
                <w:lang w:eastAsia="tr-TR"/>
              </w:rPr>
            </w:pPr>
            <w:r w:rsidRPr="00A03EBB">
              <w:rPr>
                <w:rFonts w:ascii="Calibri" w:eastAsia="Times New Roman" w:hAnsi="Calibri" w:cs="Calibri"/>
                <w:b/>
                <w:bCs/>
                <w:color w:val="1F497D"/>
                <w:sz w:val="20"/>
                <w:lang w:eastAsia="tr-TR"/>
              </w:rPr>
              <w:t>Kod</w:t>
            </w:r>
          </w:p>
        </w:tc>
        <w:tc>
          <w:tcPr>
            <w:tcW w:w="7980" w:type="dxa"/>
            <w:tcBorders>
              <w:top w:val="single" w:sz="4" w:space="0" w:color="auto"/>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b/>
                <w:bCs/>
                <w:color w:val="1F497D"/>
                <w:sz w:val="20"/>
                <w:lang w:eastAsia="tr-TR"/>
              </w:rPr>
            </w:pPr>
            <w:r w:rsidRPr="00A03EBB">
              <w:rPr>
                <w:rFonts w:ascii="Calibri" w:eastAsia="Times New Roman" w:hAnsi="Calibri" w:cs="Calibri"/>
                <w:b/>
                <w:bCs/>
                <w:color w:val="1F497D"/>
                <w:sz w:val="20"/>
                <w:lang w:eastAsia="tr-TR"/>
              </w:rPr>
              <w:t>Açıklama</w:t>
            </w:r>
          </w:p>
        </w:tc>
      </w:tr>
      <w:tr w:rsidR="00A03EBB" w:rsidRPr="00A03EBB" w:rsidTr="00A03EBB">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w:t>
            </w:r>
          </w:p>
        </w:tc>
        <w:tc>
          <w:tcPr>
            <w:tcW w:w="7980" w:type="dxa"/>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Çalışan</w:t>
            </w:r>
          </w:p>
        </w:tc>
      </w:tr>
      <w:tr w:rsidR="00A03EBB" w:rsidRPr="00A03EBB" w:rsidTr="00A03EBB">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2</w:t>
            </w:r>
          </w:p>
        </w:tc>
        <w:tc>
          <w:tcPr>
            <w:tcW w:w="7980" w:type="dxa"/>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İşveren</w:t>
            </w:r>
          </w:p>
        </w:tc>
      </w:tr>
    </w:tbl>
    <w:p w:rsidR="00E30057" w:rsidRDefault="00E30057" w:rsidP="00E30057">
      <w:pPr>
        <w:rPr>
          <w:b/>
          <w:sz w:val="24"/>
          <w:szCs w:val="24"/>
          <w:u w:val="single"/>
        </w:rPr>
      </w:pPr>
    </w:p>
    <w:p w:rsidR="00A03EBB" w:rsidRDefault="00A03EBB" w:rsidP="00091BD4">
      <w:pPr>
        <w:pStyle w:val="ListeParagraf"/>
        <w:numPr>
          <w:ilvl w:val="1"/>
          <w:numId w:val="1"/>
        </w:numPr>
        <w:ind w:left="993" w:hanging="633"/>
        <w:outlineLvl w:val="1"/>
        <w:rPr>
          <w:b/>
          <w:sz w:val="24"/>
          <w:szCs w:val="24"/>
          <w:u w:val="single"/>
        </w:rPr>
      </w:pPr>
      <w:bookmarkStart w:id="76" w:name="_Toc487464174"/>
      <w:r>
        <w:rPr>
          <w:b/>
          <w:sz w:val="24"/>
          <w:szCs w:val="24"/>
          <w:u w:val="single"/>
        </w:rPr>
        <w:t>Çalışan Talep Tipi</w:t>
      </w:r>
      <w:bookmarkEnd w:id="76"/>
    </w:p>
    <w:tbl>
      <w:tblPr>
        <w:tblW w:w="8940" w:type="dxa"/>
        <w:tblInd w:w="55" w:type="dxa"/>
        <w:tblCellMar>
          <w:left w:w="70" w:type="dxa"/>
          <w:right w:w="70" w:type="dxa"/>
        </w:tblCellMar>
        <w:tblLook w:val="04A0" w:firstRow="1" w:lastRow="0" w:firstColumn="1" w:lastColumn="0" w:noHBand="0" w:noVBand="1"/>
      </w:tblPr>
      <w:tblGrid>
        <w:gridCol w:w="960"/>
        <w:gridCol w:w="7980"/>
      </w:tblGrid>
      <w:tr w:rsidR="00A03EBB" w:rsidRPr="00A03EBB" w:rsidTr="00A03EBB">
        <w:trPr>
          <w:trHeight w:val="2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3EBB" w:rsidRPr="00A03EBB" w:rsidRDefault="00A03EBB" w:rsidP="00A03EBB">
            <w:pPr>
              <w:spacing w:after="0" w:line="240" w:lineRule="auto"/>
              <w:jc w:val="center"/>
              <w:rPr>
                <w:rFonts w:ascii="Calibri" w:eastAsia="Times New Roman" w:hAnsi="Calibri" w:cs="Calibri"/>
                <w:b/>
                <w:bCs/>
                <w:color w:val="1F497D"/>
                <w:sz w:val="20"/>
                <w:lang w:eastAsia="tr-TR"/>
              </w:rPr>
            </w:pPr>
            <w:r w:rsidRPr="00A03EBB">
              <w:rPr>
                <w:rFonts w:ascii="Calibri" w:eastAsia="Times New Roman" w:hAnsi="Calibri" w:cs="Calibri"/>
                <w:b/>
                <w:bCs/>
                <w:color w:val="1F497D"/>
                <w:sz w:val="20"/>
                <w:lang w:eastAsia="tr-TR"/>
              </w:rPr>
              <w:t>Kod</w:t>
            </w:r>
          </w:p>
        </w:tc>
        <w:tc>
          <w:tcPr>
            <w:tcW w:w="7980" w:type="dxa"/>
            <w:tcBorders>
              <w:top w:val="single" w:sz="4" w:space="0" w:color="auto"/>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b/>
                <w:bCs/>
                <w:color w:val="1F497D"/>
                <w:sz w:val="20"/>
                <w:lang w:eastAsia="tr-TR"/>
              </w:rPr>
            </w:pPr>
            <w:r w:rsidRPr="00A03EBB">
              <w:rPr>
                <w:rFonts w:ascii="Calibri" w:eastAsia="Times New Roman" w:hAnsi="Calibri" w:cs="Calibri"/>
                <w:b/>
                <w:bCs/>
                <w:color w:val="1F497D"/>
                <w:sz w:val="20"/>
                <w:lang w:eastAsia="tr-TR"/>
              </w:rPr>
              <w:t>Açıklama</w:t>
            </w:r>
          </w:p>
        </w:tc>
      </w:tr>
      <w:tr w:rsidR="00A03EBB" w:rsidRPr="00A03EBB" w:rsidTr="00A03EBB">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w:t>
            </w:r>
          </w:p>
        </w:tc>
        <w:tc>
          <w:tcPr>
            <w:tcW w:w="7980" w:type="dxa"/>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Cayma</w:t>
            </w:r>
          </w:p>
        </w:tc>
      </w:tr>
      <w:tr w:rsidR="00A03EBB" w:rsidRPr="00A03EBB" w:rsidTr="00A03EBB">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2</w:t>
            </w:r>
          </w:p>
        </w:tc>
        <w:tc>
          <w:tcPr>
            <w:tcW w:w="7980" w:type="dxa"/>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Sistemden Çıkış</w:t>
            </w:r>
          </w:p>
        </w:tc>
      </w:tr>
      <w:tr w:rsidR="00A03EBB" w:rsidRPr="00A03EBB" w:rsidTr="00A03EBB">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3</w:t>
            </w:r>
          </w:p>
        </w:tc>
        <w:tc>
          <w:tcPr>
            <w:tcW w:w="7980" w:type="dxa"/>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Ara Verme</w:t>
            </w:r>
          </w:p>
        </w:tc>
      </w:tr>
      <w:tr w:rsidR="00A03EBB" w:rsidRPr="00A03EBB" w:rsidTr="00A03EBB">
        <w:trPr>
          <w:trHeight w:val="2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4</w:t>
            </w:r>
          </w:p>
        </w:tc>
        <w:tc>
          <w:tcPr>
            <w:tcW w:w="7980" w:type="dxa"/>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Kesinti Oranı Değişikliği</w:t>
            </w:r>
          </w:p>
        </w:tc>
      </w:tr>
    </w:tbl>
    <w:p w:rsidR="00A03EBB" w:rsidRDefault="00A03EBB" w:rsidP="00E30057">
      <w:pPr>
        <w:rPr>
          <w:b/>
          <w:sz w:val="24"/>
          <w:szCs w:val="24"/>
          <w:u w:val="single"/>
        </w:rPr>
      </w:pPr>
    </w:p>
    <w:p w:rsidR="00A03EBB" w:rsidRDefault="00A03EBB" w:rsidP="00E30057">
      <w:pPr>
        <w:rPr>
          <w:b/>
          <w:sz w:val="24"/>
          <w:szCs w:val="24"/>
          <w:u w:val="single"/>
        </w:rPr>
      </w:pPr>
    </w:p>
    <w:p w:rsidR="00A03EBB" w:rsidRDefault="00A03EBB" w:rsidP="00E30057">
      <w:pPr>
        <w:rPr>
          <w:b/>
          <w:sz w:val="24"/>
          <w:szCs w:val="24"/>
          <w:u w:val="single"/>
        </w:rPr>
      </w:pPr>
    </w:p>
    <w:p w:rsidR="00A03EBB" w:rsidRDefault="00A03EBB" w:rsidP="00091BD4">
      <w:pPr>
        <w:pStyle w:val="ListeParagraf"/>
        <w:numPr>
          <w:ilvl w:val="1"/>
          <w:numId w:val="1"/>
        </w:numPr>
        <w:ind w:left="993" w:hanging="633"/>
        <w:outlineLvl w:val="1"/>
        <w:rPr>
          <w:b/>
          <w:sz w:val="24"/>
          <w:szCs w:val="24"/>
          <w:u w:val="single"/>
        </w:rPr>
      </w:pPr>
      <w:bookmarkStart w:id="77" w:name="_Toc487464175"/>
      <w:r>
        <w:rPr>
          <w:b/>
          <w:sz w:val="24"/>
          <w:szCs w:val="24"/>
          <w:u w:val="single"/>
        </w:rPr>
        <w:lastRenderedPageBreak/>
        <w:t>Otomatik Katılımda Hak Kazanılan Tutar Durum Kodları</w:t>
      </w:r>
      <w:bookmarkEnd w:id="77"/>
    </w:p>
    <w:tbl>
      <w:tblPr>
        <w:tblW w:w="5000" w:type="pct"/>
        <w:tblCellMar>
          <w:left w:w="70" w:type="dxa"/>
          <w:right w:w="70" w:type="dxa"/>
        </w:tblCellMar>
        <w:tblLook w:val="04A0" w:firstRow="1" w:lastRow="0" w:firstColumn="1" w:lastColumn="0" w:noHBand="0" w:noVBand="1"/>
      </w:tblPr>
      <w:tblGrid>
        <w:gridCol w:w="581"/>
        <w:gridCol w:w="9905"/>
      </w:tblGrid>
      <w:tr w:rsidR="00A03EBB" w:rsidRPr="00A03EBB" w:rsidTr="00A03EBB">
        <w:trPr>
          <w:trHeight w:val="20"/>
        </w:trPr>
        <w:tc>
          <w:tcPr>
            <w:tcW w:w="27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3EBB" w:rsidRPr="00A03EBB" w:rsidRDefault="00A03EBB" w:rsidP="00A03EBB">
            <w:pPr>
              <w:spacing w:after="0" w:line="240" w:lineRule="auto"/>
              <w:jc w:val="center"/>
              <w:rPr>
                <w:rFonts w:ascii="Calibri" w:eastAsia="Times New Roman" w:hAnsi="Calibri" w:cs="Calibri"/>
                <w:b/>
                <w:bCs/>
                <w:color w:val="1F497D"/>
                <w:sz w:val="20"/>
                <w:lang w:eastAsia="tr-TR"/>
              </w:rPr>
            </w:pPr>
            <w:r w:rsidRPr="00A03EBB">
              <w:rPr>
                <w:rFonts w:ascii="Calibri" w:eastAsia="Times New Roman" w:hAnsi="Calibri" w:cs="Calibri"/>
                <w:b/>
                <w:bCs/>
                <w:color w:val="1F497D"/>
                <w:sz w:val="20"/>
                <w:lang w:eastAsia="tr-TR"/>
              </w:rPr>
              <w:t>Kod</w:t>
            </w:r>
          </w:p>
        </w:tc>
        <w:tc>
          <w:tcPr>
            <w:tcW w:w="4723" w:type="pct"/>
            <w:tcBorders>
              <w:top w:val="single" w:sz="4" w:space="0" w:color="auto"/>
              <w:left w:val="nil"/>
              <w:bottom w:val="single" w:sz="4" w:space="0" w:color="auto"/>
              <w:right w:val="single" w:sz="4" w:space="0" w:color="auto"/>
            </w:tcBorders>
            <w:shd w:val="clear" w:color="000000" w:fill="BFBFBF"/>
            <w:noWrap/>
            <w:vAlign w:val="bottom"/>
            <w:hideMark/>
          </w:tcPr>
          <w:p w:rsidR="00A03EBB" w:rsidRPr="00A03EBB" w:rsidRDefault="00A03EBB" w:rsidP="00A03EBB">
            <w:pPr>
              <w:spacing w:after="0" w:line="240" w:lineRule="auto"/>
              <w:rPr>
                <w:rFonts w:ascii="Calibri" w:eastAsia="Times New Roman" w:hAnsi="Calibri" w:cs="Calibri"/>
                <w:b/>
                <w:bCs/>
                <w:color w:val="1F497D"/>
                <w:sz w:val="20"/>
                <w:lang w:eastAsia="tr-TR"/>
              </w:rPr>
            </w:pPr>
            <w:r w:rsidRPr="00A03EBB">
              <w:rPr>
                <w:rFonts w:ascii="Calibri" w:eastAsia="Times New Roman" w:hAnsi="Calibri" w:cs="Calibri"/>
                <w:b/>
                <w:bCs/>
                <w:color w:val="1F497D"/>
                <w:sz w:val="20"/>
                <w:lang w:eastAsia="tr-TR"/>
              </w:rPr>
              <w:t>Açıklama</w:t>
            </w:r>
          </w:p>
        </w:tc>
      </w:tr>
      <w:tr w:rsidR="00A03EBB" w:rsidRPr="00A03EBB" w:rsidTr="00A03EBB">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1</w:t>
            </w:r>
          </w:p>
        </w:tc>
        <w:tc>
          <w:tcPr>
            <w:tcW w:w="4723" w:type="pct"/>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Nakit talep edilecek kayıt</w:t>
            </w:r>
          </w:p>
        </w:tc>
      </w:tr>
      <w:tr w:rsidR="00A03EBB" w:rsidRPr="00A03EBB" w:rsidTr="00A03EBB">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2</w:t>
            </w:r>
          </w:p>
        </w:tc>
        <w:tc>
          <w:tcPr>
            <w:tcW w:w="4723" w:type="pct"/>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Bildirilen tutar, ilgili referans için taahhüt edilen devlet katkısı tutarı ve getirisine eşit değil</w:t>
            </w:r>
          </w:p>
        </w:tc>
      </w:tr>
      <w:tr w:rsidR="00A03EBB" w:rsidRPr="00A03EBB" w:rsidTr="00A03EBB">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3</w:t>
            </w:r>
          </w:p>
        </w:tc>
        <w:tc>
          <w:tcPr>
            <w:tcW w:w="4723" w:type="pct"/>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Bildirilen referans numarası için haksız ödeme tespiti bulunuyor</w:t>
            </w:r>
          </w:p>
        </w:tc>
      </w:tr>
      <w:tr w:rsidR="00A03EBB" w:rsidRPr="00A03EBB" w:rsidTr="00A03EBB">
        <w:trPr>
          <w:trHeight w:val="20"/>
        </w:trPr>
        <w:tc>
          <w:tcPr>
            <w:tcW w:w="277" w:type="pct"/>
            <w:tcBorders>
              <w:top w:val="nil"/>
              <w:left w:val="single" w:sz="4" w:space="0" w:color="auto"/>
              <w:bottom w:val="single" w:sz="4" w:space="0" w:color="auto"/>
              <w:right w:val="single" w:sz="4" w:space="0" w:color="auto"/>
            </w:tcBorders>
            <w:shd w:val="clear" w:color="000000" w:fill="D9D9D9"/>
            <w:noWrap/>
            <w:vAlign w:val="center"/>
            <w:hideMark/>
          </w:tcPr>
          <w:p w:rsidR="00A03EBB" w:rsidRPr="00A03EBB" w:rsidRDefault="00A03EBB" w:rsidP="00A03EBB">
            <w:pPr>
              <w:spacing w:after="0" w:line="240" w:lineRule="auto"/>
              <w:jc w:val="center"/>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4</w:t>
            </w:r>
          </w:p>
        </w:tc>
        <w:tc>
          <w:tcPr>
            <w:tcW w:w="4723" w:type="pct"/>
            <w:tcBorders>
              <w:top w:val="nil"/>
              <w:left w:val="nil"/>
              <w:bottom w:val="single" w:sz="4" w:space="0" w:color="auto"/>
              <w:right w:val="single" w:sz="4" w:space="0" w:color="auto"/>
            </w:tcBorders>
            <w:shd w:val="clear" w:color="000000" w:fill="BFBFBF"/>
            <w:vAlign w:val="bottom"/>
            <w:hideMark/>
          </w:tcPr>
          <w:p w:rsidR="00A03EBB" w:rsidRPr="00A03EBB" w:rsidRDefault="00A03EBB" w:rsidP="00A03EBB">
            <w:pPr>
              <w:spacing w:after="0" w:line="240" w:lineRule="auto"/>
              <w:rPr>
                <w:rFonts w:ascii="Calibri" w:eastAsia="Times New Roman" w:hAnsi="Calibri" w:cs="Calibri"/>
                <w:color w:val="000000"/>
                <w:sz w:val="20"/>
                <w:lang w:eastAsia="tr-TR"/>
              </w:rPr>
            </w:pPr>
            <w:r w:rsidRPr="00A03EBB">
              <w:rPr>
                <w:rFonts w:ascii="Calibri" w:eastAsia="Times New Roman" w:hAnsi="Calibri" w:cs="Calibri"/>
                <w:color w:val="000000"/>
                <w:sz w:val="20"/>
                <w:lang w:eastAsia="tr-TR"/>
              </w:rPr>
              <w:t>Üç yıldan önce hak kazanmaya esas sözleşme hareketleri (vefat, maluliyet) bulunmayan hak kazanılan tutar bildirimi</w:t>
            </w:r>
          </w:p>
        </w:tc>
      </w:tr>
    </w:tbl>
    <w:p w:rsidR="00A03EBB" w:rsidRPr="00E30057" w:rsidRDefault="00A03EBB" w:rsidP="00E30057">
      <w:pPr>
        <w:rPr>
          <w:b/>
          <w:sz w:val="24"/>
          <w:szCs w:val="24"/>
          <w:u w:val="single"/>
        </w:rPr>
      </w:pPr>
    </w:p>
    <w:p w:rsidR="001E7682" w:rsidRDefault="00C302C0" w:rsidP="00091BD4">
      <w:pPr>
        <w:pStyle w:val="ListeParagraf"/>
        <w:numPr>
          <w:ilvl w:val="0"/>
          <w:numId w:val="1"/>
        </w:numPr>
        <w:outlineLvl w:val="0"/>
        <w:rPr>
          <w:b/>
          <w:sz w:val="24"/>
          <w:szCs w:val="24"/>
          <w:u w:val="single"/>
        </w:rPr>
      </w:pPr>
      <w:bookmarkStart w:id="78" w:name="_Toc487464176"/>
      <w:r>
        <w:rPr>
          <w:b/>
          <w:sz w:val="24"/>
          <w:szCs w:val="24"/>
          <w:u w:val="single"/>
        </w:rPr>
        <w:t xml:space="preserve">FİNANSAL YATIRIM ENSTRÜMANLARINA İLİŞKİN </w:t>
      </w:r>
      <w:r w:rsidR="001E7682">
        <w:rPr>
          <w:b/>
          <w:sz w:val="24"/>
          <w:szCs w:val="24"/>
          <w:u w:val="single"/>
        </w:rPr>
        <w:t>VERİ YAPISI</w:t>
      </w:r>
      <w:bookmarkEnd w:id="78"/>
    </w:p>
    <w:p w:rsidR="001E7682" w:rsidRDefault="001E7682" w:rsidP="001E7682">
      <w:pPr>
        <w:pStyle w:val="ListeParagraf"/>
        <w:ind w:left="360"/>
        <w:rPr>
          <w:b/>
          <w:sz w:val="24"/>
          <w:szCs w:val="24"/>
          <w:u w:val="single"/>
        </w:rPr>
      </w:pPr>
    </w:p>
    <w:p w:rsidR="00C302C0" w:rsidRPr="00567C69" w:rsidRDefault="00C302C0" w:rsidP="00091BD4">
      <w:pPr>
        <w:pStyle w:val="ListeParagraf"/>
        <w:numPr>
          <w:ilvl w:val="1"/>
          <w:numId w:val="1"/>
        </w:numPr>
        <w:ind w:left="993" w:hanging="633"/>
        <w:outlineLvl w:val="1"/>
        <w:rPr>
          <w:b/>
          <w:sz w:val="24"/>
          <w:szCs w:val="24"/>
          <w:u w:val="single"/>
        </w:rPr>
      </w:pPr>
      <w:bookmarkStart w:id="79" w:name="_Toc487464177"/>
      <w:r>
        <w:rPr>
          <w:b/>
          <w:sz w:val="24"/>
          <w:szCs w:val="24"/>
          <w:u w:val="single"/>
        </w:rPr>
        <w:t>TABLOLAR</w:t>
      </w:r>
      <w:bookmarkEnd w:id="79"/>
    </w:p>
    <w:p w:rsidR="00C302C0" w:rsidRDefault="00DD647D" w:rsidP="00D53F22">
      <w:pPr>
        <w:jc w:val="both"/>
        <w:rPr>
          <w:sz w:val="24"/>
        </w:rPr>
      </w:pPr>
      <w:r w:rsidRPr="00DD647D">
        <w:rPr>
          <w:sz w:val="24"/>
        </w:rPr>
        <w:t xml:space="preserve">Bu tablolar </w:t>
      </w:r>
      <w:r>
        <w:rPr>
          <w:sz w:val="24"/>
        </w:rPr>
        <w:t xml:space="preserve">hem emeklilik yatırım fonlarının belirli bir dönem içindeki getirilerini hem de piyasadaki diğer belli başlı yatırım </w:t>
      </w:r>
      <w:proofErr w:type="gramStart"/>
      <w:r>
        <w:rPr>
          <w:sz w:val="24"/>
        </w:rPr>
        <w:t>enstrümanlarının</w:t>
      </w:r>
      <w:proofErr w:type="gramEnd"/>
      <w:r>
        <w:rPr>
          <w:sz w:val="24"/>
        </w:rPr>
        <w:t xml:space="preserve"> </w:t>
      </w:r>
      <w:r w:rsidR="00D53F22">
        <w:rPr>
          <w:sz w:val="24"/>
        </w:rPr>
        <w:t xml:space="preserve">(Altın, Döviz Sepeti, Mevduat, BİST-100, TÜFE) </w:t>
      </w:r>
      <w:r>
        <w:rPr>
          <w:sz w:val="24"/>
        </w:rPr>
        <w:t>belirli bir dönem içindeki getirilerini bulmak için kullanılacaktır.</w:t>
      </w:r>
    </w:p>
    <w:p w:rsidR="00D53F22" w:rsidRDefault="00D53F22" w:rsidP="00D53F22">
      <w:pPr>
        <w:jc w:val="both"/>
        <w:rPr>
          <w:sz w:val="24"/>
        </w:rPr>
      </w:pPr>
      <w:r>
        <w:rPr>
          <w:sz w:val="24"/>
        </w:rPr>
        <w:t xml:space="preserve">Tablolar oluşturulduktan sonra bir sefere mahsus </w:t>
      </w:r>
      <w:proofErr w:type="gramStart"/>
      <w:r>
        <w:rPr>
          <w:sz w:val="24"/>
        </w:rPr>
        <w:t>kümülatif</w:t>
      </w:r>
      <w:proofErr w:type="gramEnd"/>
      <w:r>
        <w:rPr>
          <w:sz w:val="24"/>
        </w:rPr>
        <w:t xml:space="preserve"> veriler yüklenecektir. Sonrasında haftalık </w:t>
      </w:r>
      <w:proofErr w:type="gramStart"/>
      <w:r>
        <w:rPr>
          <w:sz w:val="24"/>
        </w:rPr>
        <w:t>periyotlarda</w:t>
      </w:r>
      <w:proofErr w:type="gramEnd"/>
      <w:r>
        <w:rPr>
          <w:sz w:val="24"/>
        </w:rPr>
        <w:t xml:space="preserve"> veri yüklemesi yapılacaktır. Haftalık verilerin yüklenmesi mevcut durumda manuel olarak yürütülecektir. Dolayısıyla IMONA sisteminde veri yükleme </w:t>
      </w:r>
      <w:proofErr w:type="gramStart"/>
      <w:r>
        <w:rPr>
          <w:sz w:val="24"/>
        </w:rPr>
        <w:t>modülünün</w:t>
      </w:r>
      <w:proofErr w:type="gramEnd"/>
      <w:r>
        <w:rPr>
          <w:sz w:val="24"/>
        </w:rPr>
        <w:t xml:space="preserve"> çalışması önem arz etmektedir. Daha sonraki aşamalarda ise WEB Servis’ler kullanılarak tabloların otomatik beslenmesi hedeflenmektedir.</w:t>
      </w:r>
    </w:p>
    <w:p w:rsidR="00DD647D" w:rsidRPr="001E7682" w:rsidRDefault="00DD647D" w:rsidP="00091BD4">
      <w:pPr>
        <w:pStyle w:val="ListeParagraf"/>
        <w:numPr>
          <w:ilvl w:val="2"/>
          <w:numId w:val="1"/>
        </w:numPr>
        <w:outlineLvl w:val="2"/>
        <w:rPr>
          <w:b/>
          <w:szCs w:val="24"/>
          <w:u w:val="single"/>
        </w:rPr>
      </w:pPr>
      <w:bookmarkStart w:id="80" w:name="_Toc487464178"/>
      <w:r w:rsidRPr="001E7682">
        <w:rPr>
          <w:b/>
          <w:szCs w:val="24"/>
          <w:u w:val="single"/>
        </w:rPr>
        <w:t>EYF Verileri Tablosu</w:t>
      </w:r>
      <w:bookmarkEnd w:id="80"/>
    </w:p>
    <w:p w:rsidR="00D53F22" w:rsidRPr="00D53F22" w:rsidRDefault="006137A6" w:rsidP="00D53F22">
      <w:pPr>
        <w:rPr>
          <w:szCs w:val="24"/>
        </w:rPr>
      </w:pPr>
      <w:r w:rsidRPr="006137A6">
        <w:rPr>
          <w:b/>
          <w:szCs w:val="24"/>
        </w:rPr>
        <w:t>AMAÇ:</w:t>
      </w:r>
      <w:r>
        <w:rPr>
          <w:szCs w:val="24"/>
        </w:rPr>
        <w:t xml:space="preserve"> </w:t>
      </w:r>
      <w:r w:rsidR="00D53F22" w:rsidRPr="00D53F22">
        <w:rPr>
          <w:szCs w:val="24"/>
        </w:rPr>
        <w:t xml:space="preserve">Bu tabloya </w:t>
      </w:r>
      <w:r w:rsidR="00D53F22">
        <w:rPr>
          <w:szCs w:val="24"/>
        </w:rPr>
        <w:t xml:space="preserve">başlangıçta </w:t>
      </w:r>
      <w:r>
        <w:rPr>
          <w:szCs w:val="24"/>
        </w:rPr>
        <w:t xml:space="preserve">emeklilik yatırım fonlarına ilişkin </w:t>
      </w:r>
      <w:proofErr w:type="gramStart"/>
      <w:r w:rsidR="00D53F22">
        <w:rPr>
          <w:szCs w:val="24"/>
        </w:rPr>
        <w:t>kümülatif</w:t>
      </w:r>
      <w:proofErr w:type="gramEnd"/>
      <w:r w:rsidR="00D53F22">
        <w:rPr>
          <w:szCs w:val="24"/>
        </w:rPr>
        <w:t xml:space="preserve"> veriler eklenecek</w:t>
      </w:r>
      <w:r>
        <w:rPr>
          <w:szCs w:val="24"/>
        </w:rPr>
        <w:t>tir</w:t>
      </w:r>
      <w:r w:rsidR="00D53F22">
        <w:rPr>
          <w:szCs w:val="24"/>
        </w:rPr>
        <w:t xml:space="preserve">. </w:t>
      </w:r>
      <w:r>
        <w:rPr>
          <w:szCs w:val="24"/>
        </w:rPr>
        <w:t xml:space="preserve">Sonrasında ise </w:t>
      </w:r>
      <w:r w:rsidR="009D3997">
        <w:rPr>
          <w:szCs w:val="24"/>
        </w:rPr>
        <w:t xml:space="preserve">günlük ve haftalık </w:t>
      </w:r>
      <w:proofErr w:type="gramStart"/>
      <w:r w:rsidR="009D3997">
        <w:rPr>
          <w:szCs w:val="24"/>
        </w:rPr>
        <w:t>periyotta</w:t>
      </w:r>
      <w:proofErr w:type="gramEnd"/>
      <w:r w:rsidR="009D3997">
        <w:rPr>
          <w:szCs w:val="24"/>
        </w:rPr>
        <w:t xml:space="preserve"> güncelleme/eklemeler yapılacaktır. </w:t>
      </w:r>
    </w:p>
    <w:tbl>
      <w:tblPr>
        <w:tblW w:w="5000" w:type="pct"/>
        <w:tblCellMar>
          <w:left w:w="70" w:type="dxa"/>
          <w:right w:w="70" w:type="dxa"/>
        </w:tblCellMar>
        <w:tblLook w:val="04A0" w:firstRow="1" w:lastRow="0" w:firstColumn="1" w:lastColumn="0" w:noHBand="0" w:noVBand="1"/>
      </w:tblPr>
      <w:tblGrid>
        <w:gridCol w:w="5891"/>
        <w:gridCol w:w="1382"/>
        <w:gridCol w:w="3213"/>
      </w:tblGrid>
      <w:tr w:rsidR="00FE43B4" w:rsidRPr="00D53F22" w:rsidTr="00FE43B4">
        <w:trPr>
          <w:trHeight w:val="20"/>
        </w:trPr>
        <w:tc>
          <w:tcPr>
            <w:tcW w:w="2809"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E43B4" w:rsidRPr="00D53F22" w:rsidRDefault="00FE43B4" w:rsidP="00D53F22">
            <w:pPr>
              <w:spacing w:after="0" w:line="240" w:lineRule="auto"/>
              <w:jc w:val="center"/>
              <w:rPr>
                <w:rFonts w:ascii="Calibri" w:eastAsia="Times New Roman" w:hAnsi="Calibri" w:cs="Calibri"/>
                <w:b/>
                <w:bCs/>
                <w:color w:val="000000"/>
                <w:sz w:val="20"/>
                <w:lang w:eastAsia="tr-TR"/>
              </w:rPr>
            </w:pPr>
            <w:r w:rsidRPr="00D53F22">
              <w:rPr>
                <w:rFonts w:ascii="Calibri" w:eastAsia="Times New Roman" w:hAnsi="Calibri" w:cs="Calibri"/>
                <w:b/>
                <w:bCs/>
                <w:color w:val="000000"/>
                <w:sz w:val="20"/>
                <w:lang w:eastAsia="tr-TR"/>
              </w:rPr>
              <w:t>Alan Adı</w:t>
            </w:r>
          </w:p>
        </w:tc>
        <w:tc>
          <w:tcPr>
            <w:tcW w:w="659" w:type="pct"/>
            <w:tcBorders>
              <w:top w:val="single" w:sz="4" w:space="0" w:color="auto"/>
              <w:left w:val="nil"/>
              <w:bottom w:val="single" w:sz="4" w:space="0" w:color="auto"/>
              <w:right w:val="single" w:sz="4" w:space="0" w:color="auto"/>
            </w:tcBorders>
            <w:shd w:val="clear" w:color="000000" w:fill="D9D9D9"/>
            <w:noWrap/>
            <w:vAlign w:val="bottom"/>
            <w:hideMark/>
          </w:tcPr>
          <w:p w:rsidR="00FE43B4" w:rsidRPr="00D53F22" w:rsidRDefault="00FE43B4" w:rsidP="00D53F22">
            <w:pPr>
              <w:spacing w:after="0" w:line="240" w:lineRule="auto"/>
              <w:jc w:val="center"/>
              <w:rPr>
                <w:rFonts w:ascii="Calibri" w:eastAsia="Times New Roman" w:hAnsi="Calibri" w:cs="Calibri"/>
                <w:b/>
                <w:bCs/>
                <w:color w:val="000000"/>
                <w:sz w:val="20"/>
                <w:lang w:eastAsia="tr-TR"/>
              </w:rPr>
            </w:pPr>
            <w:r w:rsidRPr="00D53F22">
              <w:rPr>
                <w:rFonts w:ascii="Calibri" w:eastAsia="Times New Roman" w:hAnsi="Calibri" w:cs="Calibri"/>
                <w:b/>
                <w:bCs/>
                <w:color w:val="000000"/>
                <w:sz w:val="20"/>
                <w:lang w:eastAsia="tr-TR"/>
              </w:rPr>
              <w:t>Veri Tipi</w:t>
            </w:r>
          </w:p>
        </w:tc>
        <w:tc>
          <w:tcPr>
            <w:tcW w:w="1532" w:type="pct"/>
            <w:tcBorders>
              <w:top w:val="single" w:sz="4" w:space="0" w:color="auto"/>
              <w:left w:val="nil"/>
              <w:bottom w:val="single" w:sz="4" w:space="0" w:color="auto"/>
              <w:right w:val="single" w:sz="4" w:space="0" w:color="auto"/>
            </w:tcBorders>
            <w:shd w:val="clear" w:color="000000" w:fill="D9D9D9"/>
          </w:tcPr>
          <w:p w:rsidR="00FE43B4" w:rsidRPr="00D53F22" w:rsidRDefault="00FE43B4" w:rsidP="00D53F22">
            <w:pPr>
              <w:spacing w:after="0" w:line="240" w:lineRule="auto"/>
              <w:jc w:val="center"/>
              <w:rPr>
                <w:rFonts w:ascii="Calibri" w:eastAsia="Times New Roman" w:hAnsi="Calibri" w:cs="Calibri"/>
                <w:b/>
                <w:bCs/>
                <w:color w:val="000000"/>
                <w:sz w:val="20"/>
                <w:lang w:eastAsia="tr-TR"/>
              </w:rPr>
            </w:pPr>
            <w:r>
              <w:rPr>
                <w:rFonts w:ascii="Calibri" w:eastAsia="Times New Roman" w:hAnsi="Calibri" w:cs="Calibri"/>
                <w:b/>
                <w:bCs/>
                <w:color w:val="000000"/>
                <w:sz w:val="20"/>
                <w:lang w:eastAsia="tr-TR"/>
              </w:rPr>
              <w:t>Açıklama</w:t>
            </w: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KOD</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nvarchar(255)</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[Yayın Tarihi] ile [Fon Kodu] nun birleştirilmesi sonucunda oluşturulmuş ger bir satır için Unik bilgidir.</w:t>
            </w: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[Yayın Tarihi]</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datetime</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roofErr w:type="gramStart"/>
            <w:r>
              <w:rPr>
                <w:rFonts w:ascii="Calibri" w:eastAsia="Times New Roman" w:hAnsi="Calibri" w:cs="Calibri"/>
                <w:color w:val="000000"/>
                <w:sz w:val="20"/>
                <w:lang w:eastAsia="tr-TR"/>
              </w:rPr>
              <w:t>Fon bilgilerinin yayınlandığı tarih.</w:t>
            </w:r>
            <w:proofErr w:type="gramEnd"/>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[Fon Kodu]</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nvarchar(255)</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SPK tarafından ilan edilen fon kodu</w:t>
            </w: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[Fon U</w:t>
            </w:r>
            <w:r w:rsidRPr="00D53F22">
              <w:rPr>
                <w:rFonts w:ascii="Calibri" w:eastAsia="Times New Roman" w:hAnsi="Calibri" w:cs="Calibri"/>
                <w:color w:val="000000"/>
                <w:sz w:val="20"/>
                <w:lang w:eastAsia="tr-TR"/>
              </w:rPr>
              <w:t>nvanı]</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nvarchar(255)</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[Fon Tipi]</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nvarchar(255)</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[Fon Türü]</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nvarchar(255)</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[Toplam Değer (TL)]</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[Birim Pay Değeri (TL)]</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[Dolaşımdaki Pay Sayısı]</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[Yatırımcı Sayısı]</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[Ortaklık Payı (%)]</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[DİBS (%)]</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[Ters Repo (%)]</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[Devlet Tahvili (%)]</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[Borsa Para Piyasası (%)]</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[Özel Sektör Borçlanma Aracı (%)]</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[Kamu Dış Borçlanma Araçları (%)]</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[Yabancı Menkul Kıymet (%)]</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[Diğer (%)]</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r w:rsidR="00FE43B4" w:rsidRPr="00D53F22" w:rsidTr="00FE43B4">
        <w:trPr>
          <w:trHeight w:val="20"/>
        </w:trPr>
        <w:tc>
          <w:tcPr>
            <w:tcW w:w="2809" w:type="pct"/>
            <w:tcBorders>
              <w:top w:val="nil"/>
              <w:left w:val="single" w:sz="4" w:space="0" w:color="auto"/>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[BirimPayDegeri*ToplamDeğer]</w:t>
            </w:r>
          </w:p>
        </w:tc>
        <w:tc>
          <w:tcPr>
            <w:tcW w:w="659" w:type="pct"/>
            <w:tcBorders>
              <w:top w:val="nil"/>
              <w:left w:val="nil"/>
              <w:bottom w:val="single" w:sz="4" w:space="0" w:color="auto"/>
              <w:right w:val="single" w:sz="4" w:space="0" w:color="auto"/>
            </w:tcBorders>
            <w:shd w:val="clear" w:color="auto" w:fill="auto"/>
            <w:noWrap/>
            <w:vAlign w:val="bottom"/>
            <w:hideMark/>
          </w:tcPr>
          <w:p w:rsidR="00FE43B4" w:rsidRPr="00D53F22" w:rsidRDefault="00FE43B4" w:rsidP="00D53F22">
            <w:pPr>
              <w:spacing w:after="0" w:line="240" w:lineRule="auto"/>
              <w:rPr>
                <w:rFonts w:ascii="Calibri" w:eastAsia="Times New Roman" w:hAnsi="Calibri" w:cs="Calibri"/>
                <w:color w:val="000000"/>
                <w:sz w:val="20"/>
                <w:lang w:eastAsia="tr-TR"/>
              </w:rPr>
            </w:pPr>
            <w:r w:rsidRPr="00D53F22">
              <w:rPr>
                <w:rFonts w:ascii="Calibri" w:eastAsia="Times New Roman" w:hAnsi="Calibri" w:cs="Calibri"/>
                <w:color w:val="000000"/>
                <w:sz w:val="20"/>
                <w:lang w:eastAsia="tr-TR"/>
              </w:rPr>
              <w:t>float</w:t>
            </w:r>
          </w:p>
        </w:tc>
        <w:tc>
          <w:tcPr>
            <w:tcW w:w="1532" w:type="pct"/>
            <w:tcBorders>
              <w:top w:val="nil"/>
              <w:left w:val="nil"/>
              <w:bottom w:val="single" w:sz="4" w:space="0" w:color="auto"/>
              <w:right w:val="single" w:sz="4" w:space="0" w:color="auto"/>
            </w:tcBorders>
          </w:tcPr>
          <w:p w:rsidR="00FE43B4" w:rsidRPr="00D53F22" w:rsidRDefault="00FE43B4" w:rsidP="00D53F22">
            <w:pPr>
              <w:spacing w:after="0" w:line="240" w:lineRule="auto"/>
              <w:rPr>
                <w:rFonts w:ascii="Calibri" w:eastAsia="Times New Roman" w:hAnsi="Calibri" w:cs="Calibri"/>
                <w:color w:val="000000"/>
                <w:sz w:val="20"/>
                <w:lang w:eastAsia="tr-TR"/>
              </w:rPr>
            </w:pPr>
          </w:p>
        </w:tc>
      </w:tr>
    </w:tbl>
    <w:p w:rsidR="00DD647D" w:rsidRDefault="00DD647D" w:rsidP="00F90E5F">
      <w:pPr>
        <w:rPr>
          <w:sz w:val="24"/>
        </w:rPr>
      </w:pPr>
    </w:p>
    <w:p w:rsidR="00D53F22" w:rsidRPr="00D53F22" w:rsidRDefault="000A1B60" w:rsidP="00D53F22">
      <w:pPr>
        <w:rPr>
          <w:b/>
          <w:sz w:val="24"/>
          <w:u w:val="single"/>
        </w:rPr>
      </w:pPr>
      <w:r>
        <w:rPr>
          <w:b/>
          <w:sz w:val="24"/>
          <w:u w:val="single"/>
        </w:rPr>
        <w:lastRenderedPageBreak/>
        <w:t>MS</w:t>
      </w:r>
      <w:r w:rsidR="00D53F22" w:rsidRPr="00D53F22">
        <w:rPr>
          <w:b/>
          <w:sz w:val="24"/>
          <w:u w:val="single"/>
        </w:rPr>
        <w:t>SQL Kodu:</w:t>
      </w:r>
    </w:p>
    <w:p w:rsidR="00D53F22" w:rsidRPr="00D53F22" w:rsidRDefault="00D53F22" w:rsidP="00D53F22">
      <w:pPr>
        <w:spacing w:after="0"/>
        <w:rPr>
          <w:sz w:val="20"/>
        </w:rPr>
      </w:pPr>
      <w:r w:rsidRPr="00D53F22">
        <w:rPr>
          <w:sz w:val="20"/>
        </w:rPr>
        <w:t>GO</w:t>
      </w:r>
    </w:p>
    <w:p w:rsidR="00D53F22" w:rsidRPr="00D53F22" w:rsidRDefault="00D53F22" w:rsidP="00D53F22">
      <w:pPr>
        <w:spacing w:after="0"/>
        <w:rPr>
          <w:sz w:val="20"/>
        </w:rPr>
      </w:pPr>
      <w:r w:rsidRPr="00D53F22">
        <w:rPr>
          <w:sz w:val="20"/>
        </w:rPr>
        <w:t>/****** Object:  Table [dbo].[EYF_Getirileri_kumuldata]    Script Date: 31.5.2017 14:58:31 ******/</w:t>
      </w:r>
    </w:p>
    <w:p w:rsidR="00D53F22" w:rsidRPr="00D53F22" w:rsidRDefault="00D53F22" w:rsidP="00D53F22">
      <w:pPr>
        <w:spacing w:after="0"/>
        <w:rPr>
          <w:sz w:val="20"/>
        </w:rPr>
      </w:pPr>
      <w:r w:rsidRPr="00D53F22">
        <w:rPr>
          <w:sz w:val="20"/>
        </w:rPr>
        <w:t>SET ANSI_NULLS ON</w:t>
      </w:r>
    </w:p>
    <w:p w:rsidR="00D53F22" w:rsidRPr="00D53F22" w:rsidRDefault="00D53F22" w:rsidP="00D53F22">
      <w:pPr>
        <w:spacing w:after="0"/>
        <w:rPr>
          <w:sz w:val="20"/>
        </w:rPr>
      </w:pPr>
      <w:r w:rsidRPr="00D53F22">
        <w:rPr>
          <w:sz w:val="20"/>
        </w:rPr>
        <w:t>GO</w:t>
      </w:r>
    </w:p>
    <w:p w:rsidR="00D53F22" w:rsidRPr="00D53F22" w:rsidRDefault="00D53F22" w:rsidP="00D53F22">
      <w:pPr>
        <w:spacing w:after="0"/>
        <w:rPr>
          <w:sz w:val="20"/>
        </w:rPr>
      </w:pPr>
      <w:r w:rsidRPr="00D53F22">
        <w:rPr>
          <w:sz w:val="20"/>
        </w:rPr>
        <w:t>SET QUOTED_IDENTIFIER ON</w:t>
      </w:r>
    </w:p>
    <w:p w:rsidR="00D53F22" w:rsidRPr="00D53F22" w:rsidRDefault="00D53F22" w:rsidP="00D53F22">
      <w:pPr>
        <w:spacing w:after="0"/>
        <w:rPr>
          <w:sz w:val="20"/>
        </w:rPr>
      </w:pPr>
      <w:r w:rsidRPr="00D53F22">
        <w:rPr>
          <w:sz w:val="20"/>
        </w:rPr>
        <w:t>GO</w:t>
      </w:r>
    </w:p>
    <w:p w:rsidR="00D53F22" w:rsidRPr="00D53F22" w:rsidRDefault="00D53F22" w:rsidP="00D53F22">
      <w:pPr>
        <w:spacing w:after="0"/>
        <w:rPr>
          <w:sz w:val="20"/>
        </w:rPr>
      </w:pPr>
      <w:r w:rsidRPr="00D53F22">
        <w:rPr>
          <w:sz w:val="20"/>
        </w:rPr>
        <w:t>CREATE TABLE [dbo].[EYF_Getirileri_kumuldata]</w:t>
      </w:r>
      <w:proofErr w:type="gramStart"/>
      <w:r w:rsidRPr="00D53F22">
        <w:rPr>
          <w:sz w:val="20"/>
        </w:rPr>
        <w:t>(</w:t>
      </w:r>
      <w:proofErr w:type="gramEnd"/>
    </w:p>
    <w:p w:rsidR="00D53F22" w:rsidRPr="00D53F22" w:rsidRDefault="00D53F22" w:rsidP="00D53F22">
      <w:pPr>
        <w:spacing w:after="0"/>
        <w:rPr>
          <w:sz w:val="20"/>
        </w:rPr>
      </w:pPr>
      <w:r w:rsidRPr="00D53F22">
        <w:rPr>
          <w:sz w:val="20"/>
        </w:rPr>
        <w:tab/>
        <w:t>[KOD] [nvarchar](255) NULL,</w:t>
      </w:r>
    </w:p>
    <w:p w:rsidR="00D53F22" w:rsidRPr="00D53F22" w:rsidRDefault="00D53F22" w:rsidP="00D53F22">
      <w:pPr>
        <w:spacing w:after="0"/>
        <w:rPr>
          <w:sz w:val="20"/>
        </w:rPr>
      </w:pPr>
      <w:r w:rsidRPr="00D53F22">
        <w:rPr>
          <w:sz w:val="20"/>
        </w:rPr>
        <w:tab/>
        <w:t>[Yayın Tarihi] [datetime] NULL,</w:t>
      </w:r>
    </w:p>
    <w:p w:rsidR="00D53F22" w:rsidRPr="00D53F22" w:rsidRDefault="00D53F22" w:rsidP="00D53F22">
      <w:pPr>
        <w:spacing w:after="0"/>
        <w:rPr>
          <w:sz w:val="20"/>
        </w:rPr>
      </w:pPr>
      <w:r w:rsidRPr="00D53F22">
        <w:rPr>
          <w:sz w:val="20"/>
        </w:rPr>
        <w:tab/>
        <w:t>[Fon Kodu] [nvarchar](255) NULL,</w:t>
      </w:r>
    </w:p>
    <w:p w:rsidR="00D53F22" w:rsidRPr="00D53F22" w:rsidRDefault="00D53F22" w:rsidP="00D53F22">
      <w:pPr>
        <w:spacing w:after="0"/>
        <w:rPr>
          <w:sz w:val="20"/>
        </w:rPr>
      </w:pPr>
      <w:r w:rsidRPr="00D53F22">
        <w:rPr>
          <w:sz w:val="20"/>
        </w:rPr>
        <w:tab/>
        <w:t>[Fon Ünvanı] [nvarchar](255) NULL,</w:t>
      </w:r>
    </w:p>
    <w:p w:rsidR="00D53F22" w:rsidRPr="00D53F22" w:rsidRDefault="00D53F22" w:rsidP="00D53F22">
      <w:pPr>
        <w:spacing w:after="0"/>
        <w:rPr>
          <w:sz w:val="20"/>
        </w:rPr>
      </w:pPr>
      <w:r w:rsidRPr="00D53F22">
        <w:rPr>
          <w:sz w:val="20"/>
        </w:rPr>
        <w:tab/>
        <w:t>[Fon Tipi] [nvarchar](255) NULL,</w:t>
      </w:r>
    </w:p>
    <w:p w:rsidR="00D53F22" w:rsidRPr="00D53F22" w:rsidRDefault="00D53F22" w:rsidP="00D53F22">
      <w:pPr>
        <w:spacing w:after="0"/>
        <w:rPr>
          <w:sz w:val="20"/>
        </w:rPr>
      </w:pPr>
      <w:r w:rsidRPr="00D53F22">
        <w:rPr>
          <w:sz w:val="20"/>
        </w:rPr>
        <w:tab/>
        <w:t>[Fon Türü] [nvarchar](255) NULL,</w:t>
      </w:r>
    </w:p>
    <w:p w:rsidR="00D53F22" w:rsidRPr="00D53F22" w:rsidRDefault="00D53F22" w:rsidP="00D53F22">
      <w:pPr>
        <w:spacing w:after="0"/>
        <w:rPr>
          <w:sz w:val="20"/>
        </w:rPr>
      </w:pPr>
      <w:r w:rsidRPr="00D53F22">
        <w:rPr>
          <w:sz w:val="20"/>
        </w:rPr>
        <w:tab/>
        <w:t>[Toplam Değer (TL)] [float] NULL,</w:t>
      </w:r>
    </w:p>
    <w:p w:rsidR="00D53F22" w:rsidRPr="00D53F22" w:rsidRDefault="00D53F22" w:rsidP="00D53F22">
      <w:pPr>
        <w:spacing w:after="0"/>
        <w:rPr>
          <w:sz w:val="20"/>
        </w:rPr>
      </w:pPr>
      <w:r w:rsidRPr="00D53F22">
        <w:rPr>
          <w:sz w:val="20"/>
        </w:rPr>
        <w:tab/>
        <w:t>[Birim Pay Değeri (TL)] [float] NULL,</w:t>
      </w:r>
    </w:p>
    <w:p w:rsidR="00D53F22" w:rsidRPr="00D53F22" w:rsidRDefault="00D53F22" w:rsidP="00D53F22">
      <w:pPr>
        <w:spacing w:after="0"/>
        <w:rPr>
          <w:sz w:val="20"/>
        </w:rPr>
      </w:pPr>
      <w:r w:rsidRPr="00D53F22">
        <w:rPr>
          <w:sz w:val="20"/>
        </w:rPr>
        <w:tab/>
        <w:t>[Dolaşımdaki Pay Sayısı] [float] NULL,</w:t>
      </w:r>
    </w:p>
    <w:p w:rsidR="00D53F22" w:rsidRPr="00D53F22" w:rsidRDefault="00D53F22" w:rsidP="00D53F22">
      <w:pPr>
        <w:spacing w:after="0"/>
        <w:rPr>
          <w:sz w:val="20"/>
        </w:rPr>
      </w:pPr>
      <w:r w:rsidRPr="00D53F22">
        <w:rPr>
          <w:sz w:val="20"/>
        </w:rPr>
        <w:tab/>
        <w:t>[Yatırımcı Sayısı] [float] NULL,</w:t>
      </w:r>
    </w:p>
    <w:p w:rsidR="00D53F22" w:rsidRPr="00D53F22" w:rsidRDefault="00D53F22" w:rsidP="00D53F22">
      <w:pPr>
        <w:spacing w:after="0"/>
        <w:rPr>
          <w:sz w:val="20"/>
        </w:rPr>
      </w:pPr>
      <w:r w:rsidRPr="00D53F22">
        <w:rPr>
          <w:sz w:val="20"/>
        </w:rPr>
        <w:tab/>
        <w:t>[Ortaklık Payı (%)] [float] NULL,</w:t>
      </w:r>
    </w:p>
    <w:p w:rsidR="00D53F22" w:rsidRPr="00D53F22" w:rsidRDefault="00D53F22" w:rsidP="00D53F22">
      <w:pPr>
        <w:spacing w:after="0"/>
        <w:rPr>
          <w:sz w:val="20"/>
        </w:rPr>
      </w:pPr>
      <w:r w:rsidRPr="00D53F22">
        <w:rPr>
          <w:sz w:val="20"/>
        </w:rPr>
        <w:tab/>
        <w:t>[DİBS (%)] [float] NULL,</w:t>
      </w:r>
    </w:p>
    <w:p w:rsidR="00D53F22" w:rsidRPr="00D53F22" w:rsidRDefault="00D53F22" w:rsidP="00D53F22">
      <w:pPr>
        <w:spacing w:after="0"/>
        <w:rPr>
          <w:sz w:val="20"/>
        </w:rPr>
      </w:pPr>
      <w:r w:rsidRPr="00D53F22">
        <w:rPr>
          <w:sz w:val="20"/>
        </w:rPr>
        <w:tab/>
        <w:t>[Ters Repo (%)] [float] NULL,</w:t>
      </w:r>
    </w:p>
    <w:p w:rsidR="00D53F22" w:rsidRPr="00D53F22" w:rsidRDefault="00D53F22" w:rsidP="00D53F22">
      <w:pPr>
        <w:spacing w:after="0"/>
        <w:rPr>
          <w:sz w:val="20"/>
        </w:rPr>
      </w:pPr>
      <w:r w:rsidRPr="00D53F22">
        <w:rPr>
          <w:sz w:val="20"/>
        </w:rPr>
        <w:tab/>
        <w:t>[Devlet Tahvili (%)] [float] NULL,</w:t>
      </w:r>
    </w:p>
    <w:p w:rsidR="00D53F22" w:rsidRPr="00D53F22" w:rsidRDefault="00D53F22" w:rsidP="00D53F22">
      <w:pPr>
        <w:spacing w:after="0"/>
        <w:rPr>
          <w:sz w:val="20"/>
        </w:rPr>
      </w:pPr>
      <w:r w:rsidRPr="00D53F22">
        <w:rPr>
          <w:sz w:val="20"/>
        </w:rPr>
        <w:tab/>
        <w:t>[Borsa Para Piyasası (%)] [float] NULL,</w:t>
      </w:r>
    </w:p>
    <w:p w:rsidR="00D53F22" w:rsidRPr="00D53F22" w:rsidRDefault="00D53F22" w:rsidP="00D53F22">
      <w:pPr>
        <w:spacing w:after="0"/>
        <w:rPr>
          <w:sz w:val="20"/>
        </w:rPr>
      </w:pPr>
      <w:r w:rsidRPr="00D53F22">
        <w:rPr>
          <w:sz w:val="20"/>
        </w:rPr>
        <w:tab/>
        <w:t>[Özel Sektör Borçlanma Aracı (%)] [float] NULL,</w:t>
      </w:r>
    </w:p>
    <w:p w:rsidR="00D53F22" w:rsidRPr="00D53F22" w:rsidRDefault="00D53F22" w:rsidP="00D53F22">
      <w:pPr>
        <w:spacing w:after="0"/>
        <w:rPr>
          <w:sz w:val="20"/>
        </w:rPr>
      </w:pPr>
      <w:r w:rsidRPr="00D53F22">
        <w:rPr>
          <w:sz w:val="20"/>
        </w:rPr>
        <w:tab/>
        <w:t>[Kamu Dış Borçlanma Araçları (%)] [float] NULL,</w:t>
      </w:r>
    </w:p>
    <w:p w:rsidR="00D53F22" w:rsidRPr="00D53F22" w:rsidRDefault="00D53F22" w:rsidP="00D53F22">
      <w:pPr>
        <w:spacing w:after="0"/>
        <w:rPr>
          <w:sz w:val="20"/>
        </w:rPr>
      </w:pPr>
      <w:r w:rsidRPr="00D53F22">
        <w:rPr>
          <w:sz w:val="20"/>
        </w:rPr>
        <w:tab/>
        <w:t>[Yabancı Menkul Kıymet (%)] [float] NULL,</w:t>
      </w:r>
    </w:p>
    <w:p w:rsidR="00D53F22" w:rsidRPr="00D53F22" w:rsidRDefault="00D53F22" w:rsidP="00D53F22">
      <w:pPr>
        <w:spacing w:after="0"/>
        <w:rPr>
          <w:sz w:val="20"/>
        </w:rPr>
      </w:pPr>
      <w:r w:rsidRPr="00D53F22">
        <w:rPr>
          <w:sz w:val="20"/>
        </w:rPr>
        <w:tab/>
        <w:t>[Diğer (%)] [float] NULL,</w:t>
      </w:r>
    </w:p>
    <w:p w:rsidR="00D53F22" w:rsidRPr="00D53F22" w:rsidRDefault="00D53F22" w:rsidP="00D53F22">
      <w:pPr>
        <w:spacing w:after="0"/>
        <w:rPr>
          <w:sz w:val="20"/>
        </w:rPr>
      </w:pPr>
      <w:r w:rsidRPr="00D53F22">
        <w:rPr>
          <w:sz w:val="20"/>
        </w:rPr>
        <w:tab/>
        <w:t>[BirimPayDegeri*ToplamDeğer] [float] NULL</w:t>
      </w:r>
    </w:p>
    <w:p w:rsidR="00D53F22" w:rsidRPr="00D53F22" w:rsidRDefault="00D53F22" w:rsidP="00D53F22">
      <w:pPr>
        <w:spacing w:after="0"/>
        <w:rPr>
          <w:sz w:val="20"/>
        </w:rPr>
      </w:pPr>
      <w:r w:rsidRPr="00D53F22">
        <w:rPr>
          <w:sz w:val="20"/>
        </w:rPr>
        <w:t>) ON [PRIMARY]</w:t>
      </w:r>
    </w:p>
    <w:p w:rsidR="004768CE" w:rsidRDefault="004768CE">
      <w:pPr>
        <w:rPr>
          <w:b/>
          <w:u w:val="single"/>
        </w:rPr>
      </w:pPr>
    </w:p>
    <w:p w:rsidR="00F12652" w:rsidRDefault="000A1B60" w:rsidP="00091BD4">
      <w:pPr>
        <w:pStyle w:val="ListeParagraf"/>
        <w:numPr>
          <w:ilvl w:val="2"/>
          <w:numId w:val="1"/>
        </w:numPr>
        <w:outlineLvl w:val="2"/>
        <w:rPr>
          <w:b/>
          <w:szCs w:val="24"/>
          <w:u w:val="single"/>
        </w:rPr>
      </w:pPr>
      <w:bookmarkStart w:id="81" w:name="_Toc487464179"/>
      <w:r w:rsidRPr="001E7682">
        <w:rPr>
          <w:b/>
          <w:szCs w:val="24"/>
          <w:u w:val="single"/>
        </w:rPr>
        <w:t xml:space="preserve">Mevduat </w:t>
      </w:r>
      <w:r w:rsidR="00D53748">
        <w:rPr>
          <w:b/>
          <w:szCs w:val="24"/>
          <w:u w:val="single"/>
        </w:rPr>
        <w:t xml:space="preserve">Faizi </w:t>
      </w:r>
      <w:r w:rsidR="00F12652">
        <w:rPr>
          <w:b/>
          <w:szCs w:val="24"/>
          <w:u w:val="single"/>
        </w:rPr>
        <w:t>Verileri</w:t>
      </w:r>
      <w:bookmarkEnd w:id="81"/>
    </w:p>
    <w:p w:rsidR="00D53748" w:rsidRPr="00D53748" w:rsidRDefault="009D3997" w:rsidP="001C33C5">
      <w:pPr>
        <w:rPr>
          <w:szCs w:val="24"/>
        </w:rPr>
      </w:pPr>
      <w:r w:rsidRPr="009D3997">
        <w:rPr>
          <w:b/>
          <w:szCs w:val="24"/>
        </w:rPr>
        <w:t xml:space="preserve">AMAÇ: </w:t>
      </w:r>
      <w:r w:rsidR="00D53748" w:rsidRPr="00D53748">
        <w:rPr>
          <w:szCs w:val="24"/>
        </w:rPr>
        <w:t>Mevduat</w:t>
      </w:r>
      <w:r w:rsidR="00D53748">
        <w:rPr>
          <w:szCs w:val="24"/>
        </w:rPr>
        <w:t xml:space="preserve"> faiz verileri için aşağıdaki iki tablo kullanılacaktır. Bu tablolardan ikincisi olan “Mevduat Verileri Tablosu” tarih ve ilgili mevduat tipi bazında faiz oranlarını içerecektir. “Mevduat Kodları Açıklama Tablosu” ise ilgili mevduat tipinin uzun adını ve bu mevduat tipine atanmış kodu göstermektedir.</w:t>
      </w:r>
    </w:p>
    <w:p w:rsidR="000A1B60" w:rsidRPr="001E7682" w:rsidRDefault="00F12652" w:rsidP="00F12652">
      <w:pPr>
        <w:pStyle w:val="ListeParagraf"/>
        <w:numPr>
          <w:ilvl w:val="3"/>
          <w:numId w:val="1"/>
        </w:numPr>
        <w:outlineLvl w:val="2"/>
        <w:rPr>
          <w:b/>
          <w:szCs w:val="24"/>
          <w:u w:val="single"/>
        </w:rPr>
      </w:pPr>
      <w:bookmarkStart w:id="82" w:name="_Toc487464180"/>
      <w:r>
        <w:rPr>
          <w:b/>
          <w:szCs w:val="24"/>
          <w:u w:val="single"/>
        </w:rPr>
        <w:t xml:space="preserve">Mevduat </w:t>
      </w:r>
      <w:r w:rsidR="004B2206">
        <w:rPr>
          <w:b/>
          <w:szCs w:val="24"/>
          <w:u w:val="single"/>
        </w:rPr>
        <w:t xml:space="preserve">Kodları Açıklama </w:t>
      </w:r>
      <w:r w:rsidR="000A1B60" w:rsidRPr="001E7682">
        <w:rPr>
          <w:b/>
          <w:szCs w:val="24"/>
          <w:u w:val="single"/>
        </w:rPr>
        <w:t>Tablosu</w:t>
      </w:r>
      <w:bookmarkEnd w:id="82"/>
    </w:p>
    <w:tbl>
      <w:tblPr>
        <w:tblW w:w="2438" w:type="dxa"/>
        <w:tblInd w:w="55" w:type="dxa"/>
        <w:tblCellMar>
          <w:left w:w="70" w:type="dxa"/>
          <w:right w:w="70" w:type="dxa"/>
        </w:tblCellMar>
        <w:tblLook w:val="04A0" w:firstRow="1" w:lastRow="0" w:firstColumn="1" w:lastColumn="0" w:noHBand="0" w:noVBand="1"/>
      </w:tblPr>
      <w:tblGrid>
        <w:gridCol w:w="1058"/>
        <w:gridCol w:w="1380"/>
      </w:tblGrid>
      <w:tr w:rsidR="000A1B60" w:rsidRPr="000A1B60" w:rsidTr="00F12652">
        <w:trPr>
          <w:trHeight w:val="300"/>
        </w:trPr>
        <w:tc>
          <w:tcPr>
            <w:tcW w:w="105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A1B60" w:rsidRPr="000A1B60" w:rsidRDefault="000A1B60" w:rsidP="000A1B60">
            <w:pPr>
              <w:spacing w:after="0" w:line="240" w:lineRule="auto"/>
              <w:jc w:val="center"/>
              <w:rPr>
                <w:rFonts w:ascii="Calibri" w:eastAsia="Times New Roman" w:hAnsi="Calibri" w:cs="Calibri"/>
                <w:b/>
                <w:bCs/>
                <w:color w:val="000000"/>
                <w:lang w:eastAsia="tr-TR"/>
              </w:rPr>
            </w:pPr>
            <w:r w:rsidRPr="000A1B60">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0A1B60" w:rsidRPr="000A1B60" w:rsidRDefault="000A1B60" w:rsidP="000A1B60">
            <w:pPr>
              <w:spacing w:after="0" w:line="240" w:lineRule="auto"/>
              <w:jc w:val="center"/>
              <w:rPr>
                <w:rFonts w:ascii="Calibri" w:eastAsia="Times New Roman" w:hAnsi="Calibri" w:cs="Calibri"/>
                <w:b/>
                <w:bCs/>
                <w:color w:val="000000"/>
                <w:lang w:eastAsia="tr-TR"/>
              </w:rPr>
            </w:pPr>
            <w:r w:rsidRPr="000A1B60">
              <w:rPr>
                <w:rFonts w:ascii="Calibri" w:eastAsia="Times New Roman" w:hAnsi="Calibri" w:cs="Calibri"/>
                <w:b/>
                <w:bCs/>
                <w:color w:val="000000"/>
                <w:lang w:eastAsia="tr-TR"/>
              </w:rPr>
              <w:t>Veri Tipi</w:t>
            </w:r>
          </w:p>
        </w:tc>
      </w:tr>
      <w:tr w:rsidR="004B2206" w:rsidRPr="000A1B60" w:rsidTr="00F12652">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4B2206" w:rsidRPr="000A1B60" w:rsidRDefault="004B2206" w:rsidP="000A1B60">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Kod</w:t>
            </w:r>
          </w:p>
        </w:tc>
        <w:tc>
          <w:tcPr>
            <w:tcW w:w="1380" w:type="dxa"/>
            <w:tcBorders>
              <w:top w:val="nil"/>
              <w:left w:val="nil"/>
              <w:bottom w:val="single" w:sz="4" w:space="0" w:color="auto"/>
              <w:right w:val="single" w:sz="4" w:space="0" w:color="auto"/>
            </w:tcBorders>
            <w:shd w:val="clear" w:color="auto" w:fill="auto"/>
            <w:noWrap/>
            <w:vAlign w:val="bottom"/>
          </w:tcPr>
          <w:p w:rsidR="004B2206" w:rsidRPr="000A1B60" w:rsidRDefault="00F12652" w:rsidP="00F12652">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C(15)</w:t>
            </w:r>
          </w:p>
        </w:tc>
      </w:tr>
      <w:tr w:rsidR="00F12652" w:rsidRPr="000A1B60" w:rsidTr="00F12652">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F12652" w:rsidRPr="000A1B60" w:rsidRDefault="00F12652" w:rsidP="000A1B60">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Açıklama</w:t>
            </w:r>
          </w:p>
        </w:tc>
        <w:tc>
          <w:tcPr>
            <w:tcW w:w="1380" w:type="dxa"/>
            <w:tcBorders>
              <w:top w:val="nil"/>
              <w:left w:val="nil"/>
              <w:bottom w:val="single" w:sz="4" w:space="0" w:color="auto"/>
              <w:right w:val="single" w:sz="4" w:space="0" w:color="auto"/>
            </w:tcBorders>
            <w:shd w:val="clear" w:color="auto" w:fill="auto"/>
            <w:noWrap/>
            <w:vAlign w:val="bottom"/>
          </w:tcPr>
          <w:p w:rsidR="00F12652" w:rsidRPr="000A1B60" w:rsidRDefault="00F12652" w:rsidP="00F12652">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C(150)</w:t>
            </w:r>
          </w:p>
        </w:tc>
      </w:tr>
    </w:tbl>
    <w:p w:rsidR="000A1B60" w:rsidRDefault="000A1B60" w:rsidP="00F12652">
      <w:pPr>
        <w:spacing w:after="0"/>
        <w:rPr>
          <w:b/>
          <w:u w:val="single"/>
        </w:rPr>
      </w:pPr>
    </w:p>
    <w:p w:rsidR="00F12652" w:rsidRDefault="00F12652">
      <w:proofErr w:type="gramStart"/>
      <w:r w:rsidRPr="00F12652">
        <w:t>Halihazırda</w:t>
      </w:r>
      <w:proofErr w:type="gramEnd"/>
      <w:r w:rsidRPr="00F12652">
        <w:t xml:space="preserve"> </w:t>
      </w:r>
      <w:r w:rsidR="007834F3">
        <w:t xml:space="preserve">kaynak olarak </w:t>
      </w:r>
      <w:r>
        <w:t xml:space="preserve">kullanılan mevduat kodları ve bu kodların açıklamaları aşağıdaki tabloda yer almaktadır. </w:t>
      </w:r>
    </w:p>
    <w:tbl>
      <w:tblPr>
        <w:tblW w:w="6800" w:type="dxa"/>
        <w:tblInd w:w="55" w:type="dxa"/>
        <w:tblCellMar>
          <w:left w:w="70" w:type="dxa"/>
          <w:right w:w="70" w:type="dxa"/>
        </w:tblCellMar>
        <w:tblLook w:val="04A0" w:firstRow="1" w:lastRow="0" w:firstColumn="1" w:lastColumn="0" w:noHBand="0" w:noVBand="1"/>
      </w:tblPr>
      <w:tblGrid>
        <w:gridCol w:w="1146"/>
        <w:gridCol w:w="6193"/>
      </w:tblGrid>
      <w:tr w:rsidR="00F12652" w:rsidRPr="000A1B60" w:rsidTr="00F12652">
        <w:trPr>
          <w:trHeight w:val="300"/>
          <w:tblHeader/>
        </w:trPr>
        <w:tc>
          <w:tcPr>
            <w:tcW w:w="60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12652" w:rsidRPr="000A1B60" w:rsidRDefault="00F12652" w:rsidP="0055139B">
            <w:pPr>
              <w:spacing w:after="0" w:line="240" w:lineRule="auto"/>
              <w:jc w:val="center"/>
              <w:rPr>
                <w:rFonts w:ascii="Calibri" w:eastAsia="Times New Roman" w:hAnsi="Calibri" w:cs="Calibri"/>
                <w:b/>
                <w:bCs/>
                <w:color w:val="000000"/>
                <w:lang w:eastAsia="tr-TR"/>
              </w:rPr>
            </w:pPr>
            <w:r>
              <w:rPr>
                <w:rFonts w:ascii="Calibri" w:eastAsia="Times New Roman" w:hAnsi="Calibri" w:cs="Calibri"/>
                <w:b/>
                <w:bCs/>
                <w:color w:val="000000"/>
                <w:lang w:eastAsia="tr-TR"/>
              </w:rPr>
              <w:t>Kod</w:t>
            </w:r>
          </w:p>
        </w:tc>
        <w:tc>
          <w:tcPr>
            <w:tcW w:w="6193" w:type="dxa"/>
            <w:tcBorders>
              <w:top w:val="single" w:sz="4" w:space="0" w:color="auto"/>
              <w:left w:val="nil"/>
              <w:bottom w:val="single" w:sz="4" w:space="0" w:color="auto"/>
              <w:right w:val="single" w:sz="4" w:space="0" w:color="auto"/>
            </w:tcBorders>
            <w:shd w:val="clear" w:color="000000" w:fill="D9D9D9"/>
            <w:noWrap/>
            <w:vAlign w:val="bottom"/>
            <w:hideMark/>
          </w:tcPr>
          <w:p w:rsidR="00F12652" w:rsidRPr="000A1B60" w:rsidRDefault="00F12652" w:rsidP="0055139B">
            <w:pPr>
              <w:spacing w:after="0" w:line="240" w:lineRule="auto"/>
              <w:jc w:val="center"/>
              <w:rPr>
                <w:rFonts w:ascii="Calibri" w:eastAsia="Times New Roman" w:hAnsi="Calibri" w:cs="Calibri"/>
                <w:b/>
                <w:bCs/>
                <w:color w:val="000000"/>
                <w:lang w:eastAsia="tr-TR"/>
              </w:rPr>
            </w:pPr>
            <w:r>
              <w:rPr>
                <w:rFonts w:ascii="Calibri" w:eastAsia="Times New Roman" w:hAnsi="Calibri" w:cs="Calibri"/>
                <w:b/>
                <w:bCs/>
                <w:color w:val="000000"/>
                <w:lang w:eastAsia="tr-TR"/>
              </w:rPr>
              <w:t>Açıklama</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EUR_MT01</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[1 Aya Kadar Vadeli (EUR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EUR_MT02</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[3 Aya Kadar Vadeli (EUR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EUR_MT03</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[6 Aya Kadar Vadeli (EUR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EUR_MT04</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[ 1 Yıla Kadar Vadeli (EUR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lastRenderedPageBreak/>
              <w:t>EUR_MT05</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[1 Yıl ve Daha Uzun Vadeli (EUR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EUR_MT06</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[Toplam (EUR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TRY_MT01</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[1 Aya Kadar Vadeli (TL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TRY_MT02</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[3 Aya Kadar Vadeli (TL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TRY_MT03</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[6 Aya Kadar Vadeli (TL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TRY_MT04</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[1 Yıla Kadar Vadeli (TL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TRY_MT05</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[1 Yıl ve Daha Uzun Vadeli (TL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TRY_MT06</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[Toplam (TL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USD_MT01</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[1 Aya Kadar Vadeli (USD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USD_MT02</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[3 Aya Kadar Vadeli (USD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USD_MT03</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[6 Aya Kadar Vadeli (USD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USD_MT04</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[1 Yıla Kadar Vadeli (USD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USD_MT05</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[1 Yıl ve Daha Uzun Vadeli (USD Uzerinden Acilan Mevduatlar) (%)]</w:t>
            </w:r>
          </w:p>
        </w:tc>
      </w:tr>
      <w:tr w:rsidR="00F12652" w:rsidRPr="000A1B60" w:rsidTr="00F12652">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tcPr>
          <w:p w:rsidR="00F12652" w:rsidRDefault="00F12652" w:rsidP="00F12652">
            <w:pPr>
              <w:spacing w:after="0"/>
              <w:rPr>
                <w:rFonts w:ascii="Calibri" w:hAnsi="Calibri" w:cs="Calibri"/>
                <w:color w:val="000000"/>
              </w:rPr>
            </w:pPr>
            <w:r>
              <w:rPr>
                <w:rFonts w:ascii="Calibri" w:hAnsi="Calibri" w:cs="Calibri"/>
                <w:color w:val="000000"/>
              </w:rPr>
              <w:t>USD_MT06</w:t>
            </w:r>
          </w:p>
        </w:tc>
        <w:tc>
          <w:tcPr>
            <w:tcW w:w="6193"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F12652">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 Toplam (USD Uzerinden Acilan Mevduatlar) (%)]</w:t>
            </w:r>
          </w:p>
        </w:tc>
      </w:tr>
    </w:tbl>
    <w:p w:rsidR="00F12652" w:rsidRPr="00F12652" w:rsidRDefault="00F12652"/>
    <w:p w:rsidR="00F12652" w:rsidRPr="00F12652" w:rsidRDefault="00F12652" w:rsidP="00F12652">
      <w:pPr>
        <w:pStyle w:val="ListeParagraf"/>
        <w:numPr>
          <w:ilvl w:val="3"/>
          <w:numId w:val="1"/>
        </w:numPr>
        <w:outlineLvl w:val="2"/>
        <w:rPr>
          <w:b/>
          <w:szCs w:val="24"/>
          <w:u w:val="single"/>
        </w:rPr>
      </w:pPr>
      <w:bookmarkStart w:id="83" w:name="_Toc487464181"/>
      <w:r w:rsidRPr="001E7682">
        <w:rPr>
          <w:b/>
          <w:szCs w:val="24"/>
          <w:u w:val="single"/>
        </w:rPr>
        <w:t xml:space="preserve">Mevduat </w:t>
      </w:r>
      <w:r w:rsidR="001C33C5">
        <w:rPr>
          <w:b/>
          <w:szCs w:val="24"/>
          <w:u w:val="single"/>
        </w:rPr>
        <w:t xml:space="preserve">Faizi </w:t>
      </w:r>
      <w:r>
        <w:rPr>
          <w:b/>
          <w:szCs w:val="24"/>
          <w:u w:val="single"/>
        </w:rPr>
        <w:t>Verileri Tablosu</w:t>
      </w:r>
      <w:bookmarkEnd w:id="83"/>
    </w:p>
    <w:tbl>
      <w:tblPr>
        <w:tblW w:w="2399" w:type="dxa"/>
        <w:tblInd w:w="55" w:type="dxa"/>
        <w:tblCellMar>
          <w:left w:w="70" w:type="dxa"/>
          <w:right w:w="70" w:type="dxa"/>
        </w:tblCellMar>
        <w:tblLook w:val="04A0" w:firstRow="1" w:lastRow="0" w:firstColumn="1" w:lastColumn="0" w:noHBand="0" w:noVBand="1"/>
      </w:tblPr>
      <w:tblGrid>
        <w:gridCol w:w="1019"/>
        <w:gridCol w:w="1380"/>
      </w:tblGrid>
      <w:tr w:rsidR="00F12652" w:rsidRPr="000A1B60" w:rsidTr="00D53748">
        <w:trPr>
          <w:trHeight w:val="300"/>
        </w:trPr>
        <w:tc>
          <w:tcPr>
            <w:tcW w:w="10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12652" w:rsidRPr="000A1B60" w:rsidRDefault="00F12652" w:rsidP="0055139B">
            <w:pPr>
              <w:spacing w:after="0" w:line="240" w:lineRule="auto"/>
              <w:jc w:val="center"/>
              <w:rPr>
                <w:rFonts w:ascii="Calibri" w:eastAsia="Times New Roman" w:hAnsi="Calibri" w:cs="Calibri"/>
                <w:b/>
                <w:bCs/>
                <w:color w:val="000000"/>
                <w:lang w:eastAsia="tr-TR"/>
              </w:rPr>
            </w:pPr>
            <w:r w:rsidRPr="000A1B60">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F12652" w:rsidRPr="000A1B60" w:rsidRDefault="00F12652" w:rsidP="0055139B">
            <w:pPr>
              <w:spacing w:after="0" w:line="240" w:lineRule="auto"/>
              <w:jc w:val="center"/>
              <w:rPr>
                <w:rFonts w:ascii="Calibri" w:eastAsia="Times New Roman" w:hAnsi="Calibri" w:cs="Calibri"/>
                <w:b/>
                <w:bCs/>
                <w:color w:val="000000"/>
                <w:lang w:eastAsia="tr-TR"/>
              </w:rPr>
            </w:pPr>
            <w:r w:rsidRPr="000A1B60">
              <w:rPr>
                <w:rFonts w:ascii="Calibri" w:eastAsia="Times New Roman" w:hAnsi="Calibri" w:cs="Calibri"/>
                <w:b/>
                <w:bCs/>
                <w:color w:val="000000"/>
                <w:lang w:eastAsia="tr-TR"/>
              </w:rPr>
              <w:t>Veri Tipi</w:t>
            </w:r>
          </w:p>
        </w:tc>
      </w:tr>
      <w:tr w:rsidR="00F12652" w:rsidRPr="000A1B60" w:rsidTr="00D53748">
        <w:trPr>
          <w:trHeight w:val="300"/>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F12652" w:rsidRPr="000A1B60" w:rsidRDefault="00F12652" w:rsidP="0055139B">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Tarih</w:t>
            </w:r>
          </w:p>
        </w:tc>
        <w:tc>
          <w:tcPr>
            <w:tcW w:w="1380" w:type="dxa"/>
            <w:tcBorders>
              <w:top w:val="nil"/>
              <w:left w:val="nil"/>
              <w:bottom w:val="single" w:sz="4" w:space="0" w:color="auto"/>
              <w:right w:val="single" w:sz="4" w:space="0" w:color="auto"/>
            </w:tcBorders>
            <w:shd w:val="clear" w:color="auto" w:fill="auto"/>
            <w:noWrap/>
            <w:vAlign w:val="bottom"/>
            <w:hideMark/>
          </w:tcPr>
          <w:p w:rsidR="00F12652" w:rsidRPr="000A1B60" w:rsidRDefault="00F12652" w:rsidP="0055139B">
            <w:pPr>
              <w:spacing w:after="0" w:line="240" w:lineRule="auto"/>
              <w:jc w:val="center"/>
              <w:rPr>
                <w:rFonts w:ascii="Calibri" w:eastAsia="Times New Roman" w:hAnsi="Calibri" w:cs="Calibri"/>
                <w:color w:val="000000"/>
                <w:lang w:eastAsia="tr-TR"/>
              </w:rPr>
            </w:pPr>
            <w:r w:rsidRPr="000A1B60">
              <w:rPr>
                <w:rFonts w:ascii="Calibri" w:eastAsia="Times New Roman" w:hAnsi="Calibri" w:cs="Calibri"/>
                <w:color w:val="000000"/>
                <w:lang w:eastAsia="tr-TR"/>
              </w:rPr>
              <w:t>datetime</w:t>
            </w:r>
          </w:p>
        </w:tc>
      </w:tr>
      <w:tr w:rsidR="00F12652" w:rsidRPr="000A1B60" w:rsidTr="00D53748">
        <w:trPr>
          <w:trHeight w:val="300"/>
        </w:trPr>
        <w:tc>
          <w:tcPr>
            <w:tcW w:w="1019" w:type="dxa"/>
            <w:tcBorders>
              <w:top w:val="nil"/>
              <w:left w:val="single" w:sz="4" w:space="0" w:color="auto"/>
              <w:bottom w:val="single" w:sz="4" w:space="0" w:color="auto"/>
              <w:right w:val="single" w:sz="4" w:space="0" w:color="auto"/>
            </w:tcBorders>
            <w:shd w:val="clear" w:color="auto" w:fill="auto"/>
            <w:noWrap/>
            <w:vAlign w:val="bottom"/>
          </w:tcPr>
          <w:p w:rsidR="00F12652" w:rsidRPr="000A1B60" w:rsidRDefault="00F12652"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Kod</w:t>
            </w:r>
          </w:p>
        </w:tc>
        <w:tc>
          <w:tcPr>
            <w:tcW w:w="1380" w:type="dxa"/>
            <w:tcBorders>
              <w:top w:val="nil"/>
              <w:left w:val="nil"/>
              <w:bottom w:val="single" w:sz="4" w:space="0" w:color="auto"/>
              <w:right w:val="single" w:sz="4" w:space="0" w:color="auto"/>
            </w:tcBorders>
            <w:shd w:val="clear" w:color="auto" w:fill="auto"/>
            <w:noWrap/>
            <w:vAlign w:val="bottom"/>
          </w:tcPr>
          <w:p w:rsidR="00F12652" w:rsidRPr="000A1B60" w:rsidRDefault="00F12652" w:rsidP="0055139B">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C(15)</w:t>
            </w:r>
          </w:p>
        </w:tc>
      </w:tr>
      <w:tr w:rsidR="00F12652" w:rsidRPr="000A1B60" w:rsidTr="00D53748">
        <w:trPr>
          <w:trHeight w:val="300"/>
        </w:trPr>
        <w:tc>
          <w:tcPr>
            <w:tcW w:w="1019" w:type="dxa"/>
            <w:tcBorders>
              <w:top w:val="nil"/>
              <w:left w:val="single" w:sz="4" w:space="0" w:color="auto"/>
              <w:bottom w:val="single" w:sz="4" w:space="0" w:color="auto"/>
              <w:right w:val="single" w:sz="4" w:space="0" w:color="auto"/>
            </w:tcBorders>
            <w:shd w:val="clear" w:color="auto" w:fill="auto"/>
            <w:noWrap/>
            <w:vAlign w:val="bottom"/>
          </w:tcPr>
          <w:p w:rsidR="00F12652" w:rsidRPr="000A1B60" w:rsidRDefault="00F12652"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Değer</w:t>
            </w:r>
          </w:p>
        </w:tc>
        <w:tc>
          <w:tcPr>
            <w:tcW w:w="1380" w:type="dxa"/>
            <w:tcBorders>
              <w:top w:val="nil"/>
              <w:left w:val="nil"/>
              <w:bottom w:val="single" w:sz="4" w:space="0" w:color="auto"/>
              <w:right w:val="single" w:sz="4" w:space="0" w:color="auto"/>
            </w:tcBorders>
            <w:shd w:val="clear" w:color="auto" w:fill="auto"/>
            <w:noWrap/>
            <w:vAlign w:val="bottom"/>
          </w:tcPr>
          <w:p w:rsidR="00F12652" w:rsidRPr="000A1B60" w:rsidRDefault="00F12652" w:rsidP="0055139B">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float</w:t>
            </w:r>
          </w:p>
        </w:tc>
      </w:tr>
    </w:tbl>
    <w:p w:rsidR="00F12652" w:rsidRPr="00F12652" w:rsidRDefault="00F12652" w:rsidP="00F12652">
      <w:pPr>
        <w:rPr>
          <w:b/>
          <w:u w:val="single"/>
        </w:rPr>
      </w:pPr>
    </w:p>
    <w:p w:rsidR="000A1B60" w:rsidRPr="001E7682" w:rsidRDefault="000A1B60" w:rsidP="00091BD4">
      <w:pPr>
        <w:pStyle w:val="ListeParagraf"/>
        <w:numPr>
          <w:ilvl w:val="2"/>
          <w:numId w:val="1"/>
        </w:numPr>
        <w:outlineLvl w:val="2"/>
        <w:rPr>
          <w:b/>
          <w:szCs w:val="24"/>
          <w:u w:val="single"/>
        </w:rPr>
      </w:pPr>
      <w:bookmarkStart w:id="84" w:name="_Toc487464182"/>
      <w:r w:rsidRPr="001E7682">
        <w:rPr>
          <w:b/>
          <w:szCs w:val="24"/>
          <w:u w:val="single"/>
        </w:rPr>
        <w:t>Emeklilik Yatırım Fonları Tablosu</w:t>
      </w:r>
      <w:bookmarkEnd w:id="84"/>
    </w:p>
    <w:tbl>
      <w:tblPr>
        <w:tblW w:w="2835" w:type="dxa"/>
        <w:tblInd w:w="55" w:type="dxa"/>
        <w:tblCellMar>
          <w:left w:w="70" w:type="dxa"/>
          <w:right w:w="70" w:type="dxa"/>
        </w:tblCellMar>
        <w:tblLook w:val="04A0" w:firstRow="1" w:lastRow="0" w:firstColumn="1" w:lastColumn="0" w:noHBand="0" w:noVBand="1"/>
      </w:tblPr>
      <w:tblGrid>
        <w:gridCol w:w="1344"/>
        <w:gridCol w:w="1491"/>
      </w:tblGrid>
      <w:tr w:rsidR="000A1B60" w:rsidRPr="000A1B60" w:rsidTr="00D53748">
        <w:trPr>
          <w:trHeight w:val="300"/>
        </w:trPr>
        <w:tc>
          <w:tcPr>
            <w:tcW w:w="134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A1B60" w:rsidRPr="000A1B60" w:rsidRDefault="000A1B60" w:rsidP="000A1B60">
            <w:pPr>
              <w:spacing w:after="0" w:line="240" w:lineRule="auto"/>
              <w:jc w:val="center"/>
              <w:rPr>
                <w:rFonts w:ascii="Calibri" w:eastAsia="Times New Roman" w:hAnsi="Calibri" w:cs="Calibri"/>
                <w:b/>
                <w:bCs/>
                <w:color w:val="000000"/>
                <w:lang w:eastAsia="tr-TR"/>
              </w:rPr>
            </w:pPr>
            <w:r w:rsidRPr="000A1B60">
              <w:rPr>
                <w:rFonts w:ascii="Calibri" w:eastAsia="Times New Roman" w:hAnsi="Calibri" w:cs="Calibri"/>
                <w:b/>
                <w:bCs/>
                <w:color w:val="000000"/>
                <w:lang w:eastAsia="tr-TR"/>
              </w:rPr>
              <w:t>Alan Adı</w:t>
            </w:r>
          </w:p>
        </w:tc>
        <w:tc>
          <w:tcPr>
            <w:tcW w:w="1491" w:type="dxa"/>
            <w:tcBorders>
              <w:top w:val="single" w:sz="4" w:space="0" w:color="auto"/>
              <w:left w:val="nil"/>
              <w:bottom w:val="single" w:sz="4" w:space="0" w:color="auto"/>
              <w:right w:val="single" w:sz="4" w:space="0" w:color="auto"/>
            </w:tcBorders>
            <w:shd w:val="clear" w:color="000000" w:fill="D9D9D9"/>
            <w:noWrap/>
            <w:vAlign w:val="bottom"/>
            <w:hideMark/>
          </w:tcPr>
          <w:p w:rsidR="000A1B60" w:rsidRPr="000A1B60" w:rsidRDefault="000A1B60" w:rsidP="000A1B60">
            <w:pPr>
              <w:spacing w:after="0" w:line="240" w:lineRule="auto"/>
              <w:jc w:val="center"/>
              <w:rPr>
                <w:rFonts w:ascii="Calibri" w:eastAsia="Times New Roman" w:hAnsi="Calibri" w:cs="Calibri"/>
                <w:b/>
                <w:bCs/>
                <w:color w:val="000000"/>
                <w:lang w:eastAsia="tr-TR"/>
              </w:rPr>
            </w:pPr>
            <w:r w:rsidRPr="000A1B60">
              <w:rPr>
                <w:rFonts w:ascii="Calibri" w:eastAsia="Times New Roman" w:hAnsi="Calibri" w:cs="Calibri"/>
                <w:b/>
                <w:bCs/>
                <w:color w:val="000000"/>
                <w:lang w:eastAsia="tr-TR"/>
              </w:rPr>
              <w:t>Veri Tipi</w:t>
            </w:r>
          </w:p>
        </w:tc>
      </w:tr>
      <w:tr w:rsidR="000A1B60" w:rsidRPr="000A1B60" w:rsidTr="00D53748">
        <w:trPr>
          <w:trHeight w:val="300"/>
        </w:trPr>
        <w:tc>
          <w:tcPr>
            <w:tcW w:w="1344" w:type="dxa"/>
            <w:tcBorders>
              <w:top w:val="nil"/>
              <w:left w:val="single" w:sz="4" w:space="0" w:color="auto"/>
              <w:bottom w:val="single" w:sz="4" w:space="0" w:color="auto"/>
              <w:right w:val="single" w:sz="4" w:space="0" w:color="auto"/>
            </w:tcBorders>
            <w:shd w:val="clear" w:color="auto" w:fill="auto"/>
            <w:noWrap/>
            <w:vAlign w:val="bottom"/>
            <w:hideMark/>
          </w:tcPr>
          <w:p w:rsidR="000A1B60" w:rsidRPr="000A1B60" w:rsidRDefault="000A1B60"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[Fon Kod]</w:t>
            </w:r>
          </w:p>
        </w:tc>
        <w:tc>
          <w:tcPr>
            <w:tcW w:w="1491" w:type="dxa"/>
            <w:tcBorders>
              <w:top w:val="nil"/>
              <w:left w:val="nil"/>
              <w:bottom w:val="single" w:sz="4" w:space="0" w:color="auto"/>
              <w:right w:val="single" w:sz="4" w:space="0" w:color="auto"/>
            </w:tcBorders>
            <w:shd w:val="clear" w:color="auto" w:fill="auto"/>
            <w:noWrap/>
            <w:vAlign w:val="bottom"/>
            <w:hideMark/>
          </w:tcPr>
          <w:p w:rsidR="000A1B60" w:rsidRPr="000A1B60" w:rsidRDefault="000A1B60"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nvarchar(50)</w:t>
            </w:r>
          </w:p>
        </w:tc>
      </w:tr>
      <w:tr w:rsidR="000A1B60" w:rsidRPr="000A1B60" w:rsidTr="00D53748">
        <w:trPr>
          <w:trHeight w:val="300"/>
        </w:trPr>
        <w:tc>
          <w:tcPr>
            <w:tcW w:w="1344" w:type="dxa"/>
            <w:tcBorders>
              <w:top w:val="nil"/>
              <w:left w:val="single" w:sz="4" w:space="0" w:color="auto"/>
              <w:bottom w:val="single" w:sz="4" w:space="0" w:color="auto"/>
              <w:right w:val="single" w:sz="4" w:space="0" w:color="auto"/>
            </w:tcBorders>
            <w:shd w:val="clear" w:color="auto" w:fill="auto"/>
            <w:noWrap/>
            <w:vAlign w:val="bottom"/>
            <w:hideMark/>
          </w:tcPr>
          <w:p w:rsidR="000A1B60" w:rsidRPr="000A1B60" w:rsidRDefault="000A1B60"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[Fon Unvan]</w:t>
            </w:r>
          </w:p>
        </w:tc>
        <w:tc>
          <w:tcPr>
            <w:tcW w:w="1491" w:type="dxa"/>
            <w:tcBorders>
              <w:top w:val="nil"/>
              <w:left w:val="nil"/>
              <w:bottom w:val="single" w:sz="4" w:space="0" w:color="auto"/>
              <w:right w:val="single" w:sz="4" w:space="0" w:color="auto"/>
            </w:tcBorders>
            <w:shd w:val="clear" w:color="auto" w:fill="auto"/>
            <w:noWrap/>
            <w:vAlign w:val="bottom"/>
            <w:hideMark/>
          </w:tcPr>
          <w:p w:rsidR="000A1B60" w:rsidRPr="000A1B60" w:rsidRDefault="000A1B60"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nvarchar(MAX)</w:t>
            </w:r>
          </w:p>
        </w:tc>
      </w:tr>
      <w:tr w:rsidR="000A1B60" w:rsidRPr="000A1B60" w:rsidTr="00D53748">
        <w:trPr>
          <w:trHeight w:val="300"/>
        </w:trPr>
        <w:tc>
          <w:tcPr>
            <w:tcW w:w="1344" w:type="dxa"/>
            <w:tcBorders>
              <w:top w:val="nil"/>
              <w:left w:val="single" w:sz="4" w:space="0" w:color="auto"/>
              <w:bottom w:val="single" w:sz="4" w:space="0" w:color="auto"/>
              <w:right w:val="single" w:sz="4" w:space="0" w:color="auto"/>
            </w:tcBorders>
            <w:shd w:val="clear" w:color="auto" w:fill="auto"/>
            <w:noWrap/>
            <w:vAlign w:val="bottom"/>
            <w:hideMark/>
          </w:tcPr>
          <w:p w:rsidR="000A1B60" w:rsidRPr="000A1B60" w:rsidRDefault="000A1B60"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[Fon Turu]</w:t>
            </w:r>
          </w:p>
        </w:tc>
        <w:tc>
          <w:tcPr>
            <w:tcW w:w="1491" w:type="dxa"/>
            <w:tcBorders>
              <w:top w:val="nil"/>
              <w:left w:val="nil"/>
              <w:bottom w:val="single" w:sz="4" w:space="0" w:color="auto"/>
              <w:right w:val="single" w:sz="4" w:space="0" w:color="auto"/>
            </w:tcBorders>
            <w:shd w:val="clear" w:color="auto" w:fill="auto"/>
            <w:noWrap/>
            <w:vAlign w:val="bottom"/>
            <w:hideMark/>
          </w:tcPr>
          <w:p w:rsidR="000A1B60" w:rsidRPr="000A1B60" w:rsidRDefault="000A1B60"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nvarchar(50)</w:t>
            </w:r>
          </w:p>
        </w:tc>
      </w:tr>
      <w:tr w:rsidR="000A1B60" w:rsidRPr="000A1B60" w:rsidTr="00D53748">
        <w:trPr>
          <w:trHeight w:val="300"/>
        </w:trPr>
        <w:tc>
          <w:tcPr>
            <w:tcW w:w="1344" w:type="dxa"/>
            <w:tcBorders>
              <w:top w:val="nil"/>
              <w:left w:val="single" w:sz="4" w:space="0" w:color="auto"/>
              <w:bottom w:val="single" w:sz="4" w:space="0" w:color="auto"/>
              <w:right w:val="single" w:sz="4" w:space="0" w:color="auto"/>
            </w:tcBorders>
            <w:shd w:val="clear" w:color="auto" w:fill="auto"/>
            <w:noWrap/>
            <w:vAlign w:val="bottom"/>
            <w:hideMark/>
          </w:tcPr>
          <w:p w:rsidR="000A1B60" w:rsidRPr="000A1B60" w:rsidRDefault="000A1B60"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[Sirket Kod]</w:t>
            </w:r>
          </w:p>
        </w:tc>
        <w:tc>
          <w:tcPr>
            <w:tcW w:w="1491" w:type="dxa"/>
            <w:tcBorders>
              <w:top w:val="nil"/>
              <w:left w:val="nil"/>
              <w:bottom w:val="single" w:sz="4" w:space="0" w:color="auto"/>
              <w:right w:val="single" w:sz="4" w:space="0" w:color="auto"/>
            </w:tcBorders>
            <w:shd w:val="clear" w:color="auto" w:fill="auto"/>
            <w:noWrap/>
            <w:vAlign w:val="bottom"/>
            <w:hideMark/>
          </w:tcPr>
          <w:p w:rsidR="000A1B60" w:rsidRPr="000A1B60" w:rsidRDefault="000A1B60"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nvarchar(50)</w:t>
            </w:r>
          </w:p>
        </w:tc>
      </w:tr>
    </w:tbl>
    <w:p w:rsidR="000A1B60" w:rsidRDefault="000A1B60" w:rsidP="000A1B60">
      <w:pPr>
        <w:rPr>
          <w:b/>
          <w:sz w:val="24"/>
          <w:szCs w:val="24"/>
          <w:u w:val="single"/>
        </w:rPr>
      </w:pPr>
    </w:p>
    <w:p w:rsidR="000A1B60" w:rsidRDefault="000A1B60" w:rsidP="000A1B60">
      <w:pPr>
        <w:rPr>
          <w:b/>
          <w:u w:val="single"/>
        </w:rPr>
      </w:pPr>
      <w:r>
        <w:rPr>
          <w:b/>
          <w:u w:val="single"/>
        </w:rPr>
        <w:t>MSSQL Kodu:</w:t>
      </w:r>
    </w:p>
    <w:p w:rsidR="000A1B60" w:rsidRPr="000A1B60" w:rsidRDefault="000A1B60" w:rsidP="000A1B60">
      <w:pPr>
        <w:spacing w:after="0"/>
        <w:rPr>
          <w:szCs w:val="24"/>
        </w:rPr>
      </w:pPr>
      <w:r w:rsidRPr="000A1B60">
        <w:rPr>
          <w:szCs w:val="24"/>
        </w:rPr>
        <w:t>GO</w:t>
      </w:r>
    </w:p>
    <w:p w:rsidR="000A1B60" w:rsidRPr="000A1B60" w:rsidRDefault="000A1B60" w:rsidP="000A1B60">
      <w:pPr>
        <w:spacing w:after="0"/>
        <w:rPr>
          <w:szCs w:val="24"/>
        </w:rPr>
      </w:pPr>
      <w:r w:rsidRPr="000A1B60">
        <w:rPr>
          <w:szCs w:val="24"/>
        </w:rPr>
        <w:t>SET ANSI_PADDING OFF</w:t>
      </w:r>
    </w:p>
    <w:p w:rsidR="000A1B60" w:rsidRPr="000A1B60" w:rsidRDefault="000A1B60" w:rsidP="000A1B60">
      <w:pPr>
        <w:spacing w:after="0"/>
        <w:rPr>
          <w:szCs w:val="24"/>
        </w:rPr>
      </w:pPr>
      <w:r w:rsidRPr="000A1B60">
        <w:rPr>
          <w:szCs w:val="24"/>
        </w:rPr>
        <w:t>GO</w:t>
      </w:r>
    </w:p>
    <w:p w:rsidR="000A1B60" w:rsidRPr="000A1B60" w:rsidRDefault="000A1B60" w:rsidP="000A1B60">
      <w:pPr>
        <w:spacing w:after="0"/>
        <w:rPr>
          <w:szCs w:val="24"/>
        </w:rPr>
      </w:pPr>
      <w:r w:rsidRPr="000A1B60">
        <w:rPr>
          <w:szCs w:val="24"/>
        </w:rPr>
        <w:t>/****** Object:  Table [dbo].[tbl_Emeklilik_Yatirim_Fonlari]    Script Date: 31.5.2017 14:58:31 ******/</w:t>
      </w:r>
    </w:p>
    <w:p w:rsidR="000A1B60" w:rsidRPr="000A1B60" w:rsidRDefault="000A1B60" w:rsidP="000A1B60">
      <w:pPr>
        <w:spacing w:after="0"/>
        <w:rPr>
          <w:szCs w:val="24"/>
        </w:rPr>
      </w:pPr>
      <w:r w:rsidRPr="000A1B60">
        <w:rPr>
          <w:szCs w:val="24"/>
        </w:rPr>
        <w:t>SET ANSI_NULLS ON</w:t>
      </w:r>
    </w:p>
    <w:p w:rsidR="000A1B60" w:rsidRPr="000A1B60" w:rsidRDefault="000A1B60" w:rsidP="000A1B60">
      <w:pPr>
        <w:spacing w:after="0"/>
        <w:rPr>
          <w:szCs w:val="24"/>
        </w:rPr>
      </w:pPr>
      <w:r w:rsidRPr="000A1B60">
        <w:rPr>
          <w:szCs w:val="24"/>
        </w:rPr>
        <w:t>GO</w:t>
      </w:r>
    </w:p>
    <w:p w:rsidR="000A1B60" w:rsidRPr="000A1B60" w:rsidRDefault="000A1B60" w:rsidP="000A1B60">
      <w:pPr>
        <w:spacing w:after="0"/>
        <w:rPr>
          <w:szCs w:val="24"/>
        </w:rPr>
      </w:pPr>
      <w:r w:rsidRPr="000A1B60">
        <w:rPr>
          <w:szCs w:val="24"/>
        </w:rPr>
        <w:t>SET QUOTED_IDENTIFIER ON</w:t>
      </w:r>
    </w:p>
    <w:p w:rsidR="000A1B60" w:rsidRPr="000A1B60" w:rsidRDefault="000A1B60" w:rsidP="000A1B60">
      <w:pPr>
        <w:spacing w:after="0"/>
        <w:rPr>
          <w:szCs w:val="24"/>
        </w:rPr>
      </w:pPr>
      <w:r w:rsidRPr="000A1B60">
        <w:rPr>
          <w:szCs w:val="24"/>
        </w:rPr>
        <w:t>GO</w:t>
      </w:r>
    </w:p>
    <w:p w:rsidR="000A1B60" w:rsidRPr="000A1B60" w:rsidRDefault="000A1B60" w:rsidP="000A1B60">
      <w:pPr>
        <w:spacing w:after="0"/>
        <w:rPr>
          <w:szCs w:val="24"/>
        </w:rPr>
      </w:pPr>
      <w:r w:rsidRPr="000A1B60">
        <w:rPr>
          <w:szCs w:val="24"/>
        </w:rPr>
        <w:t>CREATE TABLE [dbo].[tbl_Emeklilik_Yatirim_Fonlari]</w:t>
      </w:r>
      <w:proofErr w:type="gramStart"/>
      <w:r w:rsidRPr="000A1B60">
        <w:rPr>
          <w:szCs w:val="24"/>
        </w:rPr>
        <w:t>(</w:t>
      </w:r>
      <w:proofErr w:type="gramEnd"/>
    </w:p>
    <w:p w:rsidR="000A1B60" w:rsidRPr="000A1B60" w:rsidRDefault="000A1B60" w:rsidP="000A1B60">
      <w:pPr>
        <w:spacing w:after="0"/>
        <w:rPr>
          <w:szCs w:val="24"/>
        </w:rPr>
      </w:pPr>
      <w:r w:rsidRPr="000A1B60">
        <w:rPr>
          <w:szCs w:val="24"/>
        </w:rPr>
        <w:tab/>
        <w:t>[Fon Kod] [nvarchar](50) NULL,</w:t>
      </w:r>
    </w:p>
    <w:p w:rsidR="000A1B60" w:rsidRPr="000A1B60" w:rsidRDefault="000A1B60" w:rsidP="000A1B60">
      <w:pPr>
        <w:spacing w:after="0"/>
        <w:rPr>
          <w:szCs w:val="24"/>
        </w:rPr>
      </w:pPr>
      <w:r w:rsidRPr="000A1B60">
        <w:rPr>
          <w:szCs w:val="24"/>
        </w:rPr>
        <w:tab/>
        <w:t>[Fon Unvan] [nvarchar](max) NULL,</w:t>
      </w:r>
    </w:p>
    <w:p w:rsidR="000A1B60" w:rsidRPr="000A1B60" w:rsidRDefault="000A1B60" w:rsidP="000A1B60">
      <w:pPr>
        <w:spacing w:after="0"/>
        <w:rPr>
          <w:szCs w:val="24"/>
        </w:rPr>
      </w:pPr>
      <w:r w:rsidRPr="000A1B60">
        <w:rPr>
          <w:szCs w:val="24"/>
        </w:rPr>
        <w:tab/>
        <w:t>[Fon Turu] [nvarchar](50) NULL,</w:t>
      </w:r>
    </w:p>
    <w:p w:rsidR="000A1B60" w:rsidRPr="000A1B60" w:rsidRDefault="000A1B60" w:rsidP="000A1B60">
      <w:pPr>
        <w:spacing w:after="0"/>
        <w:rPr>
          <w:szCs w:val="24"/>
        </w:rPr>
      </w:pPr>
      <w:r w:rsidRPr="000A1B60">
        <w:rPr>
          <w:szCs w:val="24"/>
        </w:rPr>
        <w:lastRenderedPageBreak/>
        <w:tab/>
        <w:t>[Sirket Kod] [nvarchar](50) NULL</w:t>
      </w:r>
    </w:p>
    <w:p w:rsidR="000A1B60" w:rsidRPr="000A1B60" w:rsidRDefault="000A1B60" w:rsidP="000A1B60">
      <w:pPr>
        <w:spacing w:after="0"/>
        <w:rPr>
          <w:szCs w:val="24"/>
        </w:rPr>
      </w:pPr>
      <w:r w:rsidRPr="000A1B60">
        <w:rPr>
          <w:szCs w:val="24"/>
        </w:rPr>
        <w:t>) ON [PRIMARY] TEXTIMAGE_ON [PRIMARY]</w:t>
      </w:r>
    </w:p>
    <w:p w:rsidR="000A1B60" w:rsidRDefault="000A1B60" w:rsidP="000A1B60">
      <w:pPr>
        <w:spacing w:after="0"/>
        <w:rPr>
          <w:sz w:val="20"/>
        </w:rPr>
      </w:pPr>
    </w:p>
    <w:p w:rsidR="00D53748" w:rsidRDefault="00D53748" w:rsidP="000A1B60">
      <w:pPr>
        <w:spacing w:after="0"/>
        <w:rPr>
          <w:sz w:val="20"/>
        </w:rPr>
      </w:pPr>
    </w:p>
    <w:p w:rsidR="000A1B60" w:rsidRPr="001E7682" w:rsidRDefault="000A1B60" w:rsidP="00091BD4">
      <w:pPr>
        <w:pStyle w:val="ListeParagraf"/>
        <w:numPr>
          <w:ilvl w:val="2"/>
          <w:numId w:val="1"/>
        </w:numPr>
        <w:outlineLvl w:val="2"/>
        <w:rPr>
          <w:b/>
          <w:szCs w:val="24"/>
          <w:u w:val="single"/>
        </w:rPr>
      </w:pPr>
      <w:bookmarkStart w:id="85" w:name="_Toc487464183"/>
      <w:r w:rsidRPr="001E7682">
        <w:rPr>
          <w:b/>
          <w:szCs w:val="24"/>
          <w:u w:val="single"/>
        </w:rPr>
        <w:t>Altın Tablosu</w:t>
      </w:r>
      <w:bookmarkEnd w:id="85"/>
    </w:p>
    <w:tbl>
      <w:tblPr>
        <w:tblW w:w="5375" w:type="dxa"/>
        <w:tblInd w:w="55" w:type="dxa"/>
        <w:tblCellMar>
          <w:left w:w="70" w:type="dxa"/>
          <w:right w:w="70" w:type="dxa"/>
        </w:tblCellMar>
        <w:tblLook w:val="04A0" w:firstRow="1" w:lastRow="0" w:firstColumn="1" w:lastColumn="0" w:noHBand="0" w:noVBand="1"/>
      </w:tblPr>
      <w:tblGrid>
        <w:gridCol w:w="3995"/>
        <w:gridCol w:w="1380"/>
      </w:tblGrid>
      <w:tr w:rsidR="00C549AE" w:rsidRPr="000A1B60" w:rsidTr="00D53748">
        <w:trPr>
          <w:trHeight w:val="300"/>
        </w:trPr>
        <w:tc>
          <w:tcPr>
            <w:tcW w:w="399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549AE" w:rsidRPr="000A1B60" w:rsidRDefault="00C549AE" w:rsidP="000A1B60">
            <w:pPr>
              <w:spacing w:after="0" w:line="240" w:lineRule="auto"/>
              <w:jc w:val="center"/>
              <w:rPr>
                <w:rFonts w:ascii="Calibri" w:eastAsia="Times New Roman" w:hAnsi="Calibri" w:cs="Calibri"/>
                <w:b/>
                <w:bCs/>
                <w:color w:val="000000"/>
                <w:lang w:eastAsia="tr-TR"/>
              </w:rPr>
            </w:pPr>
            <w:r w:rsidRPr="000A1B60">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C549AE" w:rsidRPr="000A1B60" w:rsidRDefault="00C549AE" w:rsidP="000A1B60">
            <w:pPr>
              <w:spacing w:after="0" w:line="240" w:lineRule="auto"/>
              <w:jc w:val="center"/>
              <w:rPr>
                <w:rFonts w:ascii="Calibri" w:eastAsia="Times New Roman" w:hAnsi="Calibri" w:cs="Calibri"/>
                <w:b/>
                <w:bCs/>
                <w:color w:val="000000"/>
                <w:lang w:eastAsia="tr-TR"/>
              </w:rPr>
            </w:pPr>
            <w:r w:rsidRPr="000A1B60">
              <w:rPr>
                <w:rFonts w:ascii="Calibri" w:eastAsia="Times New Roman" w:hAnsi="Calibri" w:cs="Calibri"/>
                <w:b/>
                <w:bCs/>
                <w:color w:val="000000"/>
                <w:lang w:eastAsia="tr-TR"/>
              </w:rPr>
              <w:t>Veri Tipi</w:t>
            </w:r>
          </w:p>
        </w:tc>
      </w:tr>
      <w:tr w:rsidR="00C549AE" w:rsidRPr="000A1B60" w:rsidTr="00D53748">
        <w:trPr>
          <w:trHeight w:val="300"/>
        </w:trPr>
        <w:tc>
          <w:tcPr>
            <w:tcW w:w="3995" w:type="dxa"/>
            <w:tcBorders>
              <w:top w:val="nil"/>
              <w:left w:val="single" w:sz="4" w:space="0" w:color="auto"/>
              <w:bottom w:val="single" w:sz="4" w:space="0" w:color="auto"/>
              <w:right w:val="single" w:sz="4" w:space="0" w:color="auto"/>
            </w:tcBorders>
            <w:shd w:val="clear" w:color="auto" w:fill="auto"/>
            <w:noWrap/>
            <w:vAlign w:val="bottom"/>
            <w:hideMark/>
          </w:tcPr>
          <w:p w:rsidR="00C549AE" w:rsidRPr="000A1B60" w:rsidRDefault="00C549AE"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Tarih</w:t>
            </w:r>
          </w:p>
        </w:tc>
        <w:tc>
          <w:tcPr>
            <w:tcW w:w="1380" w:type="dxa"/>
            <w:tcBorders>
              <w:top w:val="nil"/>
              <w:left w:val="nil"/>
              <w:bottom w:val="single" w:sz="4" w:space="0" w:color="auto"/>
              <w:right w:val="single" w:sz="4" w:space="0" w:color="auto"/>
            </w:tcBorders>
            <w:shd w:val="clear" w:color="auto" w:fill="auto"/>
            <w:noWrap/>
            <w:vAlign w:val="bottom"/>
            <w:hideMark/>
          </w:tcPr>
          <w:p w:rsidR="00C549AE" w:rsidRPr="000A1B60" w:rsidRDefault="00C549AE"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datetime</w:t>
            </w:r>
          </w:p>
        </w:tc>
      </w:tr>
      <w:tr w:rsidR="00C549AE" w:rsidRPr="000A1B60" w:rsidTr="00D53748">
        <w:trPr>
          <w:trHeight w:val="300"/>
        </w:trPr>
        <w:tc>
          <w:tcPr>
            <w:tcW w:w="3995" w:type="dxa"/>
            <w:tcBorders>
              <w:top w:val="nil"/>
              <w:left w:val="single" w:sz="4" w:space="0" w:color="auto"/>
              <w:bottom w:val="single" w:sz="4" w:space="0" w:color="auto"/>
              <w:right w:val="single" w:sz="4" w:space="0" w:color="auto"/>
            </w:tcBorders>
            <w:shd w:val="clear" w:color="auto" w:fill="auto"/>
            <w:noWrap/>
            <w:vAlign w:val="bottom"/>
            <w:hideMark/>
          </w:tcPr>
          <w:p w:rsidR="00C549AE" w:rsidRPr="000A1B60" w:rsidRDefault="00C549AE"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[Ağırlıklı Ortalama Fiyat (TL/gr)]</w:t>
            </w:r>
          </w:p>
        </w:tc>
        <w:tc>
          <w:tcPr>
            <w:tcW w:w="1380" w:type="dxa"/>
            <w:tcBorders>
              <w:top w:val="nil"/>
              <w:left w:val="nil"/>
              <w:bottom w:val="single" w:sz="4" w:space="0" w:color="auto"/>
              <w:right w:val="single" w:sz="4" w:space="0" w:color="auto"/>
            </w:tcBorders>
            <w:shd w:val="clear" w:color="auto" w:fill="auto"/>
            <w:noWrap/>
            <w:vAlign w:val="bottom"/>
            <w:hideMark/>
          </w:tcPr>
          <w:p w:rsidR="00C549AE" w:rsidRPr="000A1B60" w:rsidRDefault="00FE43B4"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F</w:t>
            </w:r>
            <w:r w:rsidR="00C549AE" w:rsidRPr="000A1B60">
              <w:rPr>
                <w:rFonts w:ascii="Calibri" w:eastAsia="Times New Roman" w:hAnsi="Calibri" w:cs="Calibri"/>
                <w:color w:val="000000"/>
                <w:lang w:eastAsia="tr-TR"/>
              </w:rPr>
              <w:t>loat</w:t>
            </w:r>
          </w:p>
        </w:tc>
      </w:tr>
      <w:tr w:rsidR="00C549AE" w:rsidRPr="000A1B60" w:rsidTr="00D53748">
        <w:trPr>
          <w:trHeight w:val="300"/>
        </w:trPr>
        <w:tc>
          <w:tcPr>
            <w:tcW w:w="3995" w:type="dxa"/>
            <w:tcBorders>
              <w:top w:val="nil"/>
              <w:left w:val="single" w:sz="4" w:space="0" w:color="auto"/>
              <w:bottom w:val="single" w:sz="4" w:space="0" w:color="auto"/>
              <w:right w:val="single" w:sz="4" w:space="0" w:color="auto"/>
            </w:tcBorders>
            <w:shd w:val="clear" w:color="auto" w:fill="auto"/>
            <w:noWrap/>
            <w:vAlign w:val="bottom"/>
            <w:hideMark/>
          </w:tcPr>
          <w:p w:rsidR="00C549AE" w:rsidRPr="000A1B60" w:rsidRDefault="00C549AE"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[Ağırlıklı Ortalama Fiyat (ABD Doları/Ons)]</w:t>
            </w:r>
          </w:p>
        </w:tc>
        <w:tc>
          <w:tcPr>
            <w:tcW w:w="1380" w:type="dxa"/>
            <w:tcBorders>
              <w:top w:val="nil"/>
              <w:left w:val="nil"/>
              <w:bottom w:val="single" w:sz="4" w:space="0" w:color="auto"/>
              <w:right w:val="single" w:sz="4" w:space="0" w:color="auto"/>
            </w:tcBorders>
            <w:shd w:val="clear" w:color="auto" w:fill="auto"/>
            <w:noWrap/>
            <w:vAlign w:val="bottom"/>
            <w:hideMark/>
          </w:tcPr>
          <w:p w:rsidR="00C549AE" w:rsidRPr="000A1B60" w:rsidRDefault="00FE43B4"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F</w:t>
            </w:r>
            <w:r w:rsidR="00C549AE" w:rsidRPr="000A1B60">
              <w:rPr>
                <w:rFonts w:ascii="Calibri" w:eastAsia="Times New Roman" w:hAnsi="Calibri" w:cs="Calibri"/>
                <w:color w:val="000000"/>
                <w:lang w:eastAsia="tr-TR"/>
              </w:rPr>
              <w:t>loat</w:t>
            </w:r>
          </w:p>
        </w:tc>
      </w:tr>
      <w:tr w:rsidR="00C549AE" w:rsidRPr="000A1B60" w:rsidTr="00D53748">
        <w:trPr>
          <w:trHeight w:val="300"/>
        </w:trPr>
        <w:tc>
          <w:tcPr>
            <w:tcW w:w="3995" w:type="dxa"/>
            <w:tcBorders>
              <w:top w:val="nil"/>
              <w:left w:val="single" w:sz="4" w:space="0" w:color="auto"/>
              <w:bottom w:val="single" w:sz="4" w:space="0" w:color="auto"/>
              <w:right w:val="single" w:sz="4" w:space="0" w:color="auto"/>
            </w:tcBorders>
            <w:shd w:val="clear" w:color="auto" w:fill="auto"/>
            <w:noWrap/>
            <w:vAlign w:val="bottom"/>
            <w:hideMark/>
          </w:tcPr>
          <w:p w:rsidR="00C549AE" w:rsidRPr="000A1B60" w:rsidRDefault="00C549AE"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[Kapanış Fiyatı (ABD Doları/Ons)]</w:t>
            </w:r>
          </w:p>
        </w:tc>
        <w:tc>
          <w:tcPr>
            <w:tcW w:w="1380" w:type="dxa"/>
            <w:tcBorders>
              <w:top w:val="nil"/>
              <w:left w:val="nil"/>
              <w:bottom w:val="single" w:sz="4" w:space="0" w:color="auto"/>
              <w:right w:val="single" w:sz="4" w:space="0" w:color="auto"/>
            </w:tcBorders>
            <w:shd w:val="clear" w:color="auto" w:fill="auto"/>
            <w:noWrap/>
            <w:vAlign w:val="bottom"/>
            <w:hideMark/>
          </w:tcPr>
          <w:p w:rsidR="00C549AE" w:rsidRPr="000A1B60" w:rsidRDefault="00FE43B4"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F</w:t>
            </w:r>
            <w:r w:rsidR="00C549AE" w:rsidRPr="000A1B60">
              <w:rPr>
                <w:rFonts w:ascii="Calibri" w:eastAsia="Times New Roman" w:hAnsi="Calibri" w:cs="Calibri"/>
                <w:color w:val="000000"/>
                <w:lang w:eastAsia="tr-TR"/>
              </w:rPr>
              <w:t>loat</w:t>
            </w:r>
          </w:p>
        </w:tc>
      </w:tr>
      <w:tr w:rsidR="00C549AE" w:rsidRPr="000A1B60" w:rsidTr="00D53748">
        <w:trPr>
          <w:trHeight w:val="300"/>
        </w:trPr>
        <w:tc>
          <w:tcPr>
            <w:tcW w:w="3995" w:type="dxa"/>
            <w:tcBorders>
              <w:top w:val="nil"/>
              <w:left w:val="single" w:sz="4" w:space="0" w:color="auto"/>
              <w:bottom w:val="single" w:sz="4" w:space="0" w:color="auto"/>
              <w:right w:val="single" w:sz="4" w:space="0" w:color="auto"/>
            </w:tcBorders>
            <w:shd w:val="clear" w:color="auto" w:fill="auto"/>
            <w:noWrap/>
            <w:vAlign w:val="bottom"/>
            <w:hideMark/>
          </w:tcPr>
          <w:p w:rsidR="00C549AE" w:rsidRPr="000A1B60" w:rsidRDefault="00C549AE"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[En Yüksek (ABD Doları/Ons)]</w:t>
            </w:r>
          </w:p>
        </w:tc>
        <w:tc>
          <w:tcPr>
            <w:tcW w:w="1380" w:type="dxa"/>
            <w:tcBorders>
              <w:top w:val="nil"/>
              <w:left w:val="nil"/>
              <w:bottom w:val="single" w:sz="4" w:space="0" w:color="auto"/>
              <w:right w:val="single" w:sz="4" w:space="0" w:color="auto"/>
            </w:tcBorders>
            <w:shd w:val="clear" w:color="auto" w:fill="auto"/>
            <w:noWrap/>
            <w:vAlign w:val="bottom"/>
            <w:hideMark/>
          </w:tcPr>
          <w:p w:rsidR="00C549AE" w:rsidRPr="000A1B60" w:rsidRDefault="00FE43B4"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F</w:t>
            </w:r>
            <w:r w:rsidR="00C549AE" w:rsidRPr="000A1B60">
              <w:rPr>
                <w:rFonts w:ascii="Calibri" w:eastAsia="Times New Roman" w:hAnsi="Calibri" w:cs="Calibri"/>
                <w:color w:val="000000"/>
                <w:lang w:eastAsia="tr-TR"/>
              </w:rPr>
              <w:t>loat</w:t>
            </w:r>
          </w:p>
        </w:tc>
      </w:tr>
      <w:tr w:rsidR="00C549AE" w:rsidRPr="000A1B60" w:rsidTr="00D53748">
        <w:trPr>
          <w:trHeight w:val="300"/>
        </w:trPr>
        <w:tc>
          <w:tcPr>
            <w:tcW w:w="3995" w:type="dxa"/>
            <w:tcBorders>
              <w:top w:val="nil"/>
              <w:left w:val="single" w:sz="4" w:space="0" w:color="auto"/>
              <w:bottom w:val="single" w:sz="4" w:space="0" w:color="auto"/>
              <w:right w:val="single" w:sz="4" w:space="0" w:color="auto"/>
            </w:tcBorders>
            <w:shd w:val="clear" w:color="auto" w:fill="auto"/>
            <w:noWrap/>
            <w:vAlign w:val="bottom"/>
            <w:hideMark/>
          </w:tcPr>
          <w:p w:rsidR="00C549AE" w:rsidRPr="000A1B60" w:rsidRDefault="00C549AE"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[En Düşük (ABD Doları/Ons)]</w:t>
            </w:r>
          </w:p>
        </w:tc>
        <w:tc>
          <w:tcPr>
            <w:tcW w:w="1380" w:type="dxa"/>
            <w:tcBorders>
              <w:top w:val="nil"/>
              <w:left w:val="nil"/>
              <w:bottom w:val="single" w:sz="4" w:space="0" w:color="auto"/>
              <w:right w:val="single" w:sz="4" w:space="0" w:color="auto"/>
            </w:tcBorders>
            <w:shd w:val="clear" w:color="auto" w:fill="auto"/>
            <w:noWrap/>
            <w:vAlign w:val="bottom"/>
            <w:hideMark/>
          </w:tcPr>
          <w:p w:rsidR="00C549AE" w:rsidRPr="000A1B60" w:rsidRDefault="00FE43B4" w:rsidP="000A1B60">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F</w:t>
            </w:r>
            <w:r w:rsidR="00C549AE" w:rsidRPr="000A1B60">
              <w:rPr>
                <w:rFonts w:ascii="Calibri" w:eastAsia="Times New Roman" w:hAnsi="Calibri" w:cs="Calibri"/>
                <w:color w:val="000000"/>
                <w:lang w:eastAsia="tr-TR"/>
              </w:rPr>
              <w:t>loat</w:t>
            </w:r>
          </w:p>
        </w:tc>
      </w:tr>
    </w:tbl>
    <w:p w:rsidR="000A1B60" w:rsidRDefault="000A1B60" w:rsidP="000A1B60">
      <w:pPr>
        <w:spacing w:after="0"/>
        <w:rPr>
          <w:sz w:val="20"/>
        </w:rPr>
      </w:pPr>
    </w:p>
    <w:p w:rsidR="00C549AE" w:rsidRDefault="00C549AE" w:rsidP="00C549AE">
      <w:pPr>
        <w:rPr>
          <w:b/>
          <w:u w:val="single"/>
        </w:rPr>
      </w:pPr>
      <w:r>
        <w:rPr>
          <w:b/>
          <w:u w:val="single"/>
        </w:rPr>
        <w:t>MSSQL Kodu:</w:t>
      </w:r>
    </w:p>
    <w:p w:rsidR="00C549AE" w:rsidRPr="00C549AE" w:rsidRDefault="00C549AE" w:rsidP="00C549AE">
      <w:pPr>
        <w:spacing w:after="0"/>
        <w:rPr>
          <w:sz w:val="20"/>
        </w:rPr>
      </w:pPr>
      <w:r w:rsidRPr="00C549AE">
        <w:rPr>
          <w:sz w:val="20"/>
        </w:rPr>
        <w:t>GO</w:t>
      </w:r>
    </w:p>
    <w:p w:rsidR="00C549AE" w:rsidRPr="00C549AE" w:rsidRDefault="00C549AE" w:rsidP="00C549AE">
      <w:pPr>
        <w:spacing w:after="0"/>
        <w:rPr>
          <w:sz w:val="20"/>
        </w:rPr>
      </w:pPr>
      <w:r w:rsidRPr="00C549AE">
        <w:rPr>
          <w:sz w:val="20"/>
        </w:rPr>
        <w:t>/****** Object:  Table [dbo].[Altın]    Script Date: 31.5.2017 14:58:31 ******/</w:t>
      </w:r>
    </w:p>
    <w:p w:rsidR="00C549AE" w:rsidRPr="00C549AE" w:rsidRDefault="00C549AE" w:rsidP="00C549AE">
      <w:pPr>
        <w:spacing w:after="0"/>
        <w:rPr>
          <w:sz w:val="20"/>
        </w:rPr>
      </w:pPr>
      <w:r w:rsidRPr="00C549AE">
        <w:rPr>
          <w:sz w:val="20"/>
        </w:rPr>
        <w:t>SET ANSI_NULLS ON</w:t>
      </w:r>
    </w:p>
    <w:p w:rsidR="00C549AE" w:rsidRPr="00C549AE" w:rsidRDefault="00C549AE" w:rsidP="00C549AE">
      <w:pPr>
        <w:spacing w:after="0"/>
        <w:rPr>
          <w:sz w:val="20"/>
        </w:rPr>
      </w:pPr>
      <w:r w:rsidRPr="00C549AE">
        <w:rPr>
          <w:sz w:val="20"/>
        </w:rPr>
        <w:t>GO</w:t>
      </w:r>
    </w:p>
    <w:p w:rsidR="00C549AE" w:rsidRPr="00C549AE" w:rsidRDefault="00C549AE" w:rsidP="00C549AE">
      <w:pPr>
        <w:spacing w:after="0"/>
        <w:rPr>
          <w:sz w:val="20"/>
        </w:rPr>
      </w:pPr>
      <w:r w:rsidRPr="00C549AE">
        <w:rPr>
          <w:sz w:val="20"/>
        </w:rPr>
        <w:t>SET QUOTED_IDENTIFIER ON</w:t>
      </w:r>
    </w:p>
    <w:p w:rsidR="00C549AE" w:rsidRPr="00C549AE" w:rsidRDefault="00C549AE" w:rsidP="00C549AE">
      <w:pPr>
        <w:spacing w:after="0"/>
        <w:rPr>
          <w:sz w:val="20"/>
        </w:rPr>
      </w:pPr>
      <w:r w:rsidRPr="00C549AE">
        <w:rPr>
          <w:sz w:val="20"/>
        </w:rPr>
        <w:t>GO</w:t>
      </w:r>
    </w:p>
    <w:p w:rsidR="00C549AE" w:rsidRPr="00C549AE" w:rsidRDefault="00C549AE" w:rsidP="00C549AE">
      <w:pPr>
        <w:spacing w:after="0"/>
        <w:rPr>
          <w:sz w:val="20"/>
        </w:rPr>
      </w:pPr>
      <w:r w:rsidRPr="00C549AE">
        <w:rPr>
          <w:sz w:val="20"/>
        </w:rPr>
        <w:t>CREATE TABLE [dbo].[Altın]</w:t>
      </w:r>
      <w:proofErr w:type="gramStart"/>
      <w:r w:rsidRPr="00C549AE">
        <w:rPr>
          <w:sz w:val="20"/>
        </w:rPr>
        <w:t>(</w:t>
      </w:r>
      <w:proofErr w:type="gramEnd"/>
    </w:p>
    <w:p w:rsidR="00C549AE" w:rsidRPr="00C549AE" w:rsidRDefault="00C549AE" w:rsidP="00C549AE">
      <w:pPr>
        <w:spacing w:after="0"/>
        <w:rPr>
          <w:sz w:val="20"/>
        </w:rPr>
      </w:pPr>
      <w:r w:rsidRPr="00C549AE">
        <w:rPr>
          <w:sz w:val="20"/>
        </w:rPr>
        <w:tab/>
        <w:t>[Tarih] [datetime] NULL,</w:t>
      </w:r>
    </w:p>
    <w:p w:rsidR="00C549AE" w:rsidRPr="00C549AE" w:rsidRDefault="00C549AE" w:rsidP="00C549AE">
      <w:pPr>
        <w:spacing w:after="0"/>
        <w:rPr>
          <w:sz w:val="20"/>
        </w:rPr>
      </w:pPr>
      <w:r w:rsidRPr="00C549AE">
        <w:rPr>
          <w:sz w:val="20"/>
        </w:rPr>
        <w:tab/>
        <w:t>[Ağırlıklı Ortalama Fiyat (TL/gr)] [float] NULL,</w:t>
      </w:r>
    </w:p>
    <w:p w:rsidR="00C549AE" w:rsidRPr="00C549AE" w:rsidRDefault="00C549AE" w:rsidP="00C549AE">
      <w:pPr>
        <w:spacing w:after="0"/>
        <w:rPr>
          <w:sz w:val="20"/>
        </w:rPr>
      </w:pPr>
      <w:r w:rsidRPr="00C549AE">
        <w:rPr>
          <w:sz w:val="20"/>
        </w:rPr>
        <w:tab/>
        <w:t>[Ağırlıklı Ortalama Fiyat (ABD Doları/Ons)] [float] NULL,</w:t>
      </w:r>
    </w:p>
    <w:p w:rsidR="00C549AE" w:rsidRPr="00C549AE" w:rsidRDefault="00C549AE" w:rsidP="00C549AE">
      <w:pPr>
        <w:spacing w:after="0"/>
        <w:rPr>
          <w:sz w:val="20"/>
        </w:rPr>
      </w:pPr>
      <w:r w:rsidRPr="00C549AE">
        <w:rPr>
          <w:sz w:val="20"/>
        </w:rPr>
        <w:tab/>
        <w:t>[Kapanış Fiyatı (ABD Doları/Ons)] [float] NULL,</w:t>
      </w:r>
    </w:p>
    <w:p w:rsidR="00C549AE" w:rsidRPr="00C549AE" w:rsidRDefault="00C549AE" w:rsidP="00C549AE">
      <w:pPr>
        <w:spacing w:after="0"/>
        <w:rPr>
          <w:sz w:val="20"/>
        </w:rPr>
      </w:pPr>
      <w:r w:rsidRPr="00C549AE">
        <w:rPr>
          <w:sz w:val="20"/>
        </w:rPr>
        <w:tab/>
        <w:t>[En Yüksek (ABD Doları/Ons)] [float] NULL,</w:t>
      </w:r>
    </w:p>
    <w:p w:rsidR="00C549AE" w:rsidRPr="00C549AE" w:rsidRDefault="00C549AE" w:rsidP="00C549AE">
      <w:pPr>
        <w:spacing w:after="0"/>
        <w:rPr>
          <w:sz w:val="20"/>
        </w:rPr>
      </w:pPr>
      <w:r w:rsidRPr="00C549AE">
        <w:rPr>
          <w:sz w:val="20"/>
        </w:rPr>
        <w:tab/>
        <w:t>[En Düşük (ABD Doları/Ons)] [float] NULL</w:t>
      </w:r>
    </w:p>
    <w:p w:rsidR="000A1B60" w:rsidRDefault="00C549AE" w:rsidP="00C549AE">
      <w:pPr>
        <w:spacing w:after="0"/>
        <w:rPr>
          <w:sz w:val="20"/>
        </w:rPr>
      </w:pPr>
      <w:r w:rsidRPr="00C549AE">
        <w:rPr>
          <w:sz w:val="20"/>
        </w:rPr>
        <w:t>) ON [PRIMARY]</w:t>
      </w:r>
    </w:p>
    <w:p w:rsidR="00C549AE" w:rsidRDefault="00C549AE" w:rsidP="000A1B60">
      <w:pPr>
        <w:spacing w:after="0"/>
        <w:rPr>
          <w:sz w:val="20"/>
        </w:rPr>
      </w:pPr>
    </w:p>
    <w:p w:rsidR="001C33C5" w:rsidRDefault="00C549AE" w:rsidP="001C33C5">
      <w:pPr>
        <w:pStyle w:val="ListeParagraf"/>
        <w:numPr>
          <w:ilvl w:val="2"/>
          <w:numId w:val="1"/>
        </w:numPr>
        <w:outlineLvl w:val="2"/>
        <w:rPr>
          <w:b/>
          <w:szCs w:val="24"/>
          <w:u w:val="single"/>
        </w:rPr>
      </w:pPr>
      <w:bookmarkStart w:id="86" w:name="_Toc487464184"/>
      <w:r w:rsidRPr="001E7682">
        <w:rPr>
          <w:b/>
          <w:szCs w:val="24"/>
          <w:u w:val="single"/>
        </w:rPr>
        <w:t>BIST</w:t>
      </w:r>
      <w:r w:rsidR="001C33C5">
        <w:rPr>
          <w:b/>
          <w:szCs w:val="24"/>
          <w:u w:val="single"/>
        </w:rPr>
        <w:t xml:space="preserve"> Endeks Verileri</w:t>
      </w:r>
      <w:bookmarkEnd w:id="86"/>
      <w:r w:rsidR="001C33C5">
        <w:rPr>
          <w:b/>
          <w:szCs w:val="24"/>
          <w:u w:val="single"/>
        </w:rPr>
        <w:t xml:space="preserve"> </w:t>
      </w:r>
    </w:p>
    <w:p w:rsidR="001C33C5" w:rsidRPr="001C33C5" w:rsidRDefault="009D3997" w:rsidP="001C33C5">
      <w:pPr>
        <w:rPr>
          <w:b/>
          <w:szCs w:val="24"/>
          <w:u w:val="single"/>
        </w:rPr>
      </w:pPr>
      <w:r w:rsidRPr="009D3997">
        <w:rPr>
          <w:b/>
          <w:szCs w:val="24"/>
        </w:rPr>
        <w:t xml:space="preserve">AMAÇ: </w:t>
      </w:r>
      <w:r w:rsidR="001C33C5">
        <w:rPr>
          <w:szCs w:val="24"/>
        </w:rPr>
        <w:t>BIST Endeks verileri için aşağıdaki iki tablo kullanılacaktır. Bu tablolardan ikincisi olan “</w:t>
      </w:r>
      <w:r w:rsidR="001C33C5" w:rsidRPr="001C33C5">
        <w:rPr>
          <w:szCs w:val="24"/>
        </w:rPr>
        <w:t>BIST Endeks Verileri</w:t>
      </w:r>
      <w:r w:rsidR="001C33C5">
        <w:rPr>
          <w:szCs w:val="24"/>
        </w:rPr>
        <w:t xml:space="preserve"> Tablosu” tarih ve ilgili endeks tipi bazında endeks değerlerini içerecektir. “</w:t>
      </w:r>
      <w:r w:rsidR="001C33C5" w:rsidRPr="001C33C5">
        <w:rPr>
          <w:szCs w:val="24"/>
        </w:rPr>
        <w:t>BIST Endeks Kodları Açıklama Tablosu</w:t>
      </w:r>
      <w:r w:rsidR="001C33C5">
        <w:rPr>
          <w:szCs w:val="24"/>
        </w:rPr>
        <w:t>” ise ilgili endeks tipinin uzun adını ve bu endeks tipine atanmış kodu göstermektedir.</w:t>
      </w:r>
    </w:p>
    <w:p w:rsidR="001C33C5" w:rsidRPr="001E7682" w:rsidRDefault="001C33C5" w:rsidP="001C33C5">
      <w:pPr>
        <w:pStyle w:val="ListeParagraf"/>
        <w:numPr>
          <w:ilvl w:val="3"/>
          <w:numId w:val="1"/>
        </w:numPr>
        <w:outlineLvl w:val="2"/>
        <w:rPr>
          <w:b/>
          <w:szCs w:val="24"/>
          <w:u w:val="single"/>
        </w:rPr>
      </w:pPr>
      <w:bookmarkStart w:id="87" w:name="_Toc487464185"/>
      <w:r>
        <w:rPr>
          <w:b/>
          <w:szCs w:val="24"/>
          <w:u w:val="single"/>
        </w:rPr>
        <w:t>BIST Endeks Kodları Açıklama Tablosu</w:t>
      </w:r>
      <w:bookmarkEnd w:id="87"/>
    </w:p>
    <w:tbl>
      <w:tblPr>
        <w:tblW w:w="2438" w:type="dxa"/>
        <w:tblInd w:w="55" w:type="dxa"/>
        <w:tblCellMar>
          <w:left w:w="70" w:type="dxa"/>
          <w:right w:w="70" w:type="dxa"/>
        </w:tblCellMar>
        <w:tblLook w:val="04A0" w:firstRow="1" w:lastRow="0" w:firstColumn="1" w:lastColumn="0" w:noHBand="0" w:noVBand="1"/>
      </w:tblPr>
      <w:tblGrid>
        <w:gridCol w:w="1058"/>
        <w:gridCol w:w="1380"/>
      </w:tblGrid>
      <w:tr w:rsidR="001C33C5" w:rsidRPr="00C549AE" w:rsidTr="008E2B0A">
        <w:trPr>
          <w:trHeight w:val="300"/>
        </w:trPr>
        <w:tc>
          <w:tcPr>
            <w:tcW w:w="105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C33C5" w:rsidRPr="00C549AE" w:rsidRDefault="001C33C5" w:rsidP="0055139B">
            <w:pPr>
              <w:spacing w:after="0" w:line="240" w:lineRule="auto"/>
              <w:jc w:val="center"/>
              <w:rPr>
                <w:rFonts w:ascii="Calibri" w:eastAsia="Times New Roman" w:hAnsi="Calibri" w:cs="Calibri"/>
                <w:b/>
                <w:bCs/>
                <w:color w:val="000000"/>
                <w:lang w:eastAsia="tr-TR"/>
              </w:rPr>
            </w:pPr>
            <w:r w:rsidRPr="00C549AE">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1C33C5" w:rsidRPr="00C549AE" w:rsidRDefault="001C33C5" w:rsidP="0055139B">
            <w:pPr>
              <w:spacing w:after="0" w:line="240" w:lineRule="auto"/>
              <w:jc w:val="center"/>
              <w:rPr>
                <w:rFonts w:ascii="Calibri" w:eastAsia="Times New Roman" w:hAnsi="Calibri" w:cs="Calibri"/>
                <w:b/>
                <w:bCs/>
                <w:color w:val="000000"/>
                <w:lang w:eastAsia="tr-TR"/>
              </w:rPr>
            </w:pPr>
            <w:r w:rsidRPr="00C549AE">
              <w:rPr>
                <w:rFonts w:ascii="Calibri" w:eastAsia="Times New Roman" w:hAnsi="Calibri" w:cs="Calibri"/>
                <w:b/>
                <w:bCs/>
                <w:color w:val="000000"/>
                <w:lang w:eastAsia="tr-TR"/>
              </w:rPr>
              <w:t>Veri Tipi</w:t>
            </w:r>
          </w:p>
        </w:tc>
      </w:tr>
      <w:tr w:rsidR="001C33C5" w:rsidRPr="00C549AE" w:rsidTr="008E2B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1C33C5" w:rsidRPr="00C549AE" w:rsidRDefault="001C33C5"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Kod</w:t>
            </w:r>
          </w:p>
        </w:tc>
        <w:tc>
          <w:tcPr>
            <w:tcW w:w="1380" w:type="dxa"/>
            <w:tcBorders>
              <w:top w:val="nil"/>
              <w:left w:val="nil"/>
              <w:bottom w:val="single" w:sz="4" w:space="0" w:color="auto"/>
              <w:right w:val="single" w:sz="4" w:space="0" w:color="auto"/>
            </w:tcBorders>
            <w:shd w:val="clear" w:color="auto" w:fill="auto"/>
            <w:noWrap/>
            <w:vAlign w:val="bottom"/>
          </w:tcPr>
          <w:p w:rsidR="001C33C5" w:rsidRPr="00C549AE" w:rsidRDefault="001C33C5" w:rsidP="008E2B0A">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C(</w:t>
            </w:r>
            <w:r w:rsidR="00084A6C">
              <w:rPr>
                <w:rFonts w:ascii="Calibri" w:eastAsia="Times New Roman" w:hAnsi="Calibri" w:cs="Calibri"/>
                <w:color w:val="000000"/>
                <w:lang w:eastAsia="tr-TR"/>
              </w:rPr>
              <w:t>50</w:t>
            </w:r>
            <w:r>
              <w:rPr>
                <w:rFonts w:ascii="Calibri" w:eastAsia="Times New Roman" w:hAnsi="Calibri" w:cs="Calibri"/>
                <w:color w:val="000000"/>
                <w:lang w:eastAsia="tr-TR"/>
              </w:rPr>
              <w:t>)</w:t>
            </w:r>
          </w:p>
        </w:tc>
      </w:tr>
      <w:tr w:rsidR="001C33C5" w:rsidRPr="00C549AE" w:rsidTr="008E2B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1C33C5" w:rsidRPr="00C549AE" w:rsidRDefault="001C33C5"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Açıklama</w:t>
            </w:r>
          </w:p>
        </w:tc>
        <w:tc>
          <w:tcPr>
            <w:tcW w:w="1380" w:type="dxa"/>
            <w:tcBorders>
              <w:top w:val="nil"/>
              <w:left w:val="nil"/>
              <w:bottom w:val="single" w:sz="4" w:space="0" w:color="auto"/>
              <w:right w:val="single" w:sz="4" w:space="0" w:color="auto"/>
            </w:tcBorders>
            <w:shd w:val="clear" w:color="auto" w:fill="auto"/>
            <w:noWrap/>
            <w:vAlign w:val="bottom"/>
          </w:tcPr>
          <w:p w:rsidR="001C33C5" w:rsidRPr="00C549AE" w:rsidRDefault="008E2B0A" w:rsidP="008E2B0A">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C(150)</w:t>
            </w:r>
          </w:p>
        </w:tc>
      </w:tr>
    </w:tbl>
    <w:p w:rsidR="001C33C5" w:rsidRDefault="001C33C5" w:rsidP="001C33C5">
      <w:pPr>
        <w:rPr>
          <w:b/>
          <w:szCs w:val="24"/>
          <w:u w:val="single"/>
        </w:rPr>
      </w:pPr>
    </w:p>
    <w:p w:rsidR="001C33C5" w:rsidRDefault="001C33C5" w:rsidP="001C33C5">
      <w:proofErr w:type="gramStart"/>
      <w:r w:rsidRPr="00F12652">
        <w:t>Halihazırda</w:t>
      </w:r>
      <w:proofErr w:type="gramEnd"/>
      <w:r w:rsidRPr="00F12652">
        <w:t xml:space="preserve"> </w:t>
      </w:r>
      <w:r w:rsidR="007834F3">
        <w:t xml:space="preserve">kaynak olarak </w:t>
      </w:r>
      <w:r>
        <w:t xml:space="preserve">kullanılan </w:t>
      </w:r>
      <w:r w:rsidR="003D26DD">
        <w:t xml:space="preserve">BIST </w:t>
      </w:r>
      <w:r>
        <w:t xml:space="preserve">endeks kodları ve bu kodların açıklamaları aşağıdaki tabloda yer almaktadır. </w:t>
      </w:r>
    </w:p>
    <w:tbl>
      <w:tblPr>
        <w:tblW w:w="5723" w:type="dxa"/>
        <w:tblInd w:w="55" w:type="dxa"/>
        <w:tblCellMar>
          <w:left w:w="70" w:type="dxa"/>
          <w:right w:w="70" w:type="dxa"/>
        </w:tblCellMar>
        <w:tblLook w:val="04A0" w:firstRow="1" w:lastRow="0" w:firstColumn="1" w:lastColumn="0" w:noHBand="0" w:noVBand="1"/>
      </w:tblPr>
      <w:tblGrid>
        <w:gridCol w:w="1666"/>
        <w:gridCol w:w="4057"/>
      </w:tblGrid>
      <w:tr w:rsidR="001C33C5" w:rsidRPr="000A1B60" w:rsidTr="00B232CB">
        <w:trPr>
          <w:trHeight w:val="300"/>
          <w:tblHeader/>
        </w:trPr>
        <w:tc>
          <w:tcPr>
            <w:tcW w:w="166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C33C5" w:rsidRPr="000A1B60" w:rsidRDefault="001C33C5" w:rsidP="0055139B">
            <w:pPr>
              <w:spacing w:after="0" w:line="240" w:lineRule="auto"/>
              <w:jc w:val="center"/>
              <w:rPr>
                <w:rFonts w:ascii="Calibri" w:eastAsia="Times New Roman" w:hAnsi="Calibri" w:cs="Calibri"/>
                <w:b/>
                <w:bCs/>
                <w:color w:val="000000"/>
                <w:lang w:eastAsia="tr-TR"/>
              </w:rPr>
            </w:pPr>
            <w:r>
              <w:rPr>
                <w:rFonts w:ascii="Calibri" w:eastAsia="Times New Roman" w:hAnsi="Calibri" w:cs="Calibri"/>
                <w:b/>
                <w:bCs/>
                <w:color w:val="000000"/>
                <w:lang w:eastAsia="tr-TR"/>
              </w:rPr>
              <w:t>Kod</w:t>
            </w:r>
          </w:p>
        </w:tc>
        <w:tc>
          <w:tcPr>
            <w:tcW w:w="4057" w:type="dxa"/>
            <w:tcBorders>
              <w:top w:val="single" w:sz="4" w:space="0" w:color="auto"/>
              <w:left w:val="nil"/>
              <w:bottom w:val="single" w:sz="4" w:space="0" w:color="auto"/>
              <w:right w:val="single" w:sz="4" w:space="0" w:color="auto"/>
            </w:tcBorders>
            <w:shd w:val="clear" w:color="000000" w:fill="D9D9D9"/>
            <w:noWrap/>
            <w:vAlign w:val="bottom"/>
            <w:hideMark/>
          </w:tcPr>
          <w:p w:rsidR="001C33C5" w:rsidRPr="000A1B60" w:rsidRDefault="001C33C5" w:rsidP="0055139B">
            <w:pPr>
              <w:spacing w:after="0" w:line="240" w:lineRule="auto"/>
              <w:jc w:val="center"/>
              <w:rPr>
                <w:rFonts w:ascii="Calibri" w:eastAsia="Times New Roman" w:hAnsi="Calibri" w:cs="Calibri"/>
                <w:b/>
                <w:bCs/>
                <w:color w:val="000000"/>
                <w:lang w:eastAsia="tr-TR"/>
              </w:rPr>
            </w:pPr>
            <w:r>
              <w:rPr>
                <w:rFonts w:ascii="Calibri" w:eastAsia="Times New Roman" w:hAnsi="Calibri" w:cs="Calibri"/>
                <w:b/>
                <w:bCs/>
                <w:color w:val="000000"/>
                <w:lang w:eastAsia="tr-TR"/>
              </w:rPr>
              <w:t>Açıklama</w:t>
            </w:r>
          </w:p>
        </w:tc>
      </w:tr>
      <w:tr w:rsidR="001C33C5" w:rsidRPr="000A1B60" w:rsidTr="00B232CB">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tcPr>
          <w:p w:rsidR="001C33C5" w:rsidRDefault="00084A6C" w:rsidP="00084A6C">
            <w:pPr>
              <w:spacing w:after="0"/>
              <w:rPr>
                <w:rFonts w:ascii="Calibri" w:hAnsi="Calibri" w:cs="Calibri"/>
                <w:color w:val="000000"/>
              </w:rPr>
            </w:pPr>
            <w:r>
              <w:rPr>
                <w:rFonts w:ascii="Calibri" w:hAnsi="Calibri" w:cs="Calibri"/>
                <w:color w:val="000000"/>
              </w:rPr>
              <w:t>F_</w:t>
            </w:r>
            <w:r w:rsidRPr="00084A6C">
              <w:rPr>
                <w:rFonts w:ascii="Calibri" w:hAnsi="Calibri" w:cs="Calibri"/>
                <w:color w:val="000000"/>
              </w:rPr>
              <w:t>BILESIK</w:t>
            </w:r>
          </w:p>
        </w:tc>
        <w:tc>
          <w:tcPr>
            <w:tcW w:w="4057" w:type="dxa"/>
            <w:tcBorders>
              <w:top w:val="nil"/>
              <w:left w:val="nil"/>
              <w:bottom w:val="single" w:sz="4" w:space="0" w:color="auto"/>
              <w:right w:val="single" w:sz="4" w:space="0" w:color="auto"/>
            </w:tcBorders>
            <w:shd w:val="clear" w:color="auto" w:fill="auto"/>
            <w:noWrap/>
            <w:vAlign w:val="bottom"/>
            <w:hideMark/>
          </w:tcPr>
          <w:p w:rsidR="001C33C5" w:rsidRPr="00C549AE" w:rsidRDefault="001C33C5" w:rsidP="0055139B">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[BIST 100-Kapanis Fiyatı]</w:t>
            </w:r>
          </w:p>
        </w:tc>
      </w:tr>
      <w:tr w:rsidR="00084A6C" w:rsidRPr="000A1B60" w:rsidTr="00B232CB">
        <w:trPr>
          <w:trHeight w:val="300"/>
        </w:trPr>
        <w:tc>
          <w:tcPr>
            <w:tcW w:w="1666" w:type="dxa"/>
            <w:tcBorders>
              <w:top w:val="nil"/>
              <w:left w:val="single" w:sz="4" w:space="0" w:color="auto"/>
              <w:bottom w:val="single" w:sz="4" w:space="0" w:color="auto"/>
              <w:right w:val="single" w:sz="4" w:space="0" w:color="auto"/>
            </w:tcBorders>
            <w:shd w:val="clear" w:color="auto" w:fill="auto"/>
            <w:noWrap/>
          </w:tcPr>
          <w:p w:rsidR="00084A6C" w:rsidRPr="00DB53A2" w:rsidRDefault="00084A6C" w:rsidP="00084A6C">
            <w:pPr>
              <w:spacing w:after="0"/>
            </w:pPr>
            <w:r w:rsidRPr="00084A6C">
              <w:rPr>
                <w:rFonts w:ascii="Calibri" w:hAnsi="Calibri" w:cs="Calibri"/>
                <w:color w:val="000000"/>
              </w:rPr>
              <w:t>BILESIK</w:t>
            </w:r>
            <w:r>
              <w:t>_ISL_</w:t>
            </w:r>
            <w:r w:rsidRPr="00DB53A2">
              <w:t>HC</w:t>
            </w:r>
          </w:p>
        </w:tc>
        <w:tc>
          <w:tcPr>
            <w:tcW w:w="4057" w:type="dxa"/>
            <w:tcBorders>
              <w:top w:val="nil"/>
              <w:left w:val="nil"/>
              <w:bottom w:val="single" w:sz="4" w:space="0" w:color="auto"/>
              <w:right w:val="single" w:sz="4" w:space="0" w:color="auto"/>
            </w:tcBorders>
            <w:shd w:val="clear" w:color="auto" w:fill="auto"/>
            <w:noWrap/>
            <w:vAlign w:val="bottom"/>
            <w:hideMark/>
          </w:tcPr>
          <w:p w:rsidR="00084A6C" w:rsidRPr="00C549AE" w:rsidRDefault="00084A6C" w:rsidP="00084A6C">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[BIST100-Toplam Islem Hacmi (Bin TL)]</w:t>
            </w:r>
          </w:p>
        </w:tc>
      </w:tr>
      <w:tr w:rsidR="00084A6C" w:rsidRPr="000A1B60" w:rsidTr="00B232CB">
        <w:trPr>
          <w:trHeight w:val="300"/>
        </w:trPr>
        <w:tc>
          <w:tcPr>
            <w:tcW w:w="1666" w:type="dxa"/>
            <w:tcBorders>
              <w:top w:val="nil"/>
              <w:left w:val="single" w:sz="4" w:space="0" w:color="auto"/>
              <w:bottom w:val="single" w:sz="4" w:space="0" w:color="auto"/>
              <w:right w:val="single" w:sz="4" w:space="0" w:color="auto"/>
            </w:tcBorders>
            <w:shd w:val="clear" w:color="auto" w:fill="auto"/>
            <w:noWrap/>
          </w:tcPr>
          <w:p w:rsidR="00084A6C" w:rsidRDefault="00084A6C" w:rsidP="00084A6C">
            <w:pPr>
              <w:spacing w:after="0"/>
            </w:pPr>
            <w:r w:rsidRPr="00084A6C">
              <w:rPr>
                <w:rFonts w:ascii="Calibri" w:hAnsi="Calibri" w:cs="Calibri"/>
                <w:color w:val="000000"/>
              </w:rPr>
              <w:lastRenderedPageBreak/>
              <w:t>BILESIK</w:t>
            </w:r>
            <w:r>
              <w:t>_</w:t>
            </w:r>
            <w:r w:rsidRPr="00DB53A2">
              <w:t>ISL</w:t>
            </w:r>
            <w:r>
              <w:t>_</w:t>
            </w:r>
            <w:r w:rsidRPr="00DB53A2">
              <w:t>MK</w:t>
            </w:r>
          </w:p>
        </w:tc>
        <w:tc>
          <w:tcPr>
            <w:tcW w:w="4057" w:type="dxa"/>
            <w:tcBorders>
              <w:top w:val="nil"/>
              <w:left w:val="nil"/>
              <w:bottom w:val="single" w:sz="4" w:space="0" w:color="auto"/>
              <w:right w:val="single" w:sz="4" w:space="0" w:color="auto"/>
            </w:tcBorders>
            <w:shd w:val="clear" w:color="auto" w:fill="auto"/>
            <w:noWrap/>
            <w:vAlign w:val="bottom"/>
            <w:hideMark/>
          </w:tcPr>
          <w:p w:rsidR="00084A6C" w:rsidRPr="00C549AE" w:rsidRDefault="00084A6C" w:rsidP="00084A6C">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[BIST 100-Toplam Islem Miktari (Bin Adet)]</w:t>
            </w:r>
          </w:p>
        </w:tc>
      </w:tr>
      <w:tr w:rsidR="00084A6C" w:rsidRPr="000A1B60" w:rsidTr="00B232CB">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tcPr>
          <w:p w:rsidR="00084A6C" w:rsidRDefault="00084A6C" w:rsidP="00084A6C">
            <w:pPr>
              <w:spacing w:after="0"/>
              <w:rPr>
                <w:rFonts w:ascii="Calibri" w:hAnsi="Calibri" w:cs="Calibri"/>
                <w:color w:val="000000"/>
              </w:rPr>
            </w:pPr>
            <w:r>
              <w:rPr>
                <w:rFonts w:ascii="Calibri" w:hAnsi="Calibri" w:cs="Calibri"/>
                <w:color w:val="000000"/>
              </w:rPr>
              <w:t>F_HIZMET</w:t>
            </w:r>
          </w:p>
        </w:tc>
        <w:tc>
          <w:tcPr>
            <w:tcW w:w="4057" w:type="dxa"/>
            <w:tcBorders>
              <w:top w:val="nil"/>
              <w:left w:val="nil"/>
              <w:bottom w:val="single" w:sz="4" w:space="0" w:color="auto"/>
              <w:right w:val="single" w:sz="4" w:space="0" w:color="auto"/>
            </w:tcBorders>
            <w:shd w:val="clear" w:color="auto" w:fill="auto"/>
            <w:noWrap/>
            <w:vAlign w:val="bottom"/>
            <w:hideMark/>
          </w:tcPr>
          <w:p w:rsidR="00084A6C" w:rsidRPr="00C549AE" w:rsidRDefault="00084A6C" w:rsidP="00084A6C">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[BIST Hizmet Endeksi Kapanis Fiyatı ]</w:t>
            </w:r>
          </w:p>
        </w:tc>
      </w:tr>
      <w:tr w:rsidR="00084A6C" w:rsidRPr="000A1B60" w:rsidTr="00B232CB">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tcPr>
          <w:p w:rsidR="00084A6C" w:rsidRDefault="00084A6C" w:rsidP="00084A6C">
            <w:pPr>
              <w:spacing w:after="0"/>
              <w:rPr>
                <w:rFonts w:ascii="Calibri" w:hAnsi="Calibri" w:cs="Calibri"/>
                <w:color w:val="000000"/>
              </w:rPr>
            </w:pPr>
            <w:r>
              <w:rPr>
                <w:rFonts w:ascii="Calibri" w:hAnsi="Calibri" w:cs="Calibri"/>
                <w:color w:val="000000"/>
              </w:rPr>
              <w:t>F_MALI</w:t>
            </w:r>
          </w:p>
        </w:tc>
        <w:tc>
          <w:tcPr>
            <w:tcW w:w="4057" w:type="dxa"/>
            <w:tcBorders>
              <w:top w:val="nil"/>
              <w:left w:val="nil"/>
              <w:bottom w:val="single" w:sz="4" w:space="0" w:color="auto"/>
              <w:right w:val="single" w:sz="4" w:space="0" w:color="auto"/>
            </w:tcBorders>
            <w:shd w:val="clear" w:color="auto" w:fill="auto"/>
            <w:noWrap/>
            <w:vAlign w:val="bottom"/>
            <w:hideMark/>
          </w:tcPr>
          <w:p w:rsidR="00084A6C" w:rsidRPr="00C549AE" w:rsidRDefault="00084A6C" w:rsidP="00084A6C">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[BIST Mali Endeksi Kapanis Fiyatı]</w:t>
            </w:r>
          </w:p>
        </w:tc>
      </w:tr>
      <w:tr w:rsidR="00084A6C" w:rsidRPr="000A1B60" w:rsidTr="00B232CB">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tcPr>
          <w:p w:rsidR="00084A6C" w:rsidRDefault="00084A6C" w:rsidP="00084A6C">
            <w:pPr>
              <w:spacing w:after="0"/>
              <w:rPr>
                <w:rFonts w:ascii="Calibri" w:hAnsi="Calibri" w:cs="Calibri"/>
                <w:color w:val="000000"/>
              </w:rPr>
            </w:pPr>
            <w:r>
              <w:rPr>
                <w:rFonts w:ascii="Calibri" w:hAnsi="Calibri" w:cs="Calibri"/>
                <w:color w:val="000000"/>
              </w:rPr>
              <w:t>F_SINAI</w:t>
            </w:r>
          </w:p>
        </w:tc>
        <w:tc>
          <w:tcPr>
            <w:tcW w:w="4057" w:type="dxa"/>
            <w:tcBorders>
              <w:top w:val="nil"/>
              <w:left w:val="nil"/>
              <w:bottom w:val="single" w:sz="4" w:space="0" w:color="auto"/>
              <w:right w:val="single" w:sz="4" w:space="0" w:color="auto"/>
            </w:tcBorders>
            <w:shd w:val="clear" w:color="auto" w:fill="auto"/>
            <w:noWrap/>
            <w:vAlign w:val="bottom"/>
            <w:hideMark/>
          </w:tcPr>
          <w:p w:rsidR="00084A6C" w:rsidRPr="00C549AE" w:rsidRDefault="00084A6C" w:rsidP="00084A6C">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[BIST Sinai Endeksi Kapanis Fiyatı]</w:t>
            </w:r>
          </w:p>
        </w:tc>
      </w:tr>
      <w:tr w:rsidR="00084A6C" w:rsidRPr="000A1B60" w:rsidTr="00B232CB">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tcPr>
          <w:p w:rsidR="00084A6C" w:rsidRDefault="00084A6C" w:rsidP="00084A6C">
            <w:pPr>
              <w:spacing w:after="0"/>
              <w:rPr>
                <w:rFonts w:ascii="Calibri" w:hAnsi="Calibri" w:cs="Calibri"/>
                <w:color w:val="000000"/>
              </w:rPr>
            </w:pPr>
            <w:r>
              <w:rPr>
                <w:rFonts w:ascii="Calibri" w:hAnsi="Calibri" w:cs="Calibri"/>
                <w:color w:val="000000"/>
              </w:rPr>
              <w:t>F_TEKNOLOJI</w:t>
            </w:r>
          </w:p>
        </w:tc>
        <w:tc>
          <w:tcPr>
            <w:tcW w:w="4057" w:type="dxa"/>
            <w:tcBorders>
              <w:top w:val="nil"/>
              <w:left w:val="nil"/>
              <w:bottom w:val="single" w:sz="4" w:space="0" w:color="auto"/>
              <w:right w:val="single" w:sz="4" w:space="0" w:color="auto"/>
            </w:tcBorders>
            <w:shd w:val="clear" w:color="auto" w:fill="auto"/>
            <w:noWrap/>
            <w:vAlign w:val="bottom"/>
            <w:hideMark/>
          </w:tcPr>
          <w:p w:rsidR="00084A6C" w:rsidRPr="00C549AE" w:rsidRDefault="00084A6C" w:rsidP="00084A6C">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[BIST Teknoloji Endeksi Kapanis Fiyatı]</w:t>
            </w:r>
          </w:p>
        </w:tc>
      </w:tr>
    </w:tbl>
    <w:p w:rsidR="001C33C5" w:rsidRPr="001C33C5" w:rsidRDefault="001C33C5" w:rsidP="001C33C5">
      <w:pPr>
        <w:rPr>
          <w:b/>
          <w:szCs w:val="24"/>
          <w:u w:val="single"/>
        </w:rPr>
      </w:pPr>
    </w:p>
    <w:p w:rsidR="001C33C5" w:rsidRPr="001E7682" w:rsidRDefault="001C33C5" w:rsidP="001C33C5">
      <w:pPr>
        <w:pStyle w:val="ListeParagraf"/>
        <w:numPr>
          <w:ilvl w:val="3"/>
          <w:numId w:val="1"/>
        </w:numPr>
        <w:outlineLvl w:val="2"/>
        <w:rPr>
          <w:b/>
          <w:szCs w:val="24"/>
          <w:u w:val="single"/>
        </w:rPr>
      </w:pPr>
      <w:bookmarkStart w:id="88" w:name="_Toc487464186"/>
      <w:r>
        <w:rPr>
          <w:b/>
          <w:szCs w:val="24"/>
          <w:u w:val="single"/>
        </w:rPr>
        <w:t>BIST Endeks Verileri Tablosu</w:t>
      </w:r>
      <w:bookmarkEnd w:id="88"/>
    </w:p>
    <w:tbl>
      <w:tblPr>
        <w:tblW w:w="5437" w:type="dxa"/>
        <w:tblInd w:w="55" w:type="dxa"/>
        <w:tblCellMar>
          <w:left w:w="70" w:type="dxa"/>
          <w:right w:w="70" w:type="dxa"/>
        </w:tblCellMar>
        <w:tblLook w:val="04A0" w:firstRow="1" w:lastRow="0" w:firstColumn="1" w:lastColumn="0" w:noHBand="0" w:noVBand="1"/>
      </w:tblPr>
      <w:tblGrid>
        <w:gridCol w:w="4057"/>
        <w:gridCol w:w="1380"/>
      </w:tblGrid>
      <w:tr w:rsidR="00C549AE" w:rsidRPr="00C549AE" w:rsidTr="00D53748">
        <w:trPr>
          <w:trHeight w:val="300"/>
        </w:trPr>
        <w:tc>
          <w:tcPr>
            <w:tcW w:w="405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549AE" w:rsidRPr="00C549AE" w:rsidRDefault="00C549AE" w:rsidP="00C549AE">
            <w:pPr>
              <w:spacing w:after="0" w:line="240" w:lineRule="auto"/>
              <w:jc w:val="center"/>
              <w:rPr>
                <w:rFonts w:ascii="Calibri" w:eastAsia="Times New Roman" w:hAnsi="Calibri" w:cs="Calibri"/>
                <w:b/>
                <w:bCs/>
                <w:color w:val="000000"/>
                <w:lang w:eastAsia="tr-TR"/>
              </w:rPr>
            </w:pPr>
            <w:r w:rsidRPr="00C549AE">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C549AE" w:rsidRPr="00C549AE" w:rsidRDefault="00C549AE" w:rsidP="00C549AE">
            <w:pPr>
              <w:spacing w:after="0" w:line="240" w:lineRule="auto"/>
              <w:jc w:val="center"/>
              <w:rPr>
                <w:rFonts w:ascii="Calibri" w:eastAsia="Times New Roman" w:hAnsi="Calibri" w:cs="Calibri"/>
                <w:b/>
                <w:bCs/>
                <w:color w:val="000000"/>
                <w:lang w:eastAsia="tr-TR"/>
              </w:rPr>
            </w:pPr>
            <w:r w:rsidRPr="00C549AE">
              <w:rPr>
                <w:rFonts w:ascii="Calibri" w:eastAsia="Times New Roman" w:hAnsi="Calibri" w:cs="Calibri"/>
                <w:b/>
                <w:bCs/>
                <w:color w:val="000000"/>
                <w:lang w:eastAsia="tr-TR"/>
              </w:rPr>
              <w:t>Veri Tipi</w:t>
            </w:r>
          </w:p>
        </w:tc>
      </w:tr>
      <w:tr w:rsidR="00C549AE" w:rsidRPr="00C549AE" w:rsidTr="00D53748">
        <w:trPr>
          <w:trHeight w:val="300"/>
        </w:trPr>
        <w:tc>
          <w:tcPr>
            <w:tcW w:w="4057" w:type="dxa"/>
            <w:tcBorders>
              <w:top w:val="nil"/>
              <w:left w:val="single" w:sz="4" w:space="0" w:color="auto"/>
              <w:bottom w:val="single" w:sz="4" w:space="0" w:color="auto"/>
              <w:right w:val="single" w:sz="4" w:space="0" w:color="auto"/>
            </w:tcBorders>
            <w:shd w:val="clear" w:color="auto" w:fill="auto"/>
            <w:noWrap/>
            <w:vAlign w:val="bottom"/>
            <w:hideMark/>
          </w:tcPr>
          <w:p w:rsidR="00C549AE" w:rsidRPr="00C549AE" w:rsidRDefault="00C549AE" w:rsidP="00C549AE">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Tarih</w:t>
            </w:r>
          </w:p>
        </w:tc>
        <w:tc>
          <w:tcPr>
            <w:tcW w:w="1380" w:type="dxa"/>
            <w:tcBorders>
              <w:top w:val="nil"/>
              <w:left w:val="nil"/>
              <w:bottom w:val="single" w:sz="4" w:space="0" w:color="auto"/>
              <w:right w:val="single" w:sz="4" w:space="0" w:color="auto"/>
            </w:tcBorders>
            <w:shd w:val="clear" w:color="auto" w:fill="auto"/>
            <w:noWrap/>
            <w:vAlign w:val="bottom"/>
            <w:hideMark/>
          </w:tcPr>
          <w:p w:rsidR="00C549AE" w:rsidRPr="00C549AE" w:rsidRDefault="00C549AE" w:rsidP="00C549AE">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datetime</w:t>
            </w:r>
          </w:p>
        </w:tc>
      </w:tr>
      <w:tr w:rsidR="001C33C5" w:rsidRPr="00C549AE" w:rsidTr="00D53748">
        <w:trPr>
          <w:trHeight w:val="300"/>
        </w:trPr>
        <w:tc>
          <w:tcPr>
            <w:tcW w:w="4057" w:type="dxa"/>
            <w:tcBorders>
              <w:top w:val="nil"/>
              <w:left w:val="single" w:sz="4" w:space="0" w:color="auto"/>
              <w:bottom w:val="single" w:sz="4" w:space="0" w:color="auto"/>
              <w:right w:val="single" w:sz="4" w:space="0" w:color="auto"/>
            </w:tcBorders>
            <w:shd w:val="clear" w:color="auto" w:fill="auto"/>
            <w:noWrap/>
            <w:vAlign w:val="bottom"/>
          </w:tcPr>
          <w:p w:rsidR="001C33C5" w:rsidRPr="00C549AE" w:rsidRDefault="001C33C5" w:rsidP="00C549A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Kod</w:t>
            </w:r>
          </w:p>
        </w:tc>
        <w:tc>
          <w:tcPr>
            <w:tcW w:w="1380" w:type="dxa"/>
            <w:tcBorders>
              <w:top w:val="nil"/>
              <w:left w:val="nil"/>
              <w:bottom w:val="single" w:sz="4" w:space="0" w:color="auto"/>
              <w:right w:val="single" w:sz="4" w:space="0" w:color="auto"/>
            </w:tcBorders>
            <w:shd w:val="clear" w:color="auto" w:fill="auto"/>
            <w:noWrap/>
            <w:vAlign w:val="bottom"/>
          </w:tcPr>
          <w:p w:rsidR="001C33C5" w:rsidRPr="00C549AE" w:rsidRDefault="001C33C5" w:rsidP="00C549A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C(15)</w:t>
            </w:r>
          </w:p>
        </w:tc>
      </w:tr>
      <w:tr w:rsidR="001C33C5" w:rsidRPr="00C549AE" w:rsidTr="00D53748">
        <w:trPr>
          <w:trHeight w:val="300"/>
        </w:trPr>
        <w:tc>
          <w:tcPr>
            <w:tcW w:w="4057" w:type="dxa"/>
            <w:tcBorders>
              <w:top w:val="nil"/>
              <w:left w:val="single" w:sz="4" w:space="0" w:color="auto"/>
              <w:bottom w:val="single" w:sz="4" w:space="0" w:color="auto"/>
              <w:right w:val="single" w:sz="4" w:space="0" w:color="auto"/>
            </w:tcBorders>
            <w:shd w:val="clear" w:color="auto" w:fill="auto"/>
            <w:noWrap/>
            <w:vAlign w:val="bottom"/>
          </w:tcPr>
          <w:p w:rsidR="001C33C5" w:rsidRPr="00C549AE" w:rsidRDefault="001C33C5" w:rsidP="00C549A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İşlem Hacmi</w:t>
            </w:r>
          </w:p>
        </w:tc>
        <w:tc>
          <w:tcPr>
            <w:tcW w:w="1380" w:type="dxa"/>
            <w:tcBorders>
              <w:top w:val="nil"/>
              <w:left w:val="nil"/>
              <w:bottom w:val="single" w:sz="4" w:space="0" w:color="auto"/>
              <w:right w:val="single" w:sz="4" w:space="0" w:color="auto"/>
            </w:tcBorders>
            <w:shd w:val="clear" w:color="auto" w:fill="auto"/>
            <w:noWrap/>
            <w:vAlign w:val="bottom"/>
          </w:tcPr>
          <w:p w:rsidR="001C33C5" w:rsidRPr="00C549AE" w:rsidRDefault="001C33C5" w:rsidP="0055139B">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float</w:t>
            </w:r>
          </w:p>
        </w:tc>
      </w:tr>
      <w:tr w:rsidR="001C33C5" w:rsidRPr="00C549AE" w:rsidTr="00D53748">
        <w:trPr>
          <w:trHeight w:val="300"/>
        </w:trPr>
        <w:tc>
          <w:tcPr>
            <w:tcW w:w="4057" w:type="dxa"/>
            <w:tcBorders>
              <w:top w:val="nil"/>
              <w:left w:val="single" w:sz="4" w:space="0" w:color="auto"/>
              <w:bottom w:val="single" w:sz="4" w:space="0" w:color="auto"/>
              <w:right w:val="single" w:sz="4" w:space="0" w:color="auto"/>
            </w:tcBorders>
            <w:shd w:val="clear" w:color="auto" w:fill="auto"/>
            <w:noWrap/>
            <w:vAlign w:val="bottom"/>
          </w:tcPr>
          <w:p w:rsidR="001C33C5" w:rsidRPr="00C549AE" w:rsidRDefault="001C33C5" w:rsidP="00C549A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İşlem Miktarı</w:t>
            </w:r>
          </w:p>
        </w:tc>
        <w:tc>
          <w:tcPr>
            <w:tcW w:w="1380" w:type="dxa"/>
            <w:tcBorders>
              <w:top w:val="nil"/>
              <w:left w:val="nil"/>
              <w:bottom w:val="single" w:sz="4" w:space="0" w:color="auto"/>
              <w:right w:val="single" w:sz="4" w:space="0" w:color="auto"/>
            </w:tcBorders>
            <w:shd w:val="clear" w:color="auto" w:fill="auto"/>
            <w:noWrap/>
            <w:vAlign w:val="bottom"/>
          </w:tcPr>
          <w:p w:rsidR="001C33C5" w:rsidRPr="00C549AE" w:rsidRDefault="001C33C5" w:rsidP="0055139B">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float</w:t>
            </w:r>
          </w:p>
        </w:tc>
      </w:tr>
      <w:tr w:rsidR="001C33C5" w:rsidRPr="00C549AE" w:rsidTr="00D53748">
        <w:trPr>
          <w:trHeight w:val="300"/>
        </w:trPr>
        <w:tc>
          <w:tcPr>
            <w:tcW w:w="4057" w:type="dxa"/>
            <w:tcBorders>
              <w:top w:val="nil"/>
              <w:left w:val="single" w:sz="4" w:space="0" w:color="auto"/>
              <w:bottom w:val="single" w:sz="4" w:space="0" w:color="auto"/>
              <w:right w:val="single" w:sz="4" w:space="0" w:color="auto"/>
            </w:tcBorders>
            <w:shd w:val="clear" w:color="auto" w:fill="auto"/>
            <w:noWrap/>
            <w:vAlign w:val="bottom"/>
          </w:tcPr>
          <w:p w:rsidR="001C33C5" w:rsidRPr="00C549AE" w:rsidRDefault="001C33C5" w:rsidP="00C549A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Kapanış Fiyatı</w:t>
            </w:r>
          </w:p>
        </w:tc>
        <w:tc>
          <w:tcPr>
            <w:tcW w:w="1380" w:type="dxa"/>
            <w:tcBorders>
              <w:top w:val="nil"/>
              <w:left w:val="nil"/>
              <w:bottom w:val="single" w:sz="4" w:space="0" w:color="auto"/>
              <w:right w:val="single" w:sz="4" w:space="0" w:color="auto"/>
            </w:tcBorders>
            <w:shd w:val="clear" w:color="auto" w:fill="auto"/>
            <w:noWrap/>
            <w:vAlign w:val="bottom"/>
          </w:tcPr>
          <w:p w:rsidR="001C33C5" w:rsidRPr="00C549AE" w:rsidRDefault="001C33C5" w:rsidP="0055139B">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float</w:t>
            </w:r>
          </w:p>
        </w:tc>
      </w:tr>
    </w:tbl>
    <w:p w:rsidR="00C549AE" w:rsidRDefault="00C549AE" w:rsidP="000A1B60">
      <w:pPr>
        <w:spacing w:after="0"/>
        <w:rPr>
          <w:sz w:val="20"/>
        </w:rPr>
      </w:pPr>
    </w:p>
    <w:p w:rsidR="000A1B60" w:rsidRDefault="000A1B60" w:rsidP="000A1B60">
      <w:pPr>
        <w:spacing w:after="0"/>
        <w:rPr>
          <w:sz w:val="20"/>
        </w:rPr>
      </w:pPr>
    </w:p>
    <w:p w:rsidR="00D53748" w:rsidRDefault="00C549AE" w:rsidP="00091BD4">
      <w:pPr>
        <w:pStyle w:val="ListeParagraf"/>
        <w:numPr>
          <w:ilvl w:val="2"/>
          <w:numId w:val="1"/>
        </w:numPr>
        <w:outlineLvl w:val="2"/>
        <w:rPr>
          <w:b/>
          <w:szCs w:val="24"/>
          <w:u w:val="single"/>
        </w:rPr>
      </w:pPr>
      <w:bookmarkStart w:id="89" w:name="_Toc487464187"/>
      <w:r w:rsidRPr="00084A6C">
        <w:rPr>
          <w:b/>
          <w:szCs w:val="24"/>
          <w:u w:val="single"/>
        </w:rPr>
        <w:t>Döviz Kur</w:t>
      </w:r>
      <w:r w:rsidR="00D53748" w:rsidRPr="00084A6C">
        <w:rPr>
          <w:b/>
          <w:szCs w:val="24"/>
          <w:u w:val="single"/>
        </w:rPr>
        <w:t>u Verileri</w:t>
      </w:r>
      <w:bookmarkEnd w:id="89"/>
      <w:r w:rsidR="00D53748" w:rsidRPr="00084A6C">
        <w:rPr>
          <w:b/>
          <w:szCs w:val="24"/>
          <w:u w:val="single"/>
        </w:rPr>
        <w:t xml:space="preserve"> </w:t>
      </w:r>
    </w:p>
    <w:p w:rsidR="00B232CB" w:rsidRDefault="009D3997" w:rsidP="00B232CB">
      <w:pPr>
        <w:pStyle w:val="ListeParagraf"/>
        <w:ind w:left="0"/>
        <w:rPr>
          <w:szCs w:val="24"/>
        </w:rPr>
      </w:pPr>
      <w:r w:rsidRPr="009D3997">
        <w:rPr>
          <w:b/>
          <w:szCs w:val="24"/>
        </w:rPr>
        <w:t xml:space="preserve">AMAÇ: </w:t>
      </w:r>
      <w:r w:rsidR="00B232CB">
        <w:rPr>
          <w:szCs w:val="24"/>
        </w:rPr>
        <w:t>Döviz kuru verileri için aşağıdaki 3 tablo kullanılacaktır. Bu tablolardan ikincisi olan “Döviz Kuru</w:t>
      </w:r>
      <w:r w:rsidR="00B232CB" w:rsidRPr="001C33C5">
        <w:rPr>
          <w:szCs w:val="24"/>
        </w:rPr>
        <w:t xml:space="preserve"> Verileri</w:t>
      </w:r>
      <w:r w:rsidR="00B232CB">
        <w:rPr>
          <w:szCs w:val="24"/>
        </w:rPr>
        <w:t xml:space="preserve"> Tablosu” tarih ve ilgili döviz kuru bazında değerleri içerecektir. “Döviz</w:t>
      </w:r>
      <w:r w:rsidR="00B232CB" w:rsidRPr="001C33C5">
        <w:rPr>
          <w:szCs w:val="24"/>
        </w:rPr>
        <w:t xml:space="preserve"> Kodları Açıklama Tablosu</w:t>
      </w:r>
      <w:r w:rsidR="00B232CB">
        <w:rPr>
          <w:szCs w:val="24"/>
        </w:rPr>
        <w:t>” ise ilgili döviz kurunun uzun adını ve bu döviz kuruna atanmış kodu göstermektedir.</w:t>
      </w:r>
    </w:p>
    <w:p w:rsidR="00B232CB" w:rsidRPr="00B232CB" w:rsidRDefault="00B232CB" w:rsidP="00B232CB">
      <w:pPr>
        <w:pStyle w:val="ListeParagraf"/>
        <w:ind w:left="0"/>
        <w:rPr>
          <w:szCs w:val="24"/>
        </w:rPr>
      </w:pPr>
    </w:p>
    <w:p w:rsidR="00084A6C" w:rsidRPr="00084A6C" w:rsidRDefault="00B232CB" w:rsidP="00084A6C">
      <w:pPr>
        <w:pStyle w:val="ListeParagraf"/>
        <w:numPr>
          <w:ilvl w:val="3"/>
          <w:numId w:val="1"/>
        </w:numPr>
        <w:outlineLvl w:val="2"/>
        <w:rPr>
          <w:b/>
          <w:szCs w:val="24"/>
          <w:u w:val="single"/>
        </w:rPr>
      </w:pPr>
      <w:bookmarkStart w:id="90" w:name="_Toc487464188"/>
      <w:r>
        <w:rPr>
          <w:b/>
          <w:szCs w:val="24"/>
          <w:u w:val="single"/>
        </w:rPr>
        <w:t>Döviz Kodları Açıklama Tablosu</w:t>
      </w:r>
      <w:bookmarkEnd w:id="90"/>
    </w:p>
    <w:tbl>
      <w:tblPr>
        <w:tblW w:w="2672" w:type="dxa"/>
        <w:tblInd w:w="55" w:type="dxa"/>
        <w:tblCellMar>
          <w:left w:w="70" w:type="dxa"/>
          <w:right w:w="70" w:type="dxa"/>
        </w:tblCellMar>
        <w:tblLook w:val="04A0" w:firstRow="1" w:lastRow="0" w:firstColumn="1" w:lastColumn="0" w:noHBand="0" w:noVBand="1"/>
      </w:tblPr>
      <w:tblGrid>
        <w:gridCol w:w="1292"/>
        <w:gridCol w:w="1380"/>
      </w:tblGrid>
      <w:tr w:rsidR="00C549AE" w:rsidRPr="00C549AE" w:rsidTr="00B232CB">
        <w:trPr>
          <w:trHeight w:val="300"/>
        </w:trPr>
        <w:tc>
          <w:tcPr>
            <w:tcW w:w="129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549AE" w:rsidRPr="00C549AE" w:rsidRDefault="00C549AE" w:rsidP="00C549AE">
            <w:pPr>
              <w:spacing w:after="0" w:line="240" w:lineRule="auto"/>
              <w:jc w:val="center"/>
              <w:rPr>
                <w:rFonts w:ascii="Calibri" w:eastAsia="Times New Roman" w:hAnsi="Calibri" w:cs="Calibri"/>
                <w:b/>
                <w:bCs/>
                <w:color w:val="000000"/>
                <w:lang w:eastAsia="tr-TR"/>
              </w:rPr>
            </w:pPr>
            <w:r w:rsidRPr="00C549AE">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C549AE" w:rsidRPr="00C549AE" w:rsidRDefault="00C549AE" w:rsidP="00C549AE">
            <w:pPr>
              <w:spacing w:after="0" w:line="240" w:lineRule="auto"/>
              <w:jc w:val="center"/>
              <w:rPr>
                <w:rFonts w:ascii="Calibri" w:eastAsia="Times New Roman" w:hAnsi="Calibri" w:cs="Calibri"/>
                <w:b/>
                <w:bCs/>
                <w:color w:val="000000"/>
                <w:lang w:eastAsia="tr-TR"/>
              </w:rPr>
            </w:pPr>
            <w:r w:rsidRPr="00C549AE">
              <w:rPr>
                <w:rFonts w:ascii="Calibri" w:eastAsia="Times New Roman" w:hAnsi="Calibri" w:cs="Calibri"/>
                <w:b/>
                <w:bCs/>
                <w:color w:val="000000"/>
                <w:lang w:eastAsia="tr-TR"/>
              </w:rPr>
              <w:t>Veri Tipi</w:t>
            </w:r>
          </w:p>
        </w:tc>
      </w:tr>
      <w:tr w:rsidR="00F12652" w:rsidRPr="00C549AE" w:rsidTr="00B232CB">
        <w:trPr>
          <w:trHeight w:val="300"/>
        </w:trPr>
        <w:tc>
          <w:tcPr>
            <w:tcW w:w="1292" w:type="dxa"/>
            <w:tcBorders>
              <w:top w:val="nil"/>
              <w:left w:val="single" w:sz="4" w:space="0" w:color="auto"/>
              <w:bottom w:val="single" w:sz="4" w:space="0" w:color="auto"/>
              <w:right w:val="single" w:sz="4" w:space="0" w:color="auto"/>
            </w:tcBorders>
            <w:shd w:val="clear" w:color="auto" w:fill="auto"/>
            <w:noWrap/>
            <w:vAlign w:val="bottom"/>
          </w:tcPr>
          <w:p w:rsidR="00F12652" w:rsidRPr="00C549AE" w:rsidRDefault="00D53748" w:rsidP="00F12652">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K</w:t>
            </w:r>
            <w:r w:rsidR="00F12652">
              <w:rPr>
                <w:rFonts w:ascii="Calibri" w:eastAsia="Times New Roman" w:hAnsi="Calibri" w:cs="Calibri"/>
                <w:color w:val="000000"/>
                <w:lang w:eastAsia="tr-TR"/>
              </w:rPr>
              <w:t>od</w:t>
            </w:r>
          </w:p>
        </w:tc>
        <w:tc>
          <w:tcPr>
            <w:tcW w:w="1380" w:type="dxa"/>
            <w:tcBorders>
              <w:top w:val="nil"/>
              <w:left w:val="nil"/>
              <w:bottom w:val="single" w:sz="4" w:space="0" w:color="auto"/>
              <w:right w:val="single" w:sz="4" w:space="0" w:color="auto"/>
            </w:tcBorders>
            <w:shd w:val="clear" w:color="auto" w:fill="auto"/>
            <w:noWrap/>
            <w:vAlign w:val="bottom"/>
          </w:tcPr>
          <w:p w:rsidR="00F12652" w:rsidRPr="00C549AE" w:rsidRDefault="00B232CB" w:rsidP="008E2B0A">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C(50)</w:t>
            </w:r>
          </w:p>
        </w:tc>
      </w:tr>
      <w:tr w:rsidR="00F12652" w:rsidRPr="00C549AE" w:rsidTr="00B232CB">
        <w:trPr>
          <w:trHeight w:val="300"/>
        </w:trPr>
        <w:tc>
          <w:tcPr>
            <w:tcW w:w="1292" w:type="dxa"/>
            <w:tcBorders>
              <w:top w:val="nil"/>
              <w:left w:val="single" w:sz="4" w:space="0" w:color="auto"/>
              <w:bottom w:val="single" w:sz="4" w:space="0" w:color="auto"/>
              <w:right w:val="single" w:sz="4" w:space="0" w:color="auto"/>
            </w:tcBorders>
            <w:shd w:val="clear" w:color="auto" w:fill="auto"/>
            <w:noWrap/>
            <w:vAlign w:val="bottom"/>
          </w:tcPr>
          <w:p w:rsidR="00F12652" w:rsidRPr="00C549AE" w:rsidRDefault="008E2B0A" w:rsidP="00C549A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Açıklama</w:t>
            </w:r>
          </w:p>
        </w:tc>
        <w:tc>
          <w:tcPr>
            <w:tcW w:w="1380" w:type="dxa"/>
            <w:tcBorders>
              <w:top w:val="nil"/>
              <w:left w:val="nil"/>
              <w:bottom w:val="single" w:sz="4" w:space="0" w:color="auto"/>
              <w:right w:val="single" w:sz="4" w:space="0" w:color="auto"/>
            </w:tcBorders>
            <w:shd w:val="clear" w:color="auto" w:fill="auto"/>
            <w:noWrap/>
            <w:vAlign w:val="bottom"/>
          </w:tcPr>
          <w:p w:rsidR="00F12652" w:rsidRPr="00C549AE" w:rsidRDefault="008E2B0A" w:rsidP="008E2B0A">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C(150)</w:t>
            </w:r>
          </w:p>
        </w:tc>
      </w:tr>
    </w:tbl>
    <w:p w:rsidR="00C549AE" w:rsidRDefault="00C549AE" w:rsidP="000A1B60">
      <w:pPr>
        <w:spacing w:after="0"/>
        <w:rPr>
          <w:sz w:val="20"/>
        </w:rPr>
      </w:pPr>
    </w:p>
    <w:p w:rsidR="00B232CB" w:rsidRDefault="00B232CB" w:rsidP="00B232CB">
      <w:proofErr w:type="gramStart"/>
      <w:r w:rsidRPr="00F12652">
        <w:t>Halihazırda</w:t>
      </w:r>
      <w:proofErr w:type="gramEnd"/>
      <w:r w:rsidRPr="00F12652">
        <w:t xml:space="preserve"> </w:t>
      </w:r>
      <w:r w:rsidR="0022244F">
        <w:t xml:space="preserve">kaynak olarak </w:t>
      </w:r>
      <w:r>
        <w:t xml:space="preserve">kullanılan </w:t>
      </w:r>
      <w:r w:rsidR="003D26DD">
        <w:t>döviz kuru</w:t>
      </w:r>
      <w:r>
        <w:t xml:space="preserve"> kodları ve bu kodların açıklamaları aşağıdaki tabloda yer almaktadır. </w:t>
      </w:r>
    </w:p>
    <w:tbl>
      <w:tblPr>
        <w:tblW w:w="7031" w:type="dxa"/>
        <w:tblInd w:w="55" w:type="dxa"/>
        <w:tblCellMar>
          <w:left w:w="70" w:type="dxa"/>
          <w:right w:w="70" w:type="dxa"/>
        </w:tblCellMar>
        <w:tblLook w:val="04A0" w:firstRow="1" w:lastRow="0" w:firstColumn="1" w:lastColumn="0" w:noHBand="0" w:noVBand="1"/>
      </w:tblPr>
      <w:tblGrid>
        <w:gridCol w:w="1643"/>
        <w:gridCol w:w="5388"/>
      </w:tblGrid>
      <w:tr w:rsidR="00B232CB" w:rsidRPr="00C549AE" w:rsidTr="00F15511">
        <w:trPr>
          <w:trHeight w:val="300"/>
          <w:tblHeader/>
        </w:trPr>
        <w:tc>
          <w:tcPr>
            <w:tcW w:w="164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232CB" w:rsidRPr="00C549AE" w:rsidRDefault="00B232CB" w:rsidP="0055139B">
            <w:pPr>
              <w:spacing w:after="0" w:line="240" w:lineRule="auto"/>
              <w:jc w:val="center"/>
              <w:rPr>
                <w:rFonts w:ascii="Calibri" w:eastAsia="Times New Roman" w:hAnsi="Calibri" w:cs="Calibri"/>
                <w:b/>
                <w:bCs/>
                <w:color w:val="000000"/>
                <w:lang w:eastAsia="tr-TR"/>
              </w:rPr>
            </w:pPr>
            <w:r>
              <w:rPr>
                <w:rFonts w:ascii="Calibri" w:eastAsia="Times New Roman" w:hAnsi="Calibri" w:cs="Calibri"/>
                <w:b/>
                <w:bCs/>
                <w:color w:val="000000"/>
                <w:lang w:eastAsia="tr-TR"/>
              </w:rPr>
              <w:t>Kod</w:t>
            </w:r>
          </w:p>
        </w:tc>
        <w:tc>
          <w:tcPr>
            <w:tcW w:w="5388" w:type="dxa"/>
            <w:tcBorders>
              <w:top w:val="single" w:sz="4" w:space="0" w:color="auto"/>
              <w:left w:val="nil"/>
              <w:bottom w:val="single" w:sz="4" w:space="0" w:color="auto"/>
              <w:right w:val="single" w:sz="4" w:space="0" w:color="auto"/>
            </w:tcBorders>
            <w:shd w:val="clear" w:color="000000" w:fill="D9D9D9"/>
            <w:noWrap/>
            <w:vAlign w:val="bottom"/>
            <w:hideMark/>
          </w:tcPr>
          <w:p w:rsidR="00B232CB" w:rsidRPr="00C549AE" w:rsidRDefault="00B232CB" w:rsidP="0055139B">
            <w:pPr>
              <w:spacing w:after="0" w:line="240" w:lineRule="auto"/>
              <w:jc w:val="center"/>
              <w:rPr>
                <w:rFonts w:ascii="Calibri" w:eastAsia="Times New Roman" w:hAnsi="Calibri" w:cs="Calibri"/>
                <w:b/>
                <w:bCs/>
                <w:color w:val="000000"/>
                <w:lang w:eastAsia="tr-TR"/>
              </w:rPr>
            </w:pPr>
            <w:r>
              <w:rPr>
                <w:rFonts w:ascii="Calibri" w:eastAsia="Times New Roman" w:hAnsi="Calibri" w:cs="Calibri"/>
                <w:b/>
                <w:bCs/>
                <w:color w:val="000000"/>
                <w:lang w:eastAsia="tr-TR"/>
              </w:rPr>
              <w:t>Açıklama</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EUR_A_EF</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[Euro Efektif Alış]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EUR_S_EF</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[Euro Efektif Satış]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EUR_A_YTL</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[Euro Döviz Alış]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EUR_S_YTL</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[Euro Döviz Satış]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GBP_A_EF</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[İngiliz Sterlini Efektif Alış ]</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GBP_S_EF</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[İngiliz Sterlini Efektif Satış]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GBP_A_YTL</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[İngiliz Sterlini Döviz Alış]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GBP_S_YTL</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[İngiliz Sterlini Döviz Satış]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JPY_A_EF</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[Japon Yeni Efektif Alış]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JPY_S_EF</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[Japon Yeni Efektif Satış]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JPY_A_YTL</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[Japon Yeni Döviz Alış]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JPY_S_YTL</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[Japon Yeni Döviz Satış]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USD_A_EF</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[Amerikan Doları Efektif Alış]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USD_S_EF</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[Amerikan Doları Efektif Satış]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USD_A_YTL</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[Amerikan Doları Döviz Alış]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lastRenderedPageBreak/>
              <w:t>USD_S_YTL</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[Amerikan Doları Döviz Satış]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CHF_A_EF</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[İsviçre Frangı Efektif Alış]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CHF_S_EF</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[İşviçre Frangı Efektif Satış ]</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CHF_A_YTL</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[İşviçre Frangı Döviz Alış]</w:t>
            </w:r>
          </w:p>
        </w:tc>
      </w:tr>
      <w:tr w:rsidR="008E2B0A"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tcPr>
          <w:p w:rsidR="008E2B0A" w:rsidRDefault="008E2B0A" w:rsidP="008E2B0A">
            <w:pPr>
              <w:spacing w:after="0"/>
              <w:rPr>
                <w:rFonts w:ascii="Calibri" w:hAnsi="Calibri" w:cs="Calibri"/>
                <w:color w:val="000000"/>
              </w:rPr>
            </w:pPr>
            <w:r>
              <w:rPr>
                <w:rFonts w:ascii="Calibri" w:hAnsi="Calibri" w:cs="Calibri"/>
                <w:color w:val="000000"/>
              </w:rPr>
              <w:t>CHF_S_YTL</w:t>
            </w:r>
          </w:p>
        </w:tc>
        <w:tc>
          <w:tcPr>
            <w:tcW w:w="5388" w:type="dxa"/>
            <w:tcBorders>
              <w:top w:val="nil"/>
              <w:left w:val="nil"/>
              <w:bottom w:val="single" w:sz="4" w:space="0" w:color="auto"/>
              <w:right w:val="single" w:sz="4" w:space="0" w:color="auto"/>
            </w:tcBorders>
            <w:shd w:val="clear" w:color="auto" w:fill="auto"/>
            <w:noWrap/>
            <w:vAlign w:val="bottom"/>
            <w:hideMark/>
          </w:tcPr>
          <w:p w:rsidR="008E2B0A" w:rsidRPr="00C549AE" w:rsidRDefault="008E2B0A" w:rsidP="008E2B0A">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[İşviçre Frangı Döviz satış]</w:t>
            </w:r>
          </w:p>
        </w:tc>
      </w:tr>
      <w:tr w:rsidR="00B232CB" w:rsidRPr="00C549AE" w:rsidTr="00E44436">
        <w:trPr>
          <w:trHeight w:val="300"/>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rsidR="00B232CB" w:rsidRPr="00C549AE" w:rsidRDefault="008E2B0A" w:rsidP="008E2B0A">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DOV_SEP_A_EF</w:t>
            </w:r>
          </w:p>
        </w:tc>
        <w:tc>
          <w:tcPr>
            <w:tcW w:w="5388" w:type="dxa"/>
            <w:tcBorders>
              <w:top w:val="nil"/>
              <w:left w:val="nil"/>
              <w:bottom w:val="single" w:sz="4" w:space="0" w:color="auto"/>
              <w:right w:val="single" w:sz="4" w:space="0" w:color="auto"/>
            </w:tcBorders>
            <w:shd w:val="clear" w:color="auto" w:fill="auto"/>
            <w:noWrap/>
            <w:vAlign w:val="bottom"/>
            <w:hideMark/>
          </w:tcPr>
          <w:p w:rsidR="00B232CB" w:rsidRPr="00C549AE" w:rsidRDefault="008E2B0A"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w:t>
            </w:r>
            <w:r w:rsidRPr="00C549AE">
              <w:rPr>
                <w:rFonts w:ascii="Calibri" w:eastAsia="Times New Roman" w:hAnsi="Calibri" w:cs="Calibri"/>
                <w:color w:val="000000"/>
                <w:lang w:eastAsia="tr-TR"/>
              </w:rPr>
              <w:t>[Euro Efektif Alış] + [Amerikan Doları Efektif Alış] * 0.77</w:t>
            </w:r>
          </w:p>
        </w:tc>
      </w:tr>
    </w:tbl>
    <w:p w:rsidR="00B232CB" w:rsidRDefault="00B232CB" w:rsidP="000A1B60">
      <w:pPr>
        <w:spacing w:after="0"/>
        <w:rPr>
          <w:sz w:val="20"/>
        </w:rPr>
      </w:pPr>
    </w:p>
    <w:p w:rsidR="00B232CB" w:rsidRDefault="00B232CB" w:rsidP="00B232CB">
      <w:pPr>
        <w:pStyle w:val="ListeParagraf"/>
        <w:numPr>
          <w:ilvl w:val="3"/>
          <w:numId w:val="1"/>
        </w:numPr>
        <w:outlineLvl w:val="2"/>
        <w:rPr>
          <w:b/>
          <w:u w:val="single"/>
        </w:rPr>
      </w:pPr>
      <w:bookmarkStart w:id="91" w:name="_Toc487464189"/>
      <w:r>
        <w:rPr>
          <w:b/>
          <w:szCs w:val="24"/>
          <w:u w:val="single"/>
        </w:rPr>
        <w:t>Döviz Kuru Verileri Tablosu</w:t>
      </w:r>
      <w:bookmarkEnd w:id="91"/>
    </w:p>
    <w:tbl>
      <w:tblPr>
        <w:tblW w:w="6547" w:type="dxa"/>
        <w:tblInd w:w="55" w:type="dxa"/>
        <w:tblCellMar>
          <w:left w:w="70" w:type="dxa"/>
          <w:right w:w="70" w:type="dxa"/>
        </w:tblCellMar>
        <w:tblLook w:val="04A0" w:firstRow="1" w:lastRow="0" w:firstColumn="1" w:lastColumn="0" w:noHBand="0" w:noVBand="1"/>
      </w:tblPr>
      <w:tblGrid>
        <w:gridCol w:w="5167"/>
        <w:gridCol w:w="1380"/>
      </w:tblGrid>
      <w:tr w:rsidR="00B232CB" w:rsidRPr="00C549AE" w:rsidTr="0055139B">
        <w:trPr>
          <w:trHeight w:val="300"/>
        </w:trPr>
        <w:tc>
          <w:tcPr>
            <w:tcW w:w="516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232CB" w:rsidRPr="00C549AE" w:rsidRDefault="00B232CB" w:rsidP="0055139B">
            <w:pPr>
              <w:spacing w:after="0" w:line="240" w:lineRule="auto"/>
              <w:jc w:val="center"/>
              <w:rPr>
                <w:rFonts w:ascii="Calibri" w:eastAsia="Times New Roman" w:hAnsi="Calibri" w:cs="Calibri"/>
                <w:b/>
                <w:bCs/>
                <w:color w:val="000000"/>
                <w:lang w:eastAsia="tr-TR"/>
              </w:rPr>
            </w:pPr>
            <w:r w:rsidRPr="00C549AE">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B232CB" w:rsidRPr="00C549AE" w:rsidRDefault="00B232CB" w:rsidP="0055139B">
            <w:pPr>
              <w:spacing w:after="0" w:line="240" w:lineRule="auto"/>
              <w:jc w:val="center"/>
              <w:rPr>
                <w:rFonts w:ascii="Calibri" w:eastAsia="Times New Roman" w:hAnsi="Calibri" w:cs="Calibri"/>
                <w:b/>
                <w:bCs/>
                <w:color w:val="000000"/>
                <w:lang w:eastAsia="tr-TR"/>
              </w:rPr>
            </w:pPr>
            <w:r w:rsidRPr="00C549AE">
              <w:rPr>
                <w:rFonts w:ascii="Calibri" w:eastAsia="Times New Roman" w:hAnsi="Calibri" w:cs="Calibri"/>
                <w:b/>
                <w:bCs/>
                <w:color w:val="000000"/>
                <w:lang w:eastAsia="tr-TR"/>
              </w:rPr>
              <w:t>Veri Tipi</w:t>
            </w:r>
          </w:p>
        </w:tc>
      </w:tr>
      <w:tr w:rsidR="00B232CB" w:rsidRPr="00C549AE" w:rsidTr="0055139B">
        <w:trPr>
          <w:trHeight w:val="300"/>
        </w:trPr>
        <w:tc>
          <w:tcPr>
            <w:tcW w:w="5167" w:type="dxa"/>
            <w:tcBorders>
              <w:top w:val="nil"/>
              <w:left w:val="single" w:sz="4" w:space="0" w:color="auto"/>
              <w:bottom w:val="single" w:sz="4" w:space="0" w:color="auto"/>
              <w:right w:val="single" w:sz="4" w:space="0" w:color="auto"/>
            </w:tcBorders>
            <w:shd w:val="clear" w:color="auto" w:fill="auto"/>
            <w:noWrap/>
            <w:vAlign w:val="bottom"/>
            <w:hideMark/>
          </w:tcPr>
          <w:p w:rsidR="00B232CB" w:rsidRPr="00C549AE" w:rsidRDefault="00B232CB" w:rsidP="0055139B">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Tarih</w:t>
            </w:r>
          </w:p>
        </w:tc>
        <w:tc>
          <w:tcPr>
            <w:tcW w:w="1380" w:type="dxa"/>
            <w:tcBorders>
              <w:top w:val="nil"/>
              <w:left w:val="nil"/>
              <w:bottom w:val="single" w:sz="4" w:space="0" w:color="auto"/>
              <w:right w:val="single" w:sz="4" w:space="0" w:color="auto"/>
            </w:tcBorders>
            <w:shd w:val="clear" w:color="auto" w:fill="auto"/>
            <w:noWrap/>
            <w:vAlign w:val="bottom"/>
            <w:hideMark/>
          </w:tcPr>
          <w:p w:rsidR="00B232CB" w:rsidRPr="00C549AE" w:rsidRDefault="00B232CB" w:rsidP="008E2B0A">
            <w:pPr>
              <w:spacing w:after="0" w:line="240" w:lineRule="auto"/>
              <w:jc w:val="center"/>
              <w:rPr>
                <w:rFonts w:ascii="Calibri" w:eastAsia="Times New Roman" w:hAnsi="Calibri" w:cs="Calibri"/>
                <w:color w:val="000000"/>
                <w:lang w:eastAsia="tr-TR"/>
              </w:rPr>
            </w:pPr>
            <w:r w:rsidRPr="00C549AE">
              <w:rPr>
                <w:rFonts w:ascii="Calibri" w:eastAsia="Times New Roman" w:hAnsi="Calibri" w:cs="Calibri"/>
                <w:color w:val="000000"/>
                <w:lang w:eastAsia="tr-TR"/>
              </w:rPr>
              <w:t>datetime</w:t>
            </w:r>
          </w:p>
        </w:tc>
      </w:tr>
      <w:tr w:rsidR="00B232CB" w:rsidRPr="00C549AE" w:rsidTr="0055139B">
        <w:trPr>
          <w:trHeight w:val="300"/>
        </w:trPr>
        <w:tc>
          <w:tcPr>
            <w:tcW w:w="5167" w:type="dxa"/>
            <w:tcBorders>
              <w:top w:val="nil"/>
              <w:left w:val="single" w:sz="4" w:space="0" w:color="auto"/>
              <w:bottom w:val="single" w:sz="4" w:space="0" w:color="auto"/>
              <w:right w:val="single" w:sz="4" w:space="0" w:color="auto"/>
            </w:tcBorders>
            <w:shd w:val="clear" w:color="auto" w:fill="auto"/>
            <w:noWrap/>
            <w:vAlign w:val="bottom"/>
          </w:tcPr>
          <w:p w:rsidR="00B232CB" w:rsidRPr="00C549AE" w:rsidRDefault="00B232CB"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Kod</w:t>
            </w:r>
          </w:p>
        </w:tc>
        <w:tc>
          <w:tcPr>
            <w:tcW w:w="1380" w:type="dxa"/>
            <w:tcBorders>
              <w:top w:val="nil"/>
              <w:left w:val="nil"/>
              <w:bottom w:val="single" w:sz="4" w:space="0" w:color="auto"/>
              <w:right w:val="single" w:sz="4" w:space="0" w:color="auto"/>
            </w:tcBorders>
            <w:shd w:val="clear" w:color="auto" w:fill="auto"/>
            <w:noWrap/>
            <w:vAlign w:val="bottom"/>
          </w:tcPr>
          <w:p w:rsidR="00B232CB" w:rsidRPr="00C549AE" w:rsidRDefault="008E2B0A" w:rsidP="008E2B0A">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C(50)</w:t>
            </w:r>
          </w:p>
        </w:tc>
      </w:tr>
      <w:tr w:rsidR="00B232CB" w:rsidRPr="00C549AE" w:rsidTr="0055139B">
        <w:trPr>
          <w:trHeight w:val="300"/>
        </w:trPr>
        <w:tc>
          <w:tcPr>
            <w:tcW w:w="5167" w:type="dxa"/>
            <w:tcBorders>
              <w:top w:val="nil"/>
              <w:left w:val="single" w:sz="4" w:space="0" w:color="auto"/>
              <w:bottom w:val="single" w:sz="4" w:space="0" w:color="auto"/>
              <w:right w:val="single" w:sz="4" w:space="0" w:color="auto"/>
            </w:tcBorders>
            <w:shd w:val="clear" w:color="auto" w:fill="auto"/>
            <w:noWrap/>
            <w:vAlign w:val="bottom"/>
          </w:tcPr>
          <w:p w:rsidR="00B232CB" w:rsidRPr="00C549AE" w:rsidRDefault="00B232CB"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Efektif Alış</w:t>
            </w:r>
          </w:p>
        </w:tc>
        <w:tc>
          <w:tcPr>
            <w:tcW w:w="1380" w:type="dxa"/>
            <w:tcBorders>
              <w:top w:val="nil"/>
              <w:left w:val="nil"/>
              <w:bottom w:val="single" w:sz="4" w:space="0" w:color="auto"/>
              <w:right w:val="single" w:sz="4" w:space="0" w:color="auto"/>
            </w:tcBorders>
            <w:shd w:val="clear" w:color="auto" w:fill="auto"/>
            <w:noWrap/>
            <w:vAlign w:val="bottom"/>
          </w:tcPr>
          <w:p w:rsidR="00B232CB" w:rsidRPr="00C549AE" w:rsidRDefault="008E2B0A" w:rsidP="008E2B0A">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Float</w:t>
            </w:r>
          </w:p>
        </w:tc>
      </w:tr>
      <w:tr w:rsidR="008E2B0A" w:rsidRPr="00C549AE" w:rsidTr="0055139B">
        <w:trPr>
          <w:trHeight w:val="300"/>
        </w:trPr>
        <w:tc>
          <w:tcPr>
            <w:tcW w:w="5167" w:type="dxa"/>
            <w:tcBorders>
              <w:top w:val="nil"/>
              <w:left w:val="single" w:sz="4" w:space="0" w:color="auto"/>
              <w:bottom w:val="single" w:sz="4" w:space="0" w:color="auto"/>
              <w:right w:val="single" w:sz="4" w:space="0" w:color="auto"/>
            </w:tcBorders>
            <w:shd w:val="clear" w:color="auto" w:fill="auto"/>
            <w:noWrap/>
            <w:vAlign w:val="bottom"/>
          </w:tcPr>
          <w:p w:rsidR="008E2B0A" w:rsidRPr="00C549AE" w:rsidRDefault="008E2B0A"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Efektif Satış</w:t>
            </w:r>
          </w:p>
        </w:tc>
        <w:tc>
          <w:tcPr>
            <w:tcW w:w="1380" w:type="dxa"/>
            <w:tcBorders>
              <w:top w:val="nil"/>
              <w:left w:val="nil"/>
              <w:bottom w:val="single" w:sz="4" w:space="0" w:color="auto"/>
              <w:right w:val="single" w:sz="4" w:space="0" w:color="auto"/>
            </w:tcBorders>
            <w:shd w:val="clear" w:color="auto" w:fill="auto"/>
            <w:noWrap/>
          </w:tcPr>
          <w:p w:rsidR="008E2B0A" w:rsidRDefault="008E2B0A" w:rsidP="008E2B0A">
            <w:pPr>
              <w:spacing w:after="0"/>
              <w:jc w:val="center"/>
            </w:pPr>
            <w:r w:rsidRPr="005E72BC">
              <w:rPr>
                <w:rFonts w:ascii="Calibri" w:eastAsia="Times New Roman" w:hAnsi="Calibri" w:cs="Calibri"/>
                <w:color w:val="000000"/>
                <w:lang w:eastAsia="tr-TR"/>
              </w:rPr>
              <w:t>Float</w:t>
            </w:r>
          </w:p>
        </w:tc>
      </w:tr>
      <w:tr w:rsidR="008E2B0A" w:rsidRPr="00C549AE" w:rsidTr="0055139B">
        <w:trPr>
          <w:trHeight w:val="300"/>
        </w:trPr>
        <w:tc>
          <w:tcPr>
            <w:tcW w:w="5167" w:type="dxa"/>
            <w:tcBorders>
              <w:top w:val="nil"/>
              <w:left w:val="single" w:sz="4" w:space="0" w:color="auto"/>
              <w:bottom w:val="single" w:sz="4" w:space="0" w:color="auto"/>
              <w:right w:val="single" w:sz="4" w:space="0" w:color="auto"/>
            </w:tcBorders>
            <w:shd w:val="clear" w:color="auto" w:fill="auto"/>
            <w:noWrap/>
            <w:vAlign w:val="bottom"/>
          </w:tcPr>
          <w:p w:rsidR="008E2B0A" w:rsidRPr="00C549AE" w:rsidRDefault="008E2B0A"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Döviz Alış</w:t>
            </w:r>
          </w:p>
        </w:tc>
        <w:tc>
          <w:tcPr>
            <w:tcW w:w="1380" w:type="dxa"/>
            <w:tcBorders>
              <w:top w:val="nil"/>
              <w:left w:val="nil"/>
              <w:bottom w:val="single" w:sz="4" w:space="0" w:color="auto"/>
              <w:right w:val="single" w:sz="4" w:space="0" w:color="auto"/>
            </w:tcBorders>
            <w:shd w:val="clear" w:color="auto" w:fill="auto"/>
            <w:noWrap/>
          </w:tcPr>
          <w:p w:rsidR="008E2B0A" w:rsidRDefault="008E2B0A" w:rsidP="008E2B0A">
            <w:pPr>
              <w:spacing w:after="0"/>
              <w:jc w:val="center"/>
            </w:pPr>
            <w:r w:rsidRPr="005E72BC">
              <w:rPr>
                <w:rFonts w:ascii="Calibri" w:eastAsia="Times New Roman" w:hAnsi="Calibri" w:cs="Calibri"/>
                <w:color w:val="000000"/>
                <w:lang w:eastAsia="tr-TR"/>
              </w:rPr>
              <w:t>Float</w:t>
            </w:r>
          </w:p>
        </w:tc>
      </w:tr>
      <w:tr w:rsidR="008E2B0A" w:rsidRPr="00C549AE" w:rsidTr="0055139B">
        <w:trPr>
          <w:trHeight w:val="300"/>
        </w:trPr>
        <w:tc>
          <w:tcPr>
            <w:tcW w:w="5167" w:type="dxa"/>
            <w:tcBorders>
              <w:top w:val="nil"/>
              <w:left w:val="single" w:sz="4" w:space="0" w:color="auto"/>
              <w:bottom w:val="single" w:sz="4" w:space="0" w:color="auto"/>
              <w:right w:val="single" w:sz="4" w:space="0" w:color="auto"/>
            </w:tcBorders>
            <w:shd w:val="clear" w:color="auto" w:fill="auto"/>
            <w:noWrap/>
            <w:vAlign w:val="bottom"/>
          </w:tcPr>
          <w:p w:rsidR="008E2B0A" w:rsidRPr="00C549AE" w:rsidRDefault="008E2B0A"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Döviz Satış</w:t>
            </w:r>
          </w:p>
        </w:tc>
        <w:tc>
          <w:tcPr>
            <w:tcW w:w="1380" w:type="dxa"/>
            <w:tcBorders>
              <w:top w:val="nil"/>
              <w:left w:val="nil"/>
              <w:bottom w:val="single" w:sz="4" w:space="0" w:color="auto"/>
              <w:right w:val="single" w:sz="4" w:space="0" w:color="auto"/>
            </w:tcBorders>
            <w:shd w:val="clear" w:color="auto" w:fill="auto"/>
            <w:noWrap/>
          </w:tcPr>
          <w:p w:rsidR="008E2B0A" w:rsidRDefault="008E2B0A" w:rsidP="008E2B0A">
            <w:pPr>
              <w:spacing w:after="0"/>
              <w:jc w:val="center"/>
            </w:pPr>
            <w:r w:rsidRPr="005E72BC">
              <w:rPr>
                <w:rFonts w:ascii="Calibri" w:eastAsia="Times New Roman" w:hAnsi="Calibri" w:cs="Calibri"/>
                <w:color w:val="000000"/>
                <w:lang w:eastAsia="tr-TR"/>
              </w:rPr>
              <w:t>Float</w:t>
            </w:r>
          </w:p>
        </w:tc>
      </w:tr>
    </w:tbl>
    <w:p w:rsidR="00B232CB" w:rsidRDefault="00B232CB" w:rsidP="00C549AE">
      <w:pPr>
        <w:rPr>
          <w:b/>
          <w:u w:val="single"/>
        </w:rPr>
      </w:pPr>
    </w:p>
    <w:p w:rsidR="008E2B0A" w:rsidRPr="008E2B0A" w:rsidRDefault="008E2B0A" w:rsidP="008E2B0A">
      <w:pPr>
        <w:pStyle w:val="ListeParagraf"/>
        <w:numPr>
          <w:ilvl w:val="3"/>
          <w:numId w:val="1"/>
        </w:numPr>
        <w:outlineLvl w:val="2"/>
        <w:rPr>
          <w:b/>
          <w:u w:val="single"/>
        </w:rPr>
      </w:pPr>
      <w:bookmarkStart w:id="92" w:name="_Toc487464190"/>
      <w:r>
        <w:rPr>
          <w:b/>
          <w:szCs w:val="24"/>
          <w:u w:val="single"/>
        </w:rPr>
        <w:t>Döviz Sepeti Verileri Tablosu</w:t>
      </w:r>
      <w:bookmarkEnd w:id="92"/>
    </w:p>
    <w:p w:rsidR="008E2B0A" w:rsidRPr="008E2B0A" w:rsidRDefault="009D3997" w:rsidP="0055139B">
      <w:r w:rsidRPr="009D3997">
        <w:rPr>
          <w:b/>
          <w:szCs w:val="24"/>
        </w:rPr>
        <w:t xml:space="preserve">AMAÇ: </w:t>
      </w:r>
      <w:r w:rsidR="008E2B0A" w:rsidRPr="008E2B0A">
        <w:t>Bu tablo</w:t>
      </w:r>
      <w:r w:rsidR="008E2B0A">
        <w:t xml:space="preserve">daki veriler herhangi bir kurum tarafından </w:t>
      </w:r>
      <w:r w:rsidR="00E44436">
        <w:t xml:space="preserve">yayınlanmamakta olup, </w:t>
      </w:r>
      <w:r w:rsidR="00E44436" w:rsidRPr="008E2B0A">
        <w:t>“Döviz Kuru Verileri Tablosu”</w:t>
      </w:r>
      <w:r w:rsidR="00E44436">
        <w:t xml:space="preserve"> ndaki veriler</w:t>
      </w:r>
      <w:r w:rsidR="008E2B0A" w:rsidRPr="008E2B0A">
        <w:t xml:space="preserve"> esas alınarak günlük </w:t>
      </w:r>
      <w:proofErr w:type="gramStart"/>
      <w:r w:rsidR="008E2B0A" w:rsidRPr="008E2B0A">
        <w:t>bazda</w:t>
      </w:r>
      <w:proofErr w:type="gramEnd"/>
      <w:r w:rsidR="008E2B0A" w:rsidRPr="008E2B0A">
        <w:t xml:space="preserve"> </w:t>
      </w:r>
      <w:r w:rsidR="00E44436">
        <w:t xml:space="preserve">bizim tarafımızdan </w:t>
      </w:r>
      <w:r w:rsidR="008E2B0A" w:rsidRPr="008E2B0A">
        <w:t>oluşturul</w:t>
      </w:r>
      <w:r w:rsidR="008E2B0A">
        <w:t xml:space="preserve">ması gereken bir tablodur. </w:t>
      </w:r>
      <w:r w:rsidR="00E44436" w:rsidRPr="008E2B0A">
        <w:t>“Döviz Kuru Verileri Tablosu”</w:t>
      </w:r>
      <w:r w:rsidR="00E44436">
        <w:t xml:space="preserve"> nda ilgili tarihteki 1 * </w:t>
      </w:r>
      <w:r w:rsidR="00E44436" w:rsidRPr="00C549AE">
        <w:rPr>
          <w:rFonts w:ascii="Calibri" w:eastAsia="Times New Roman" w:hAnsi="Calibri" w:cs="Calibri"/>
          <w:color w:val="000000"/>
          <w:lang w:eastAsia="tr-TR"/>
        </w:rPr>
        <w:t>[Euro Efektif Alış]</w:t>
      </w:r>
      <w:r w:rsidR="00E44436">
        <w:rPr>
          <w:rFonts w:ascii="Calibri" w:eastAsia="Times New Roman" w:hAnsi="Calibri" w:cs="Calibri"/>
          <w:color w:val="000000"/>
          <w:lang w:eastAsia="tr-TR"/>
        </w:rPr>
        <w:t xml:space="preserve"> ile 0,77 * </w:t>
      </w:r>
      <w:r w:rsidR="00E44436" w:rsidRPr="00C549AE">
        <w:rPr>
          <w:rFonts w:ascii="Calibri" w:eastAsia="Times New Roman" w:hAnsi="Calibri" w:cs="Calibri"/>
          <w:color w:val="000000"/>
          <w:lang w:eastAsia="tr-TR"/>
        </w:rPr>
        <w:t>[Amerikan Doları Efektif Satış]</w:t>
      </w:r>
      <w:r w:rsidR="00E44436">
        <w:rPr>
          <w:rFonts w:ascii="Calibri" w:eastAsia="Times New Roman" w:hAnsi="Calibri" w:cs="Calibri"/>
          <w:color w:val="000000"/>
          <w:lang w:eastAsia="tr-TR"/>
        </w:rPr>
        <w:t xml:space="preserve"> toplamından oluşur. (1*</w:t>
      </w:r>
      <w:r w:rsidR="00E44436" w:rsidRPr="00E44436">
        <w:rPr>
          <w:rFonts w:ascii="Calibri" w:hAnsi="Calibri" w:cs="Calibri"/>
          <w:color w:val="000000"/>
        </w:rPr>
        <w:t xml:space="preserve"> </w:t>
      </w:r>
      <w:r w:rsidR="00E44436">
        <w:rPr>
          <w:rFonts w:ascii="Calibri" w:hAnsi="Calibri" w:cs="Calibri"/>
          <w:color w:val="000000"/>
        </w:rPr>
        <w:t>EUR_A_EF + 0,77*</w:t>
      </w:r>
      <w:r w:rsidR="00E44436" w:rsidRPr="00E44436">
        <w:rPr>
          <w:rFonts w:ascii="Calibri" w:hAnsi="Calibri" w:cs="Calibri"/>
          <w:color w:val="000000"/>
        </w:rPr>
        <w:t xml:space="preserve"> </w:t>
      </w:r>
      <w:r w:rsidR="00E44436">
        <w:rPr>
          <w:rFonts w:ascii="Calibri" w:hAnsi="Calibri" w:cs="Calibri"/>
          <w:color w:val="000000"/>
        </w:rPr>
        <w:t>USD_A_EF)</w:t>
      </w:r>
    </w:p>
    <w:tbl>
      <w:tblPr>
        <w:tblW w:w="7838" w:type="dxa"/>
        <w:tblInd w:w="55" w:type="dxa"/>
        <w:tblCellMar>
          <w:left w:w="70" w:type="dxa"/>
          <w:right w:w="70" w:type="dxa"/>
        </w:tblCellMar>
        <w:tblLook w:val="04A0" w:firstRow="1" w:lastRow="0" w:firstColumn="1" w:lastColumn="0" w:noHBand="0" w:noVBand="1"/>
      </w:tblPr>
      <w:tblGrid>
        <w:gridCol w:w="2172"/>
        <w:gridCol w:w="1380"/>
        <w:gridCol w:w="4286"/>
      </w:tblGrid>
      <w:tr w:rsidR="00E44436" w:rsidRPr="00C549AE" w:rsidTr="00E44436">
        <w:trPr>
          <w:trHeight w:val="300"/>
        </w:trPr>
        <w:tc>
          <w:tcPr>
            <w:tcW w:w="2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44436" w:rsidRPr="00C549AE" w:rsidRDefault="00E44436" w:rsidP="0055139B">
            <w:pPr>
              <w:spacing w:after="0" w:line="240" w:lineRule="auto"/>
              <w:jc w:val="center"/>
              <w:rPr>
                <w:rFonts w:ascii="Calibri" w:eastAsia="Times New Roman" w:hAnsi="Calibri" w:cs="Calibri"/>
                <w:b/>
                <w:bCs/>
                <w:color w:val="000000"/>
                <w:lang w:eastAsia="tr-TR"/>
              </w:rPr>
            </w:pPr>
            <w:r w:rsidRPr="00C549AE">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E44436" w:rsidRPr="00C549AE" w:rsidRDefault="00E44436" w:rsidP="0055139B">
            <w:pPr>
              <w:spacing w:after="0" w:line="240" w:lineRule="auto"/>
              <w:jc w:val="center"/>
              <w:rPr>
                <w:rFonts w:ascii="Calibri" w:eastAsia="Times New Roman" w:hAnsi="Calibri" w:cs="Calibri"/>
                <w:b/>
                <w:bCs/>
                <w:color w:val="000000"/>
                <w:lang w:eastAsia="tr-TR"/>
              </w:rPr>
            </w:pPr>
            <w:r w:rsidRPr="00C549AE">
              <w:rPr>
                <w:rFonts w:ascii="Calibri" w:eastAsia="Times New Roman" w:hAnsi="Calibri" w:cs="Calibri"/>
                <w:b/>
                <w:bCs/>
                <w:color w:val="000000"/>
                <w:lang w:eastAsia="tr-TR"/>
              </w:rPr>
              <w:t>Veri Tipi</w:t>
            </w:r>
          </w:p>
        </w:tc>
        <w:tc>
          <w:tcPr>
            <w:tcW w:w="4286" w:type="dxa"/>
            <w:tcBorders>
              <w:top w:val="single" w:sz="4" w:space="0" w:color="auto"/>
              <w:left w:val="nil"/>
              <w:bottom w:val="single" w:sz="4" w:space="0" w:color="auto"/>
              <w:right w:val="single" w:sz="4" w:space="0" w:color="auto"/>
            </w:tcBorders>
            <w:shd w:val="clear" w:color="000000" w:fill="D9D9D9"/>
          </w:tcPr>
          <w:p w:rsidR="00E44436" w:rsidRPr="00C549AE" w:rsidRDefault="00E44436" w:rsidP="0055139B">
            <w:pPr>
              <w:spacing w:after="0" w:line="240" w:lineRule="auto"/>
              <w:jc w:val="center"/>
              <w:rPr>
                <w:rFonts w:ascii="Calibri" w:eastAsia="Times New Roman" w:hAnsi="Calibri" w:cs="Calibri"/>
                <w:b/>
                <w:bCs/>
                <w:color w:val="000000"/>
                <w:lang w:eastAsia="tr-TR"/>
              </w:rPr>
            </w:pPr>
            <w:r>
              <w:rPr>
                <w:rFonts w:ascii="Calibri" w:eastAsia="Times New Roman" w:hAnsi="Calibri" w:cs="Calibri"/>
                <w:b/>
                <w:bCs/>
                <w:color w:val="000000"/>
                <w:lang w:eastAsia="tr-TR"/>
              </w:rPr>
              <w:t>Açıklama</w:t>
            </w:r>
          </w:p>
        </w:tc>
      </w:tr>
      <w:tr w:rsidR="00E44436" w:rsidRPr="00C549AE" w:rsidTr="00E44436">
        <w:trPr>
          <w:trHeight w:val="300"/>
        </w:trPr>
        <w:tc>
          <w:tcPr>
            <w:tcW w:w="2172" w:type="dxa"/>
            <w:tcBorders>
              <w:top w:val="nil"/>
              <w:left w:val="single" w:sz="4" w:space="0" w:color="auto"/>
              <w:bottom w:val="single" w:sz="4" w:space="0" w:color="auto"/>
              <w:right w:val="single" w:sz="4" w:space="0" w:color="auto"/>
            </w:tcBorders>
            <w:shd w:val="clear" w:color="auto" w:fill="auto"/>
            <w:noWrap/>
            <w:vAlign w:val="bottom"/>
            <w:hideMark/>
          </w:tcPr>
          <w:p w:rsidR="00E44436" w:rsidRPr="00C549AE" w:rsidRDefault="00E44436" w:rsidP="0055139B">
            <w:pPr>
              <w:spacing w:after="0" w:line="240" w:lineRule="auto"/>
              <w:rPr>
                <w:rFonts w:ascii="Calibri" w:eastAsia="Times New Roman" w:hAnsi="Calibri" w:cs="Calibri"/>
                <w:color w:val="000000"/>
                <w:lang w:eastAsia="tr-TR"/>
              </w:rPr>
            </w:pPr>
            <w:r w:rsidRPr="00C549AE">
              <w:rPr>
                <w:rFonts w:ascii="Calibri" w:eastAsia="Times New Roman" w:hAnsi="Calibri" w:cs="Calibri"/>
                <w:color w:val="000000"/>
                <w:lang w:eastAsia="tr-TR"/>
              </w:rPr>
              <w:t>Tarih</w:t>
            </w:r>
          </w:p>
        </w:tc>
        <w:tc>
          <w:tcPr>
            <w:tcW w:w="1380" w:type="dxa"/>
            <w:tcBorders>
              <w:top w:val="nil"/>
              <w:left w:val="nil"/>
              <w:bottom w:val="single" w:sz="4" w:space="0" w:color="auto"/>
              <w:right w:val="single" w:sz="4" w:space="0" w:color="auto"/>
            </w:tcBorders>
            <w:shd w:val="clear" w:color="auto" w:fill="auto"/>
            <w:noWrap/>
            <w:vAlign w:val="bottom"/>
            <w:hideMark/>
          </w:tcPr>
          <w:p w:rsidR="00E44436" w:rsidRPr="00C549AE" w:rsidRDefault="00E44436" w:rsidP="0055139B">
            <w:pPr>
              <w:spacing w:after="0" w:line="240" w:lineRule="auto"/>
              <w:jc w:val="center"/>
              <w:rPr>
                <w:rFonts w:ascii="Calibri" w:eastAsia="Times New Roman" w:hAnsi="Calibri" w:cs="Calibri"/>
                <w:color w:val="000000"/>
                <w:lang w:eastAsia="tr-TR"/>
              </w:rPr>
            </w:pPr>
            <w:r w:rsidRPr="00C549AE">
              <w:rPr>
                <w:rFonts w:ascii="Calibri" w:eastAsia="Times New Roman" w:hAnsi="Calibri" w:cs="Calibri"/>
                <w:color w:val="000000"/>
                <w:lang w:eastAsia="tr-TR"/>
              </w:rPr>
              <w:t>datetime</w:t>
            </w:r>
          </w:p>
        </w:tc>
        <w:tc>
          <w:tcPr>
            <w:tcW w:w="4286" w:type="dxa"/>
            <w:tcBorders>
              <w:top w:val="nil"/>
              <w:left w:val="nil"/>
              <w:bottom w:val="single" w:sz="4" w:space="0" w:color="auto"/>
              <w:right w:val="single" w:sz="4" w:space="0" w:color="auto"/>
            </w:tcBorders>
          </w:tcPr>
          <w:p w:rsidR="00E44436" w:rsidRPr="00C549AE" w:rsidRDefault="00E44436" w:rsidP="0055139B">
            <w:pPr>
              <w:spacing w:after="0" w:line="240" w:lineRule="auto"/>
              <w:jc w:val="center"/>
              <w:rPr>
                <w:rFonts w:ascii="Calibri" w:eastAsia="Times New Roman" w:hAnsi="Calibri" w:cs="Calibri"/>
                <w:color w:val="000000"/>
                <w:lang w:eastAsia="tr-TR"/>
              </w:rPr>
            </w:pPr>
          </w:p>
        </w:tc>
      </w:tr>
      <w:tr w:rsidR="00E44436" w:rsidRPr="00C549AE" w:rsidTr="00E44436">
        <w:trPr>
          <w:trHeight w:val="300"/>
        </w:trPr>
        <w:tc>
          <w:tcPr>
            <w:tcW w:w="2172" w:type="dxa"/>
            <w:tcBorders>
              <w:top w:val="nil"/>
              <w:left w:val="single" w:sz="4" w:space="0" w:color="auto"/>
              <w:bottom w:val="single" w:sz="4" w:space="0" w:color="auto"/>
              <w:right w:val="single" w:sz="4" w:space="0" w:color="auto"/>
            </w:tcBorders>
            <w:shd w:val="clear" w:color="auto" w:fill="auto"/>
            <w:noWrap/>
            <w:vAlign w:val="bottom"/>
          </w:tcPr>
          <w:p w:rsidR="00E44436" w:rsidRPr="00C549AE" w:rsidRDefault="003D26DD"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Kısa_Ad</w:t>
            </w:r>
          </w:p>
        </w:tc>
        <w:tc>
          <w:tcPr>
            <w:tcW w:w="1380" w:type="dxa"/>
            <w:tcBorders>
              <w:top w:val="nil"/>
              <w:left w:val="nil"/>
              <w:bottom w:val="single" w:sz="4" w:space="0" w:color="auto"/>
              <w:right w:val="single" w:sz="4" w:space="0" w:color="auto"/>
            </w:tcBorders>
            <w:shd w:val="clear" w:color="auto" w:fill="auto"/>
            <w:noWrap/>
            <w:vAlign w:val="bottom"/>
          </w:tcPr>
          <w:p w:rsidR="00E44436" w:rsidRPr="00C549AE" w:rsidRDefault="00E44436" w:rsidP="0055139B">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C(50)</w:t>
            </w:r>
          </w:p>
        </w:tc>
        <w:tc>
          <w:tcPr>
            <w:tcW w:w="4286" w:type="dxa"/>
            <w:tcBorders>
              <w:top w:val="nil"/>
              <w:left w:val="nil"/>
              <w:bottom w:val="single" w:sz="4" w:space="0" w:color="auto"/>
              <w:right w:val="single" w:sz="4" w:space="0" w:color="auto"/>
            </w:tcBorders>
          </w:tcPr>
          <w:p w:rsidR="00E44436" w:rsidRDefault="00E44436" w:rsidP="0055139B">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 xml:space="preserve">Kod sabit olup “DOV_SEP_A_EF” şeklindedir. </w:t>
            </w:r>
          </w:p>
        </w:tc>
      </w:tr>
      <w:tr w:rsidR="00E44436" w:rsidRPr="00C549AE" w:rsidTr="00E44436">
        <w:trPr>
          <w:trHeight w:val="300"/>
        </w:trPr>
        <w:tc>
          <w:tcPr>
            <w:tcW w:w="2172" w:type="dxa"/>
            <w:tcBorders>
              <w:top w:val="nil"/>
              <w:left w:val="single" w:sz="4" w:space="0" w:color="auto"/>
              <w:bottom w:val="single" w:sz="4" w:space="0" w:color="auto"/>
              <w:right w:val="single" w:sz="4" w:space="0" w:color="auto"/>
            </w:tcBorders>
            <w:shd w:val="clear" w:color="auto" w:fill="auto"/>
            <w:noWrap/>
            <w:vAlign w:val="bottom"/>
          </w:tcPr>
          <w:p w:rsidR="00E44436" w:rsidRPr="00C549AE" w:rsidRDefault="00E44436"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Değer</w:t>
            </w:r>
          </w:p>
        </w:tc>
        <w:tc>
          <w:tcPr>
            <w:tcW w:w="1380" w:type="dxa"/>
            <w:tcBorders>
              <w:top w:val="nil"/>
              <w:left w:val="nil"/>
              <w:bottom w:val="single" w:sz="4" w:space="0" w:color="auto"/>
              <w:right w:val="single" w:sz="4" w:space="0" w:color="auto"/>
            </w:tcBorders>
            <w:shd w:val="clear" w:color="auto" w:fill="auto"/>
            <w:noWrap/>
            <w:vAlign w:val="bottom"/>
          </w:tcPr>
          <w:p w:rsidR="00E44436" w:rsidRPr="00C549AE" w:rsidRDefault="00E44436" w:rsidP="0055139B">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Float</w:t>
            </w:r>
          </w:p>
        </w:tc>
        <w:tc>
          <w:tcPr>
            <w:tcW w:w="4286" w:type="dxa"/>
            <w:tcBorders>
              <w:top w:val="nil"/>
              <w:left w:val="nil"/>
              <w:bottom w:val="single" w:sz="4" w:space="0" w:color="auto"/>
              <w:right w:val="single" w:sz="4" w:space="0" w:color="auto"/>
            </w:tcBorders>
          </w:tcPr>
          <w:p w:rsidR="00E44436" w:rsidRDefault="00E44436" w:rsidP="0055139B">
            <w:pPr>
              <w:spacing w:after="0" w:line="240" w:lineRule="auto"/>
              <w:jc w:val="center"/>
              <w:rPr>
                <w:rFonts w:ascii="Calibri" w:eastAsia="Times New Roman" w:hAnsi="Calibri" w:cs="Calibri"/>
                <w:color w:val="000000"/>
                <w:lang w:eastAsia="tr-TR"/>
              </w:rPr>
            </w:pPr>
          </w:p>
        </w:tc>
      </w:tr>
    </w:tbl>
    <w:p w:rsidR="008E2B0A" w:rsidRPr="008E2B0A" w:rsidRDefault="008E2B0A" w:rsidP="008E2B0A">
      <w:pPr>
        <w:rPr>
          <w:b/>
          <w:u w:val="single"/>
        </w:rPr>
      </w:pPr>
    </w:p>
    <w:p w:rsidR="0094015F" w:rsidRDefault="0055139B" w:rsidP="00091BD4">
      <w:pPr>
        <w:pStyle w:val="ListeParagraf"/>
        <w:numPr>
          <w:ilvl w:val="2"/>
          <w:numId w:val="1"/>
        </w:numPr>
        <w:outlineLvl w:val="2"/>
        <w:rPr>
          <w:b/>
          <w:szCs w:val="24"/>
          <w:u w:val="single"/>
        </w:rPr>
      </w:pPr>
      <w:bookmarkStart w:id="93" w:name="_Toc487464191"/>
      <w:r>
        <w:rPr>
          <w:b/>
          <w:szCs w:val="24"/>
          <w:u w:val="single"/>
        </w:rPr>
        <w:t xml:space="preserve">EYF </w:t>
      </w:r>
      <w:r w:rsidR="0094015F" w:rsidRPr="001E7682">
        <w:rPr>
          <w:b/>
          <w:szCs w:val="24"/>
          <w:u w:val="single"/>
        </w:rPr>
        <w:t>Endeks</w:t>
      </w:r>
      <w:r>
        <w:rPr>
          <w:b/>
          <w:szCs w:val="24"/>
          <w:u w:val="single"/>
        </w:rPr>
        <w:t xml:space="preserve"> Verileri</w:t>
      </w:r>
      <w:bookmarkEnd w:id="93"/>
    </w:p>
    <w:p w:rsidR="0055139B" w:rsidRPr="0055139B" w:rsidRDefault="009D3997" w:rsidP="0055139B">
      <w:pPr>
        <w:rPr>
          <w:b/>
          <w:szCs w:val="24"/>
          <w:u w:val="single"/>
        </w:rPr>
      </w:pPr>
      <w:r w:rsidRPr="009D3997">
        <w:rPr>
          <w:b/>
          <w:szCs w:val="24"/>
        </w:rPr>
        <w:t xml:space="preserve">AMAÇ: </w:t>
      </w:r>
      <w:r w:rsidR="0055139B">
        <w:rPr>
          <w:szCs w:val="24"/>
        </w:rPr>
        <w:t>EYF Endeks Verileri için aşağıdaki 2 tablo kullanılacaktır. Bu tablolardan ikincisi olan “EYF Endeks</w:t>
      </w:r>
      <w:r w:rsidR="0055139B" w:rsidRPr="001C33C5">
        <w:rPr>
          <w:szCs w:val="24"/>
        </w:rPr>
        <w:t xml:space="preserve"> Verileri</w:t>
      </w:r>
      <w:r w:rsidR="0055139B">
        <w:rPr>
          <w:szCs w:val="24"/>
        </w:rPr>
        <w:t xml:space="preserve"> Tablosu” tarih ve ilgili endeks tipi bazında değerleri içerecektir. “EYF Endeks Verileri</w:t>
      </w:r>
      <w:r w:rsidR="0055139B" w:rsidRPr="001C33C5">
        <w:rPr>
          <w:szCs w:val="24"/>
        </w:rPr>
        <w:t xml:space="preserve"> Açıklama Tablosu</w:t>
      </w:r>
      <w:r w:rsidR="0055139B">
        <w:rPr>
          <w:szCs w:val="24"/>
        </w:rPr>
        <w:t>” ise ilgili endeks tipinin kısa adını ve bu endeks tipinin neyi ifade ettiğini içeren açıklamayı göstermektedir.</w:t>
      </w:r>
    </w:p>
    <w:p w:rsidR="0055139B" w:rsidRPr="001E7682" w:rsidRDefault="0055139B" w:rsidP="0055139B">
      <w:pPr>
        <w:pStyle w:val="ListeParagraf"/>
        <w:numPr>
          <w:ilvl w:val="3"/>
          <w:numId w:val="1"/>
        </w:numPr>
        <w:outlineLvl w:val="2"/>
        <w:rPr>
          <w:b/>
          <w:szCs w:val="24"/>
          <w:u w:val="single"/>
        </w:rPr>
      </w:pPr>
      <w:bookmarkStart w:id="94" w:name="_Toc487464192"/>
      <w:r>
        <w:rPr>
          <w:b/>
          <w:szCs w:val="24"/>
          <w:u w:val="single"/>
        </w:rPr>
        <w:t>EYF Endeks Verileri Açıklama Tablosu</w:t>
      </w:r>
      <w:bookmarkEnd w:id="94"/>
    </w:p>
    <w:tbl>
      <w:tblPr>
        <w:tblW w:w="7780" w:type="dxa"/>
        <w:tblInd w:w="55" w:type="dxa"/>
        <w:tblCellMar>
          <w:left w:w="70" w:type="dxa"/>
          <w:right w:w="70" w:type="dxa"/>
        </w:tblCellMar>
        <w:tblLook w:val="04A0" w:firstRow="1" w:lastRow="0" w:firstColumn="1" w:lastColumn="0" w:noHBand="0" w:noVBand="1"/>
      </w:tblPr>
      <w:tblGrid>
        <w:gridCol w:w="6400"/>
        <w:gridCol w:w="1380"/>
      </w:tblGrid>
      <w:tr w:rsidR="0094015F" w:rsidRPr="0094015F" w:rsidTr="0094015F">
        <w:trPr>
          <w:trHeight w:val="300"/>
        </w:trPr>
        <w:tc>
          <w:tcPr>
            <w:tcW w:w="64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4015F" w:rsidRPr="0094015F" w:rsidRDefault="0094015F" w:rsidP="0094015F">
            <w:pPr>
              <w:spacing w:after="0" w:line="240" w:lineRule="auto"/>
              <w:jc w:val="center"/>
              <w:rPr>
                <w:rFonts w:ascii="Calibri" w:eastAsia="Times New Roman" w:hAnsi="Calibri" w:cs="Calibri"/>
                <w:b/>
                <w:bCs/>
                <w:color w:val="000000"/>
                <w:lang w:eastAsia="tr-TR"/>
              </w:rPr>
            </w:pPr>
            <w:r w:rsidRPr="0094015F">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94015F" w:rsidRPr="0094015F" w:rsidRDefault="0094015F" w:rsidP="0094015F">
            <w:pPr>
              <w:spacing w:after="0" w:line="240" w:lineRule="auto"/>
              <w:jc w:val="center"/>
              <w:rPr>
                <w:rFonts w:ascii="Calibri" w:eastAsia="Times New Roman" w:hAnsi="Calibri" w:cs="Calibri"/>
                <w:b/>
                <w:bCs/>
                <w:color w:val="000000"/>
                <w:lang w:eastAsia="tr-TR"/>
              </w:rPr>
            </w:pPr>
            <w:r w:rsidRPr="0094015F">
              <w:rPr>
                <w:rFonts w:ascii="Calibri" w:eastAsia="Times New Roman" w:hAnsi="Calibri" w:cs="Calibri"/>
                <w:b/>
                <w:bCs/>
                <w:color w:val="000000"/>
                <w:lang w:eastAsia="tr-TR"/>
              </w:rPr>
              <w:t>Veri Tipi</w:t>
            </w:r>
          </w:p>
        </w:tc>
      </w:tr>
      <w:tr w:rsidR="007834F3" w:rsidRPr="0094015F" w:rsidTr="0094015F">
        <w:trPr>
          <w:trHeight w:val="300"/>
        </w:trPr>
        <w:tc>
          <w:tcPr>
            <w:tcW w:w="6400" w:type="dxa"/>
            <w:tcBorders>
              <w:top w:val="nil"/>
              <w:left w:val="single" w:sz="4" w:space="0" w:color="auto"/>
              <w:bottom w:val="single" w:sz="4" w:space="0" w:color="auto"/>
              <w:right w:val="single" w:sz="4" w:space="0" w:color="auto"/>
            </w:tcBorders>
            <w:shd w:val="clear" w:color="auto" w:fill="auto"/>
            <w:noWrap/>
            <w:vAlign w:val="bottom"/>
          </w:tcPr>
          <w:p w:rsidR="007834F3" w:rsidRDefault="007834F3" w:rsidP="0094015F">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Kod</w:t>
            </w:r>
          </w:p>
        </w:tc>
        <w:tc>
          <w:tcPr>
            <w:tcW w:w="1380" w:type="dxa"/>
            <w:tcBorders>
              <w:top w:val="nil"/>
              <w:left w:val="nil"/>
              <w:bottom w:val="single" w:sz="4" w:space="0" w:color="auto"/>
              <w:right w:val="single" w:sz="4" w:space="0" w:color="auto"/>
            </w:tcBorders>
            <w:shd w:val="clear" w:color="auto" w:fill="auto"/>
            <w:noWrap/>
            <w:vAlign w:val="bottom"/>
          </w:tcPr>
          <w:p w:rsidR="007834F3" w:rsidRDefault="007834F3" w:rsidP="0094015F">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C(50)</w:t>
            </w:r>
          </w:p>
        </w:tc>
      </w:tr>
      <w:tr w:rsidR="0055139B" w:rsidRPr="0094015F" w:rsidTr="0094015F">
        <w:trPr>
          <w:trHeight w:val="300"/>
        </w:trPr>
        <w:tc>
          <w:tcPr>
            <w:tcW w:w="6400" w:type="dxa"/>
            <w:tcBorders>
              <w:top w:val="nil"/>
              <w:left w:val="single" w:sz="4" w:space="0" w:color="auto"/>
              <w:bottom w:val="single" w:sz="4" w:space="0" w:color="auto"/>
              <w:right w:val="single" w:sz="4" w:space="0" w:color="auto"/>
            </w:tcBorders>
            <w:shd w:val="clear" w:color="auto" w:fill="auto"/>
            <w:noWrap/>
            <w:vAlign w:val="bottom"/>
          </w:tcPr>
          <w:p w:rsidR="0055139B" w:rsidRPr="0094015F" w:rsidRDefault="003D26DD" w:rsidP="0094015F">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Kısa_Ad</w:t>
            </w:r>
          </w:p>
        </w:tc>
        <w:tc>
          <w:tcPr>
            <w:tcW w:w="1380" w:type="dxa"/>
            <w:tcBorders>
              <w:top w:val="nil"/>
              <w:left w:val="nil"/>
              <w:bottom w:val="single" w:sz="4" w:space="0" w:color="auto"/>
              <w:right w:val="single" w:sz="4" w:space="0" w:color="auto"/>
            </w:tcBorders>
            <w:shd w:val="clear" w:color="auto" w:fill="auto"/>
            <w:noWrap/>
            <w:vAlign w:val="bottom"/>
          </w:tcPr>
          <w:p w:rsidR="0055139B" w:rsidRPr="0094015F" w:rsidRDefault="0055139B" w:rsidP="0094015F">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C(50)</w:t>
            </w:r>
          </w:p>
        </w:tc>
      </w:tr>
      <w:tr w:rsidR="0055139B" w:rsidRPr="0094015F" w:rsidTr="0094015F">
        <w:trPr>
          <w:trHeight w:val="300"/>
        </w:trPr>
        <w:tc>
          <w:tcPr>
            <w:tcW w:w="6400" w:type="dxa"/>
            <w:tcBorders>
              <w:top w:val="nil"/>
              <w:left w:val="single" w:sz="4" w:space="0" w:color="auto"/>
              <w:bottom w:val="single" w:sz="4" w:space="0" w:color="auto"/>
              <w:right w:val="single" w:sz="4" w:space="0" w:color="auto"/>
            </w:tcBorders>
            <w:shd w:val="clear" w:color="auto" w:fill="auto"/>
            <w:noWrap/>
            <w:vAlign w:val="bottom"/>
          </w:tcPr>
          <w:p w:rsidR="0055139B" w:rsidRPr="0094015F" w:rsidRDefault="0055139B" w:rsidP="0094015F">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Açıklama</w:t>
            </w:r>
          </w:p>
        </w:tc>
        <w:tc>
          <w:tcPr>
            <w:tcW w:w="1380" w:type="dxa"/>
            <w:tcBorders>
              <w:top w:val="nil"/>
              <w:left w:val="nil"/>
              <w:bottom w:val="single" w:sz="4" w:space="0" w:color="auto"/>
              <w:right w:val="single" w:sz="4" w:space="0" w:color="auto"/>
            </w:tcBorders>
            <w:shd w:val="clear" w:color="auto" w:fill="auto"/>
            <w:noWrap/>
            <w:vAlign w:val="bottom"/>
          </w:tcPr>
          <w:p w:rsidR="0055139B" w:rsidRPr="0094015F" w:rsidRDefault="0055139B" w:rsidP="0094015F">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C(150)</w:t>
            </w:r>
          </w:p>
        </w:tc>
      </w:tr>
    </w:tbl>
    <w:p w:rsidR="0094015F" w:rsidRDefault="0094015F" w:rsidP="00C549AE">
      <w:pPr>
        <w:spacing w:after="0"/>
        <w:rPr>
          <w:sz w:val="20"/>
        </w:rPr>
      </w:pPr>
    </w:p>
    <w:p w:rsidR="0055139B" w:rsidRDefault="003D26DD" w:rsidP="00C549AE">
      <w:pPr>
        <w:spacing w:after="0"/>
      </w:pPr>
      <w:proofErr w:type="gramStart"/>
      <w:r w:rsidRPr="00F12652">
        <w:t>Halihazırda</w:t>
      </w:r>
      <w:proofErr w:type="gramEnd"/>
      <w:r w:rsidRPr="00F12652">
        <w:t xml:space="preserve"> </w:t>
      </w:r>
      <w:r w:rsidR="007834F3">
        <w:t xml:space="preserve">kaynak olarak </w:t>
      </w:r>
      <w:r>
        <w:t>kullanılan EYF Endeks kısa adları ve bunların açıklamaları aşağıdaki tabloda yer almaktadır.</w:t>
      </w:r>
    </w:p>
    <w:p w:rsidR="003D26DD" w:rsidRDefault="003D26DD" w:rsidP="00C549AE">
      <w:pPr>
        <w:spacing w:after="0"/>
        <w:rPr>
          <w:sz w:val="20"/>
        </w:rPr>
      </w:pPr>
    </w:p>
    <w:tbl>
      <w:tblPr>
        <w:tblW w:w="5000" w:type="pct"/>
        <w:tblLayout w:type="fixed"/>
        <w:tblCellMar>
          <w:left w:w="70" w:type="dxa"/>
          <w:right w:w="70" w:type="dxa"/>
        </w:tblCellMar>
        <w:tblLook w:val="04A0" w:firstRow="1" w:lastRow="0" w:firstColumn="1" w:lastColumn="0" w:noHBand="0" w:noVBand="1"/>
      </w:tblPr>
      <w:tblGrid>
        <w:gridCol w:w="1063"/>
        <w:gridCol w:w="2267"/>
        <w:gridCol w:w="7156"/>
      </w:tblGrid>
      <w:tr w:rsidR="007834F3" w:rsidRPr="0094015F" w:rsidTr="007834F3">
        <w:trPr>
          <w:trHeight w:val="300"/>
          <w:tblHeader/>
        </w:trPr>
        <w:tc>
          <w:tcPr>
            <w:tcW w:w="507" w:type="pct"/>
            <w:tcBorders>
              <w:top w:val="single" w:sz="4" w:space="0" w:color="auto"/>
              <w:left w:val="single" w:sz="4" w:space="0" w:color="auto"/>
              <w:bottom w:val="single" w:sz="4" w:space="0" w:color="auto"/>
              <w:right w:val="single" w:sz="4" w:space="0" w:color="auto"/>
            </w:tcBorders>
            <w:shd w:val="clear" w:color="000000" w:fill="D9D9D9"/>
          </w:tcPr>
          <w:p w:rsidR="007834F3" w:rsidRDefault="007834F3" w:rsidP="0055139B">
            <w:pPr>
              <w:spacing w:after="0" w:line="240" w:lineRule="auto"/>
              <w:jc w:val="center"/>
              <w:rPr>
                <w:rFonts w:ascii="Calibri" w:eastAsia="Times New Roman" w:hAnsi="Calibri" w:cs="Calibri"/>
                <w:b/>
                <w:bCs/>
                <w:color w:val="000000"/>
                <w:lang w:eastAsia="tr-TR"/>
              </w:rPr>
            </w:pPr>
            <w:r>
              <w:rPr>
                <w:rFonts w:ascii="Calibri" w:eastAsia="Times New Roman" w:hAnsi="Calibri" w:cs="Calibri"/>
                <w:b/>
                <w:bCs/>
                <w:color w:val="000000"/>
                <w:lang w:eastAsia="tr-TR"/>
              </w:rPr>
              <w:t>Kod</w:t>
            </w:r>
          </w:p>
        </w:tc>
        <w:tc>
          <w:tcPr>
            <w:tcW w:w="1081"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834F3" w:rsidRPr="0094015F" w:rsidRDefault="007834F3" w:rsidP="0055139B">
            <w:pPr>
              <w:spacing w:after="0" w:line="240" w:lineRule="auto"/>
              <w:jc w:val="center"/>
              <w:rPr>
                <w:rFonts w:ascii="Calibri" w:eastAsia="Times New Roman" w:hAnsi="Calibri" w:cs="Calibri"/>
                <w:b/>
                <w:bCs/>
                <w:color w:val="000000"/>
                <w:lang w:eastAsia="tr-TR"/>
              </w:rPr>
            </w:pPr>
            <w:r>
              <w:rPr>
                <w:rFonts w:ascii="Calibri" w:eastAsia="Times New Roman" w:hAnsi="Calibri" w:cs="Calibri"/>
                <w:b/>
                <w:bCs/>
                <w:color w:val="000000"/>
                <w:lang w:eastAsia="tr-TR"/>
              </w:rPr>
              <w:t>Kısa Ad</w:t>
            </w:r>
          </w:p>
        </w:tc>
        <w:tc>
          <w:tcPr>
            <w:tcW w:w="3412" w:type="pct"/>
            <w:tcBorders>
              <w:top w:val="single" w:sz="4" w:space="0" w:color="auto"/>
              <w:left w:val="nil"/>
              <w:bottom w:val="single" w:sz="4" w:space="0" w:color="auto"/>
              <w:right w:val="single" w:sz="4" w:space="0" w:color="auto"/>
            </w:tcBorders>
            <w:shd w:val="clear" w:color="000000" w:fill="D9D9D9"/>
            <w:noWrap/>
            <w:vAlign w:val="bottom"/>
            <w:hideMark/>
          </w:tcPr>
          <w:p w:rsidR="007834F3" w:rsidRPr="0094015F" w:rsidRDefault="007834F3" w:rsidP="0055139B">
            <w:pPr>
              <w:spacing w:after="0" w:line="240" w:lineRule="auto"/>
              <w:jc w:val="center"/>
              <w:rPr>
                <w:rFonts w:ascii="Calibri" w:eastAsia="Times New Roman" w:hAnsi="Calibri" w:cs="Calibri"/>
                <w:b/>
                <w:bCs/>
                <w:color w:val="000000"/>
                <w:lang w:eastAsia="tr-TR"/>
              </w:rPr>
            </w:pPr>
            <w:r>
              <w:rPr>
                <w:rFonts w:ascii="Calibri" w:eastAsia="Times New Roman" w:hAnsi="Calibri" w:cs="Calibri"/>
                <w:b/>
                <w:bCs/>
                <w:color w:val="000000"/>
                <w:lang w:eastAsia="tr-TR"/>
              </w:rPr>
              <w:t>Açıklama</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94015F" w:rsidRDefault="007834F3" w:rsidP="007834F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lastRenderedPageBreak/>
              <w:t>KTL</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[KamuBorclanma(TL)]</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55139B">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%100 Kamu İç Borçlanma Senedi emeklilik yatırım fonlarına yapılan yatırım.</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94015F" w:rsidRDefault="007834F3" w:rsidP="007834F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LKT</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Likit</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3D26DD">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%100 Likit emeklilik yatırım fonlarına apılan yatırım.</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94015F" w:rsidRDefault="007834F3" w:rsidP="007834F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ESN</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Esnek</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55139B">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%100 Esnek emeklilik yatırım fonlarına yapılan yatırım.</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94015F" w:rsidRDefault="007834F3" w:rsidP="007834F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HSN</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[Hisse Senedi]</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55139B">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%100 Hisse Senedi emeklilik yatırım fonlarına yapılan yatırım.</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94015F" w:rsidRDefault="007834F3" w:rsidP="007834F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KYP</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[Kamu Borçlanma (YP)]</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55139B">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%100 Yabancı Para Cinsinden Kamu Borçlanma Aracı emeklilik yatırım fonlarına yapılan yatırım.</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94015F" w:rsidRDefault="007834F3" w:rsidP="007834F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ULS</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Uluslararası</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55139B">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%100 Uluslararası emeklilik yatırım fonlarına yapılan yatırım.</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94015F" w:rsidRDefault="007834F3" w:rsidP="007834F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KMD</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KıymetliMaden</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55139B">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%100 Kıymetli maden emeklilik yatırım fonlarına yapılan yatırım.</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94015F" w:rsidRDefault="007834F3" w:rsidP="007834F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STD</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Standart</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55139B">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%100 Standart emeklilik yatırım fonlarına yapılan yatırım.</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94015F" w:rsidRDefault="007834F3" w:rsidP="007834F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BES</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BES</w:t>
            </w:r>
            <w:r>
              <w:rPr>
                <w:rFonts w:ascii="Calibri" w:eastAsia="Times New Roman" w:hAnsi="Calibri" w:cs="Calibri"/>
                <w:color w:val="000000"/>
                <w:lang w:eastAsia="tr-TR"/>
              </w:rPr>
              <w:tab/>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55139B">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Bireysel emeklilik sisteminde ağırlıklı ortalama fon fiyatlarıyla yapılan yatırım.</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94015F" w:rsidRDefault="007834F3" w:rsidP="007834F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DK</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DevletKatkısı</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55139B">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%100 devlet katkısı emeklilik yatırım fonlarına yapılan yatırım.</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BIST100</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BIST100</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55139B">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%100 BIST100 Endeksine yapılan yatırım (Yönetim Gider Kesintisi olmadan).</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94015F" w:rsidRDefault="007834F3" w:rsidP="007834F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DovSepet</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DovizSepeti</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55139B">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%100 döviz sepetine yapılan yatırım.</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TUFE</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TUFE</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0F457F">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Enflasyon endeksli yatırım yapan katılımcı (Yönetim Gider Kesintisi olmadan)</w:t>
            </w:r>
          </w:p>
        </w:tc>
      </w:tr>
      <w:tr w:rsidR="007834F3" w:rsidRPr="0094015F" w:rsidTr="007834F3">
        <w:trPr>
          <w:trHeight w:val="300"/>
        </w:trPr>
        <w:tc>
          <w:tcPr>
            <w:tcW w:w="507" w:type="pct"/>
            <w:tcBorders>
              <w:top w:val="nil"/>
              <w:left w:val="single" w:sz="4" w:space="0" w:color="auto"/>
              <w:bottom w:val="single" w:sz="4" w:space="0" w:color="auto"/>
              <w:right w:val="single" w:sz="4" w:space="0" w:color="auto"/>
            </w:tcBorders>
            <w:vAlign w:val="center"/>
          </w:tcPr>
          <w:p w:rsidR="007834F3" w:rsidRPr="003D26DD" w:rsidRDefault="007834F3" w:rsidP="007834F3">
            <w:pPr>
              <w:spacing w:after="0" w:line="240" w:lineRule="auto"/>
              <w:rPr>
                <w:rFonts w:ascii="Calibri" w:eastAsia="Times New Roman" w:hAnsi="Calibri" w:cs="Calibri"/>
                <w:color w:val="000000"/>
                <w:lang w:eastAsia="tr-TR"/>
              </w:rPr>
            </w:pPr>
            <w:r w:rsidRPr="003D26DD">
              <w:rPr>
                <w:rFonts w:ascii="Calibri" w:eastAsia="Times New Roman" w:hAnsi="Calibri" w:cs="Calibri"/>
                <w:color w:val="000000"/>
                <w:lang w:eastAsia="tr-TR"/>
              </w:rPr>
              <w:t>80K20H</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sidRPr="003D26DD">
              <w:rPr>
                <w:rFonts w:ascii="Calibri" w:eastAsia="Times New Roman" w:hAnsi="Calibri" w:cs="Calibri"/>
                <w:color w:val="000000"/>
                <w:lang w:eastAsia="tr-TR"/>
              </w:rPr>
              <w:t>80K20H</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3D26DD">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%80 Kamu İç Borçlanma Senedi, %20 Hisse Senedi emeklilik yatırım fon grubuna yapılan yatırım.</w:t>
            </w:r>
          </w:p>
        </w:tc>
      </w:tr>
      <w:tr w:rsidR="007834F3" w:rsidRPr="0094015F" w:rsidTr="007834F3">
        <w:trPr>
          <w:trHeight w:val="359"/>
        </w:trPr>
        <w:tc>
          <w:tcPr>
            <w:tcW w:w="507" w:type="pct"/>
            <w:tcBorders>
              <w:top w:val="nil"/>
              <w:left w:val="single" w:sz="4" w:space="0" w:color="auto"/>
              <w:bottom w:val="single" w:sz="4" w:space="0" w:color="auto"/>
              <w:right w:val="single" w:sz="4" w:space="0" w:color="auto"/>
            </w:tcBorders>
            <w:vAlign w:val="center"/>
          </w:tcPr>
          <w:p w:rsidR="007834F3" w:rsidRDefault="007834F3" w:rsidP="007834F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7</w:t>
            </w:r>
            <w:r w:rsidRPr="003D26DD">
              <w:rPr>
                <w:rFonts w:ascii="Calibri" w:eastAsia="Times New Roman" w:hAnsi="Calibri" w:cs="Calibri"/>
                <w:color w:val="000000"/>
                <w:lang w:eastAsia="tr-TR"/>
              </w:rPr>
              <w:t>0K</w:t>
            </w:r>
            <w:r>
              <w:rPr>
                <w:rFonts w:ascii="Calibri" w:eastAsia="Times New Roman" w:hAnsi="Calibri" w:cs="Calibri"/>
                <w:color w:val="000000"/>
                <w:lang w:eastAsia="tr-TR"/>
              </w:rPr>
              <w:t>3</w:t>
            </w:r>
            <w:r w:rsidRPr="003D26DD">
              <w:rPr>
                <w:rFonts w:ascii="Calibri" w:eastAsia="Times New Roman" w:hAnsi="Calibri" w:cs="Calibri"/>
                <w:color w:val="000000"/>
                <w:lang w:eastAsia="tr-TR"/>
              </w:rPr>
              <w:t>0H</w:t>
            </w:r>
          </w:p>
        </w:tc>
        <w:tc>
          <w:tcPr>
            <w:tcW w:w="1081" w:type="pct"/>
            <w:tcBorders>
              <w:top w:val="nil"/>
              <w:left w:val="single" w:sz="4" w:space="0" w:color="auto"/>
              <w:bottom w:val="single" w:sz="4" w:space="0" w:color="auto"/>
              <w:right w:val="single" w:sz="4" w:space="0" w:color="auto"/>
            </w:tcBorders>
            <w:shd w:val="clear" w:color="auto" w:fill="auto"/>
            <w:noWrap/>
            <w:vAlign w:val="center"/>
            <w:hideMark/>
          </w:tcPr>
          <w:p w:rsidR="007834F3" w:rsidRPr="0094015F" w:rsidRDefault="007834F3" w:rsidP="007834F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7</w:t>
            </w:r>
            <w:r w:rsidRPr="003D26DD">
              <w:rPr>
                <w:rFonts w:ascii="Calibri" w:eastAsia="Times New Roman" w:hAnsi="Calibri" w:cs="Calibri"/>
                <w:color w:val="000000"/>
                <w:lang w:eastAsia="tr-TR"/>
              </w:rPr>
              <w:t>0K</w:t>
            </w:r>
            <w:r>
              <w:rPr>
                <w:rFonts w:ascii="Calibri" w:eastAsia="Times New Roman" w:hAnsi="Calibri" w:cs="Calibri"/>
                <w:color w:val="000000"/>
                <w:lang w:eastAsia="tr-TR"/>
              </w:rPr>
              <w:t>3</w:t>
            </w:r>
            <w:r w:rsidRPr="003D26DD">
              <w:rPr>
                <w:rFonts w:ascii="Calibri" w:eastAsia="Times New Roman" w:hAnsi="Calibri" w:cs="Calibri"/>
                <w:color w:val="000000"/>
                <w:lang w:eastAsia="tr-TR"/>
              </w:rPr>
              <w:t>0H</w:t>
            </w:r>
          </w:p>
        </w:tc>
        <w:tc>
          <w:tcPr>
            <w:tcW w:w="3412" w:type="pct"/>
            <w:tcBorders>
              <w:top w:val="nil"/>
              <w:left w:val="nil"/>
              <w:bottom w:val="single" w:sz="4" w:space="0" w:color="auto"/>
              <w:right w:val="single" w:sz="4" w:space="0" w:color="auto"/>
            </w:tcBorders>
            <w:shd w:val="clear" w:color="auto" w:fill="auto"/>
            <w:noWrap/>
            <w:vAlign w:val="bottom"/>
            <w:hideMark/>
          </w:tcPr>
          <w:p w:rsidR="007834F3" w:rsidRPr="007F6526" w:rsidRDefault="007834F3" w:rsidP="003D26DD">
            <w:pPr>
              <w:spacing w:after="0" w:line="240" w:lineRule="auto"/>
              <w:rPr>
                <w:rFonts w:ascii="Calibri" w:eastAsia="Times New Roman" w:hAnsi="Calibri" w:cs="Calibri"/>
                <w:color w:val="000000"/>
                <w:sz w:val="20"/>
                <w:lang w:eastAsia="tr-TR"/>
              </w:rPr>
            </w:pPr>
            <w:r w:rsidRPr="007F6526">
              <w:rPr>
                <w:rFonts w:ascii="Calibri" w:eastAsia="Times New Roman" w:hAnsi="Calibri" w:cs="Calibri"/>
                <w:color w:val="000000"/>
                <w:sz w:val="20"/>
                <w:lang w:eastAsia="tr-TR"/>
              </w:rPr>
              <w:t>%70 Kamu İç Borçlanma Senedi, %30 Hisse Senedi emeklilik yatırım fon grubuna yapılan yatırım.</w:t>
            </w:r>
          </w:p>
        </w:tc>
      </w:tr>
    </w:tbl>
    <w:p w:rsidR="0055139B" w:rsidRDefault="0055139B" w:rsidP="0094015F">
      <w:pPr>
        <w:rPr>
          <w:b/>
          <w:u w:val="single"/>
        </w:rPr>
      </w:pPr>
    </w:p>
    <w:p w:rsidR="0055139B" w:rsidRDefault="0055139B" w:rsidP="0055139B">
      <w:pPr>
        <w:pStyle w:val="ListeParagraf"/>
        <w:numPr>
          <w:ilvl w:val="3"/>
          <w:numId w:val="1"/>
        </w:numPr>
        <w:outlineLvl w:val="2"/>
        <w:rPr>
          <w:b/>
          <w:u w:val="single"/>
        </w:rPr>
      </w:pPr>
      <w:bookmarkStart w:id="95" w:name="_Toc487464193"/>
      <w:r>
        <w:rPr>
          <w:b/>
          <w:szCs w:val="24"/>
          <w:u w:val="single"/>
        </w:rPr>
        <w:t>EYF Endeks Verileri Tablosu</w:t>
      </w:r>
      <w:bookmarkEnd w:id="95"/>
    </w:p>
    <w:tbl>
      <w:tblPr>
        <w:tblW w:w="7780" w:type="dxa"/>
        <w:tblInd w:w="55" w:type="dxa"/>
        <w:tblCellMar>
          <w:left w:w="70" w:type="dxa"/>
          <w:right w:w="70" w:type="dxa"/>
        </w:tblCellMar>
        <w:tblLook w:val="04A0" w:firstRow="1" w:lastRow="0" w:firstColumn="1" w:lastColumn="0" w:noHBand="0" w:noVBand="1"/>
      </w:tblPr>
      <w:tblGrid>
        <w:gridCol w:w="6400"/>
        <w:gridCol w:w="1380"/>
      </w:tblGrid>
      <w:tr w:rsidR="0055139B" w:rsidRPr="0094015F" w:rsidTr="0055139B">
        <w:trPr>
          <w:trHeight w:val="300"/>
        </w:trPr>
        <w:tc>
          <w:tcPr>
            <w:tcW w:w="64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5139B" w:rsidRPr="0094015F" w:rsidRDefault="0055139B" w:rsidP="0055139B">
            <w:pPr>
              <w:spacing w:after="0" w:line="240" w:lineRule="auto"/>
              <w:jc w:val="center"/>
              <w:rPr>
                <w:rFonts w:ascii="Calibri" w:eastAsia="Times New Roman" w:hAnsi="Calibri" w:cs="Calibri"/>
                <w:b/>
                <w:bCs/>
                <w:color w:val="000000"/>
                <w:lang w:eastAsia="tr-TR"/>
              </w:rPr>
            </w:pPr>
            <w:r w:rsidRPr="0094015F">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55139B" w:rsidRPr="0094015F" w:rsidRDefault="0055139B" w:rsidP="0055139B">
            <w:pPr>
              <w:spacing w:after="0" w:line="240" w:lineRule="auto"/>
              <w:jc w:val="center"/>
              <w:rPr>
                <w:rFonts w:ascii="Calibri" w:eastAsia="Times New Roman" w:hAnsi="Calibri" w:cs="Calibri"/>
                <w:b/>
                <w:bCs/>
                <w:color w:val="000000"/>
                <w:lang w:eastAsia="tr-TR"/>
              </w:rPr>
            </w:pPr>
            <w:r w:rsidRPr="0094015F">
              <w:rPr>
                <w:rFonts w:ascii="Calibri" w:eastAsia="Times New Roman" w:hAnsi="Calibri" w:cs="Calibri"/>
                <w:b/>
                <w:bCs/>
                <w:color w:val="000000"/>
                <w:lang w:eastAsia="tr-TR"/>
              </w:rPr>
              <w:t>Veri Tipi</w:t>
            </w:r>
          </w:p>
        </w:tc>
      </w:tr>
      <w:tr w:rsidR="0055139B" w:rsidRPr="0094015F" w:rsidTr="0055139B">
        <w:trPr>
          <w:trHeight w:val="300"/>
        </w:trPr>
        <w:tc>
          <w:tcPr>
            <w:tcW w:w="6400" w:type="dxa"/>
            <w:tcBorders>
              <w:top w:val="nil"/>
              <w:left w:val="single" w:sz="4" w:space="0" w:color="auto"/>
              <w:bottom w:val="single" w:sz="4" w:space="0" w:color="auto"/>
              <w:right w:val="single" w:sz="4" w:space="0" w:color="auto"/>
            </w:tcBorders>
            <w:shd w:val="clear" w:color="auto" w:fill="auto"/>
            <w:noWrap/>
            <w:vAlign w:val="bottom"/>
          </w:tcPr>
          <w:p w:rsidR="0055139B" w:rsidRDefault="0055139B"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Tarih</w:t>
            </w:r>
          </w:p>
        </w:tc>
        <w:tc>
          <w:tcPr>
            <w:tcW w:w="1380" w:type="dxa"/>
            <w:tcBorders>
              <w:top w:val="nil"/>
              <w:left w:val="nil"/>
              <w:bottom w:val="single" w:sz="4" w:space="0" w:color="auto"/>
              <w:right w:val="single" w:sz="4" w:space="0" w:color="auto"/>
            </w:tcBorders>
            <w:shd w:val="clear" w:color="auto" w:fill="auto"/>
            <w:noWrap/>
            <w:vAlign w:val="bottom"/>
          </w:tcPr>
          <w:p w:rsidR="0055139B" w:rsidRDefault="0055139B"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datetime</w:t>
            </w:r>
          </w:p>
        </w:tc>
      </w:tr>
      <w:tr w:rsidR="0055139B" w:rsidRPr="0094015F" w:rsidTr="0055139B">
        <w:trPr>
          <w:trHeight w:val="300"/>
        </w:trPr>
        <w:tc>
          <w:tcPr>
            <w:tcW w:w="6400" w:type="dxa"/>
            <w:tcBorders>
              <w:top w:val="nil"/>
              <w:left w:val="single" w:sz="4" w:space="0" w:color="auto"/>
              <w:bottom w:val="single" w:sz="4" w:space="0" w:color="auto"/>
              <w:right w:val="single" w:sz="4" w:space="0" w:color="auto"/>
            </w:tcBorders>
            <w:shd w:val="clear" w:color="auto" w:fill="auto"/>
            <w:noWrap/>
            <w:vAlign w:val="bottom"/>
          </w:tcPr>
          <w:p w:rsidR="0055139B" w:rsidRPr="0094015F" w:rsidRDefault="0055139B"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Kod</w:t>
            </w:r>
          </w:p>
        </w:tc>
        <w:tc>
          <w:tcPr>
            <w:tcW w:w="1380" w:type="dxa"/>
            <w:tcBorders>
              <w:top w:val="nil"/>
              <w:left w:val="nil"/>
              <w:bottom w:val="single" w:sz="4" w:space="0" w:color="auto"/>
              <w:right w:val="single" w:sz="4" w:space="0" w:color="auto"/>
            </w:tcBorders>
            <w:shd w:val="clear" w:color="auto" w:fill="auto"/>
            <w:noWrap/>
            <w:vAlign w:val="bottom"/>
          </w:tcPr>
          <w:p w:rsidR="0055139B" w:rsidRPr="0094015F" w:rsidRDefault="0055139B"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C(50)</w:t>
            </w:r>
          </w:p>
        </w:tc>
      </w:tr>
      <w:tr w:rsidR="0055139B" w:rsidRPr="0094015F" w:rsidTr="0055139B">
        <w:trPr>
          <w:trHeight w:val="300"/>
        </w:trPr>
        <w:tc>
          <w:tcPr>
            <w:tcW w:w="6400" w:type="dxa"/>
            <w:tcBorders>
              <w:top w:val="nil"/>
              <w:left w:val="single" w:sz="4" w:space="0" w:color="auto"/>
              <w:bottom w:val="single" w:sz="4" w:space="0" w:color="auto"/>
              <w:right w:val="single" w:sz="4" w:space="0" w:color="auto"/>
            </w:tcBorders>
            <w:shd w:val="clear" w:color="auto" w:fill="auto"/>
            <w:noWrap/>
            <w:vAlign w:val="bottom"/>
          </w:tcPr>
          <w:p w:rsidR="0055139B" w:rsidRPr="0094015F" w:rsidRDefault="0055139B"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Değer</w:t>
            </w:r>
          </w:p>
        </w:tc>
        <w:tc>
          <w:tcPr>
            <w:tcW w:w="1380" w:type="dxa"/>
            <w:tcBorders>
              <w:top w:val="nil"/>
              <w:left w:val="nil"/>
              <w:bottom w:val="single" w:sz="4" w:space="0" w:color="auto"/>
              <w:right w:val="single" w:sz="4" w:space="0" w:color="auto"/>
            </w:tcBorders>
            <w:shd w:val="clear" w:color="auto" w:fill="auto"/>
            <w:noWrap/>
            <w:vAlign w:val="bottom"/>
          </w:tcPr>
          <w:p w:rsidR="0055139B" w:rsidRPr="0094015F" w:rsidRDefault="0055139B" w:rsidP="0055139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Float</w:t>
            </w:r>
          </w:p>
        </w:tc>
      </w:tr>
    </w:tbl>
    <w:p w:rsidR="0055139B" w:rsidRDefault="0055139B" w:rsidP="0094015F">
      <w:pPr>
        <w:rPr>
          <w:b/>
          <w:u w:val="single"/>
        </w:rPr>
      </w:pPr>
    </w:p>
    <w:p w:rsidR="0094015F" w:rsidRPr="001E7682" w:rsidRDefault="0094015F" w:rsidP="00091BD4">
      <w:pPr>
        <w:pStyle w:val="ListeParagraf"/>
        <w:numPr>
          <w:ilvl w:val="2"/>
          <w:numId w:val="1"/>
        </w:numPr>
        <w:outlineLvl w:val="2"/>
        <w:rPr>
          <w:b/>
          <w:szCs w:val="24"/>
          <w:u w:val="single"/>
        </w:rPr>
      </w:pPr>
      <w:bookmarkStart w:id="96" w:name="_Toc487464194"/>
      <w:r w:rsidRPr="001E7682">
        <w:rPr>
          <w:b/>
          <w:szCs w:val="24"/>
          <w:u w:val="single"/>
        </w:rPr>
        <w:t>BesEnde</w:t>
      </w:r>
      <w:r w:rsidR="004B52C1" w:rsidRPr="001E7682">
        <w:rPr>
          <w:b/>
          <w:szCs w:val="24"/>
          <w:u w:val="single"/>
        </w:rPr>
        <w:t>x</w:t>
      </w:r>
      <w:r w:rsidRPr="001E7682">
        <w:rPr>
          <w:b/>
          <w:szCs w:val="24"/>
          <w:u w:val="single"/>
        </w:rPr>
        <w:t xml:space="preserve"> Tablosu</w:t>
      </w:r>
      <w:bookmarkEnd w:id="96"/>
    </w:p>
    <w:tbl>
      <w:tblPr>
        <w:tblW w:w="7780" w:type="dxa"/>
        <w:tblInd w:w="55" w:type="dxa"/>
        <w:tblCellMar>
          <w:left w:w="70" w:type="dxa"/>
          <w:right w:w="70" w:type="dxa"/>
        </w:tblCellMar>
        <w:tblLook w:val="04A0" w:firstRow="1" w:lastRow="0" w:firstColumn="1" w:lastColumn="0" w:noHBand="0" w:noVBand="1"/>
      </w:tblPr>
      <w:tblGrid>
        <w:gridCol w:w="6400"/>
        <w:gridCol w:w="1380"/>
      </w:tblGrid>
      <w:tr w:rsidR="007834F3" w:rsidRPr="0094015F" w:rsidTr="007834F3">
        <w:trPr>
          <w:trHeight w:val="300"/>
        </w:trPr>
        <w:tc>
          <w:tcPr>
            <w:tcW w:w="64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834F3" w:rsidRPr="0094015F" w:rsidRDefault="007834F3" w:rsidP="0094015F">
            <w:pPr>
              <w:spacing w:after="0" w:line="240" w:lineRule="auto"/>
              <w:jc w:val="center"/>
              <w:rPr>
                <w:rFonts w:ascii="Calibri" w:eastAsia="Times New Roman" w:hAnsi="Calibri" w:cs="Calibri"/>
                <w:b/>
                <w:bCs/>
                <w:color w:val="000000"/>
                <w:lang w:eastAsia="tr-TR"/>
              </w:rPr>
            </w:pPr>
            <w:r w:rsidRPr="0094015F">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7834F3" w:rsidRPr="0094015F" w:rsidRDefault="007834F3" w:rsidP="0094015F">
            <w:pPr>
              <w:spacing w:after="0" w:line="240" w:lineRule="auto"/>
              <w:jc w:val="center"/>
              <w:rPr>
                <w:rFonts w:ascii="Calibri" w:eastAsia="Times New Roman" w:hAnsi="Calibri" w:cs="Calibri"/>
                <w:b/>
                <w:bCs/>
                <w:color w:val="000000"/>
                <w:lang w:eastAsia="tr-TR"/>
              </w:rPr>
            </w:pPr>
            <w:r w:rsidRPr="0094015F">
              <w:rPr>
                <w:rFonts w:ascii="Calibri" w:eastAsia="Times New Roman" w:hAnsi="Calibri" w:cs="Calibri"/>
                <w:b/>
                <w:bCs/>
                <w:color w:val="000000"/>
                <w:lang w:eastAsia="tr-TR"/>
              </w:rPr>
              <w:t>Veri Tipi</w:t>
            </w:r>
          </w:p>
        </w:tc>
      </w:tr>
      <w:tr w:rsidR="007834F3" w:rsidRPr="0094015F" w:rsidTr="007834F3">
        <w:trPr>
          <w:trHeight w:val="300"/>
        </w:trPr>
        <w:tc>
          <w:tcPr>
            <w:tcW w:w="6400" w:type="dxa"/>
            <w:tcBorders>
              <w:top w:val="nil"/>
              <w:left w:val="single" w:sz="4" w:space="0" w:color="auto"/>
              <w:bottom w:val="single" w:sz="4" w:space="0" w:color="auto"/>
              <w:right w:val="single" w:sz="4" w:space="0" w:color="auto"/>
            </w:tcBorders>
            <w:shd w:val="clear" w:color="auto" w:fill="auto"/>
            <w:noWrap/>
            <w:vAlign w:val="bottom"/>
            <w:hideMark/>
          </w:tcPr>
          <w:p w:rsidR="007834F3" w:rsidRPr="0094015F" w:rsidRDefault="007834F3" w:rsidP="0094015F">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ID</w:t>
            </w:r>
          </w:p>
        </w:tc>
        <w:tc>
          <w:tcPr>
            <w:tcW w:w="1380" w:type="dxa"/>
            <w:tcBorders>
              <w:top w:val="nil"/>
              <w:left w:val="nil"/>
              <w:bottom w:val="single" w:sz="4" w:space="0" w:color="auto"/>
              <w:right w:val="single" w:sz="4" w:space="0" w:color="auto"/>
            </w:tcBorders>
            <w:shd w:val="clear" w:color="auto" w:fill="auto"/>
            <w:noWrap/>
            <w:vAlign w:val="bottom"/>
            <w:hideMark/>
          </w:tcPr>
          <w:p w:rsidR="007834F3" w:rsidRPr="0094015F" w:rsidRDefault="007834F3" w:rsidP="0094015F">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int</w:t>
            </w:r>
          </w:p>
        </w:tc>
      </w:tr>
      <w:tr w:rsidR="007834F3" w:rsidRPr="0094015F" w:rsidTr="007834F3">
        <w:trPr>
          <w:trHeight w:val="300"/>
        </w:trPr>
        <w:tc>
          <w:tcPr>
            <w:tcW w:w="6400" w:type="dxa"/>
            <w:tcBorders>
              <w:top w:val="nil"/>
              <w:left w:val="single" w:sz="4" w:space="0" w:color="auto"/>
              <w:bottom w:val="single" w:sz="4" w:space="0" w:color="auto"/>
              <w:right w:val="single" w:sz="4" w:space="0" w:color="auto"/>
            </w:tcBorders>
            <w:shd w:val="clear" w:color="auto" w:fill="auto"/>
            <w:noWrap/>
            <w:vAlign w:val="bottom"/>
            <w:hideMark/>
          </w:tcPr>
          <w:p w:rsidR="007834F3" w:rsidRPr="0094015F" w:rsidRDefault="007834F3" w:rsidP="0094015F">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[Yayın Tarihi]</w:t>
            </w:r>
          </w:p>
        </w:tc>
        <w:tc>
          <w:tcPr>
            <w:tcW w:w="1380" w:type="dxa"/>
            <w:tcBorders>
              <w:top w:val="nil"/>
              <w:left w:val="nil"/>
              <w:bottom w:val="single" w:sz="4" w:space="0" w:color="auto"/>
              <w:right w:val="single" w:sz="4" w:space="0" w:color="auto"/>
            </w:tcBorders>
            <w:shd w:val="clear" w:color="auto" w:fill="auto"/>
            <w:noWrap/>
            <w:vAlign w:val="bottom"/>
            <w:hideMark/>
          </w:tcPr>
          <w:p w:rsidR="007834F3" w:rsidRPr="0094015F" w:rsidRDefault="007834F3" w:rsidP="0094015F">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datetime</w:t>
            </w:r>
          </w:p>
        </w:tc>
      </w:tr>
      <w:tr w:rsidR="007834F3" w:rsidRPr="0094015F" w:rsidTr="007834F3">
        <w:trPr>
          <w:trHeight w:val="300"/>
        </w:trPr>
        <w:tc>
          <w:tcPr>
            <w:tcW w:w="6400" w:type="dxa"/>
            <w:tcBorders>
              <w:top w:val="nil"/>
              <w:left w:val="single" w:sz="4" w:space="0" w:color="auto"/>
              <w:bottom w:val="single" w:sz="4" w:space="0" w:color="auto"/>
              <w:right w:val="single" w:sz="4" w:space="0" w:color="auto"/>
            </w:tcBorders>
            <w:shd w:val="clear" w:color="auto" w:fill="auto"/>
            <w:noWrap/>
            <w:vAlign w:val="bottom"/>
            <w:hideMark/>
          </w:tcPr>
          <w:p w:rsidR="007834F3" w:rsidRPr="0094015F" w:rsidRDefault="007834F3" w:rsidP="0094015F">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Endex</w:t>
            </w:r>
          </w:p>
        </w:tc>
        <w:tc>
          <w:tcPr>
            <w:tcW w:w="1380" w:type="dxa"/>
            <w:tcBorders>
              <w:top w:val="nil"/>
              <w:left w:val="nil"/>
              <w:bottom w:val="single" w:sz="4" w:space="0" w:color="auto"/>
              <w:right w:val="single" w:sz="4" w:space="0" w:color="auto"/>
            </w:tcBorders>
            <w:shd w:val="clear" w:color="auto" w:fill="auto"/>
            <w:noWrap/>
            <w:vAlign w:val="bottom"/>
            <w:hideMark/>
          </w:tcPr>
          <w:p w:rsidR="007834F3" w:rsidRPr="0094015F" w:rsidRDefault="007834F3" w:rsidP="0094015F">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float</w:t>
            </w:r>
          </w:p>
        </w:tc>
      </w:tr>
      <w:tr w:rsidR="007834F3" w:rsidRPr="0094015F" w:rsidTr="007834F3">
        <w:trPr>
          <w:trHeight w:val="300"/>
        </w:trPr>
        <w:tc>
          <w:tcPr>
            <w:tcW w:w="6400" w:type="dxa"/>
            <w:tcBorders>
              <w:top w:val="nil"/>
              <w:left w:val="single" w:sz="4" w:space="0" w:color="auto"/>
              <w:bottom w:val="single" w:sz="4" w:space="0" w:color="auto"/>
              <w:right w:val="single" w:sz="4" w:space="0" w:color="auto"/>
            </w:tcBorders>
            <w:shd w:val="clear" w:color="auto" w:fill="auto"/>
            <w:noWrap/>
            <w:vAlign w:val="bottom"/>
            <w:hideMark/>
          </w:tcPr>
          <w:p w:rsidR="007834F3" w:rsidRPr="0094015F" w:rsidRDefault="007834F3" w:rsidP="0094015F">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GetiriOrani</w:t>
            </w:r>
          </w:p>
        </w:tc>
        <w:tc>
          <w:tcPr>
            <w:tcW w:w="1380" w:type="dxa"/>
            <w:tcBorders>
              <w:top w:val="nil"/>
              <w:left w:val="nil"/>
              <w:bottom w:val="single" w:sz="4" w:space="0" w:color="auto"/>
              <w:right w:val="single" w:sz="4" w:space="0" w:color="auto"/>
            </w:tcBorders>
            <w:shd w:val="clear" w:color="auto" w:fill="auto"/>
            <w:noWrap/>
            <w:vAlign w:val="bottom"/>
            <w:hideMark/>
          </w:tcPr>
          <w:p w:rsidR="007834F3" w:rsidRPr="0094015F" w:rsidRDefault="007834F3" w:rsidP="0094015F">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float</w:t>
            </w:r>
          </w:p>
        </w:tc>
      </w:tr>
      <w:tr w:rsidR="007834F3" w:rsidRPr="0094015F" w:rsidTr="007834F3">
        <w:trPr>
          <w:trHeight w:val="300"/>
        </w:trPr>
        <w:tc>
          <w:tcPr>
            <w:tcW w:w="6400" w:type="dxa"/>
            <w:tcBorders>
              <w:top w:val="nil"/>
              <w:left w:val="single" w:sz="4" w:space="0" w:color="auto"/>
              <w:bottom w:val="single" w:sz="4" w:space="0" w:color="auto"/>
              <w:right w:val="single" w:sz="4" w:space="0" w:color="auto"/>
            </w:tcBorders>
            <w:shd w:val="clear" w:color="auto" w:fill="auto"/>
            <w:noWrap/>
            <w:vAlign w:val="bottom"/>
            <w:hideMark/>
          </w:tcPr>
          <w:p w:rsidR="007834F3" w:rsidRPr="0094015F" w:rsidRDefault="007834F3" w:rsidP="0094015F">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GrafikDeger</w:t>
            </w:r>
          </w:p>
        </w:tc>
        <w:tc>
          <w:tcPr>
            <w:tcW w:w="1380" w:type="dxa"/>
            <w:tcBorders>
              <w:top w:val="nil"/>
              <w:left w:val="nil"/>
              <w:bottom w:val="single" w:sz="4" w:space="0" w:color="auto"/>
              <w:right w:val="single" w:sz="4" w:space="0" w:color="auto"/>
            </w:tcBorders>
            <w:shd w:val="clear" w:color="auto" w:fill="auto"/>
            <w:noWrap/>
            <w:vAlign w:val="bottom"/>
            <w:hideMark/>
          </w:tcPr>
          <w:p w:rsidR="007834F3" w:rsidRPr="0094015F" w:rsidRDefault="007834F3" w:rsidP="0094015F">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float</w:t>
            </w:r>
          </w:p>
        </w:tc>
      </w:tr>
    </w:tbl>
    <w:p w:rsidR="0094015F" w:rsidRDefault="0094015F" w:rsidP="0094015F">
      <w:pPr>
        <w:spacing w:after="0"/>
        <w:rPr>
          <w:sz w:val="20"/>
        </w:rPr>
      </w:pPr>
    </w:p>
    <w:p w:rsidR="00E53A5F" w:rsidRDefault="00E53A5F" w:rsidP="00E53A5F">
      <w:pPr>
        <w:rPr>
          <w:b/>
          <w:u w:val="single"/>
        </w:rPr>
      </w:pPr>
      <w:r>
        <w:rPr>
          <w:b/>
          <w:u w:val="single"/>
        </w:rPr>
        <w:t>MSSQL Kodu:</w:t>
      </w:r>
    </w:p>
    <w:p w:rsidR="00E53A5F" w:rsidRDefault="00E53A5F" w:rsidP="00E53A5F">
      <w:pPr>
        <w:spacing w:after="0"/>
      </w:pPr>
      <w:r>
        <w:t>GO</w:t>
      </w:r>
    </w:p>
    <w:p w:rsidR="00E53A5F" w:rsidRDefault="00E53A5F" w:rsidP="00E53A5F">
      <w:pPr>
        <w:spacing w:after="0"/>
      </w:pPr>
      <w:r>
        <w:t>/****** Object:  Table [dbo].[tbl_BesEndex]    Script Date: 31.5.2017 14:58:31 ******/</w:t>
      </w:r>
    </w:p>
    <w:p w:rsidR="00E53A5F" w:rsidRDefault="00E53A5F" w:rsidP="00E53A5F">
      <w:pPr>
        <w:spacing w:after="0"/>
      </w:pPr>
      <w:r>
        <w:t>SET ANSI_NULLS ON</w:t>
      </w:r>
    </w:p>
    <w:p w:rsidR="00E53A5F" w:rsidRDefault="00E53A5F" w:rsidP="00E53A5F">
      <w:pPr>
        <w:spacing w:after="0"/>
      </w:pPr>
      <w:r>
        <w:t>GO</w:t>
      </w:r>
    </w:p>
    <w:p w:rsidR="00E53A5F" w:rsidRDefault="00E53A5F" w:rsidP="00E53A5F">
      <w:pPr>
        <w:spacing w:after="0"/>
      </w:pPr>
      <w:r>
        <w:t>SET QUOTED_IDENTIFIER ON</w:t>
      </w:r>
    </w:p>
    <w:p w:rsidR="00E53A5F" w:rsidRDefault="00E53A5F" w:rsidP="00E53A5F">
      <w:pPr>
        <w:spacing w:after="0"/>
      </w:pPr>
      <w:r>
        <w:t>GO</w:t>
      </w:r>
    </w:p>
    <w:p w:rsidR="00E53A5F" w:rsidRDefault="00E53A5F" w:rsidP="00E53A5F">
      <w:pPr>
        <w:spacing w:after="0"/>
      </w:pPr>
      <w:r>
        <w:t>CREATE TABLE [dbo].[tbl_BesEndex]</w:t>
      </w:r>
      <w:proofErr w:type="gramStart"/>
      <w:r>
        <w:t>(</w:t>
      </w:r>
      <w:proofErr w:type="gramEnd"/>
    </w:p>
    <w:p w:rsidR="00E53A5F" w:rsidRDefault="00E53A5F" w:rsidP="00E53A5F">
      <w:pPr>
        <w:spacing w:after="0"/>
      </w:pPr>
      <w:r>
        <w:tab/>
        <w:t>[ID] [int] IDENTITY(1,1) NOT NULL,</w:t>
      </w:r>
    </w:p>
    <w:p w:rsidR="00E53A5F" w:rsidRDefault="00E53A5F" w:rsidP="00E53A5F">
      <w:pPr>
        <w:spacing w:after="0"/>
      </w:pPr>
      <w:r>
        <w:tab/>
        <w:t>[Yayın Tarihi] [datetime] NULL,</w:t>
      </w:r>
    </w:p>
    <w:p w:rsidR="00E53A5F" w:rsidRDefault="00E53A5F" w:rsidP="00E53A5F">
      <w:pPr>
        <w:spacing w:after="0"/>
      </w:pPr>
      <w:r>
        <w:lastRenderedPageBreak/>
        <w:tab/>
        <w:t>[Endex] [float] NULL,</w:t>
      </w:r>
    </w:p>
    <w:p w:rsidR="00E53A5F" w:rsidRDefault="00E53A5F" w:rsidP="00E53A5F">
      <w:pPr>
        <w:spacing w:after="0"/>
      </w:pPr>
      <w:r>
        <w:tab/>
        <w:t>[GetiriOrani] [float] NULL,</w:t>
      </w:r>
    </w:p>
    <w:p w:rsidR="00E53A5F" w:rsidRDefault="00E53A5F" w:rsidP="00E53A5F">
      <w:pPr>
        <w:spacing w:after="0"/>
      </w:pPr>
      <w:r>
        <w:tab/>
        <w:t>[GrafikDeger] [float] NULL,</w:t>
      </w:r>
    </w:p>
    <w:p w:rsidR="00E53A5F" w:rsidRDefault="00E53A5F" w:rsidP="00E53A5F">
      <w:pPr>
        <w:spacing w:after="0"/>
      </w:pPr>
      <w:r>
        <w:t xml:space="preserve"> CONSTRAINT [PK_tbl_BesEndex] PRIMARY KEY CLUSTERED </w:t>
      </w:r>
    </w:p>
    <w:p w:rsidR="00E53A5F" w:rsidRDefault="00E53A5F" w:rsidP="00E53A5F">
      <w:pPr>
        <w:spacing w:after="0"/>
      </w:pPr>
      <w:proofErr w:type="gramStart"/>
      <w:r>
        <w:t>(</w:t>
      </w:r>
      <w:proofErr w:type="gramEnd"/>
    </w:p>
    <w:p w:rsidR="00E53A5F" w:rsidRDefault="00E53A5F" w:rsidP="00E53A5F">
      <w:pPr>
        <w:spacing w:after="0"/>
      </w:pPr>
      <w:r>
        <w:tab/>
        <w:t>[ID] ASC</w:t>
      </w:r>
    </w:p>
    <w:p w:rsidR="00E53A5F" w:rsidRDefault="00E53A5F" w:rsidP="00E53A5F">
      <w:pPr>
        <w:spacing w:after="0"/>
      </w:pPr>
      <w:r>
        <w:t>)WITH (PAD_INDEX = OFF, STATISTICS_NORECOMPUTE = OFF, IGNORE_DUP_KEY = OFF, ALLOW_ROW_LOCKS = ON, ALLOW_PAGE_LOCKS = ON) ON [PRIMARY]</w:t>
      </w:r>
    </w:p>
    <w:p w:rsidR="00E53A5F" w:rsidRDefault="00E53A5F" w:rsidP="00E53A5F">
      <w:pPr>
        <w:spacing w:after="0"/>
      </w:pPr>
      <w:r>
        <w:t>) ON [PRIMARY]</w:t>
      </w:r>
    </w:p>
    <w:p w:rsidR="00E53A5F" w:rsidRDefault="00E53A5F" w:rsidP="00E53A5F">
      <w:pPr>
        <w:spacing w:after="0"/>
      </w:pPr>
    </w:p>
    <w:p w:rsidR="000E1F24" w:rsidRPr="001E7682" w:rsidRDefault="000E1F24" w:rsidP="00091BD4">
      <w:pPr>
        <w:pStyle w:val="ListeParagraf"/>
        <w:numPr>
          <w:ilvl w:val="2"/>
          <w:numId w:val="1"/>
        </w:numPr>
        <w:outlineLvl w:val="2"/>
        <w:rPr>
          <w:b/>
          <w:szCs w:val="24"/>
          <w:u w:val="single"/>
        </w:rPr>
      </w:pPr>
      <w:bookmarkStart w:id="97" w:name="_Toc487464195"/>
      <w:r w:rsidRPr="001E7682">
        <w:rPr>
          <w:b/>
          <w:szCs w:val="24"/>
          <w:u w:val="single"/>
        </w:rPr>
        <w:t>FonTuruEndex Tablosu</w:t>
      </w:r>
      <w:bookmarkEnd w:id="97"/>
    </w:p>
    <w:tbl>
      <w:tblPr>
        <w:tblW w:w="2704" w:type="dxa"/>
        <w:tblInd w:w="55" w:type="dxa"/>
        <w:tblCellMar>
          <w:left w:w="70" w:type="dxa"/>
          <w:right w:w="70" w:type="dxa"/>
        </w:tblCellMar>
        <w:tblLook w:val="04A0" w:firstRow="1" w:lastRow="0" w:firstColumn="1" w:lastColumn="0" w:noHBand="0" w:noVBand="1"/>
      </w:tblPr>
      <w:tblGrid>
        <w:gridCol w:w="1419"/>
        <w:gridCol w:w="1285"/>
      </w:tblGrid>
      <w:tr w:rsidR="00621900" w:rsidRPr="00621900" w:rsidTr="00621900">
        <w:trPr>
          <w:trHeight w:val="315"/>
        </w:trPr>
        <w:tc>
          <w:tcPr>
            <w:tcW w:w="1419"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621900" w:rsidRPr="00621900" w:rsidRDefault="00621900" w:rsidP="00621900">
            <w:pPr>
              <w:spacing w:after="0" w:line="240" w:lineRule="auto"/>
              <w:jc w:val="center"/>
              <w:rPr>
                <w:rFonts w:ascii="Calibri" w:eastAsia="Times New Roman" w:hAnsi="Calibri" w:cs="Calibri"/>
                <w:b/>
                <w:bCs/>
                <w:color w:val="000000"/>
                <w:lang w:eastAsia="tr-TR"/>
              </w:rPr>
            </w:pPr>
            <w:r w:rsidRPr="00621900">
              <w:rPr>
                <w:rFonts w:ascii="Calibri" w:eastAsia="Times New Roman" w:hAnsi="Calibri" w:cs="Calibri"/>
                <w:b/>
                <w:bCs/>
                <w:color w:val="000000"/>
                <w:lang w:eastAsia="tr-TR"/>
              </w:rPr>
              <w:t>Alan Adı</w:t>
            </w:r>
          </w:p>
        </w:tc>
        <w:tc>
          <w:tcPr>
            <w:tcW w:w="1285" w:type="dxa"/>
            <w:tcBorders>
              <w:top w:val="single" w:sz="8" w:space="0" w:color="auto"/>
              <w:left w:val="nil"/>
              <w:bottom w:val="single" w:sz="8" w:space="0" w:color="auto"/>
              <w:right w:val="single" w:sz="8" w:space="0" w:color="auto"/>
            </w:tcBorders>
            <w:shd w:val="clear" w:color="000000" w:fill="D9D9D9"/>
            <w:noWrap/>
            <w:vAlign w:val="center"/>
            <w:hideMark/>
          </w:tcPr>
          <w:p w:rsidR="00621900" w:rsidRPr="00621900" w:rsidRDefault="00621900" w:rsidP="00621900">
            <w:pPr>
              <w:spacing w:after="0" w:line="240" w:lineRule="auto"/>
              <w:jc w:val="center"/>
              <w:rPr>
                <w:rFonts w:ascii="Calibri" w:eastAsia="Times New Roman" w:hAnsi="Calibri" w:cs="Calibri"/>
                <w:b/>
                <w:bCs/>
                <w:color w:val="000000"/>
                <w:lang w:eastAsia="tr-TR"/>
              </w:rPr>
            </w:pPr>
            <w:r w:rsidRPr="00621900">
              <w:rPr>
                <w:rFonts w:ascii="Calibri" w:eastAsia="Times New Roman" w:hAnsi="Calibri" w:cs="Calibri"/>
                <w:b/>
                <w:bCs/>
                <w:color w:val="000000"/>
                <w:lang w:eastAsia="tr-TR"/>
              </w:rPr>
              <w:t>Veri Tipi</w:t>
            </w:r>
          </w:p>
        </w:tc>
      </w:tr>
      <w:tr w:rsidR="00621900" w:rsidRPr="00621900" w:rsidTr="00621900">
        <w:trPr>
          <w:trHeight w:val="315"/>
        </w:trPr>
        <w:tc>
          <w:tcPr>
            <w:tcW w:w="1419" w:type="dxa"/>
            <w:tcBorders>
              <w:top w:val="nil"/>
              <w:left w:val="single" w:sz="8" w:space="0" w:color="auto"/>
              <w:bottom w:val="single" w:sz="8" w:space="0" w:color="auto"/>
              <w:right w:val="single" w:sz="8" w:space="0" w:color="auto"/>
            </w:tcBorders>
            <w:shd w:val="clear" w:color="auto" w:fill="auto"/>
            <w:noWrap/>
            <w:vAlign w:val="center"/>
            <w:hideMark/>
          </w:tcPr>
          <w:p w:rsidR="00621900" w:rsidRPr="00621900" w:rsidRDefault="00621900" w:rsidP="00621900">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ID</w:t>
            </w:r>
          </w:p>
        </w:tc>
        <w:tc>
          <w:tcPr>
            <w:tcW w:w="1285" w:type="dxa"/>
            <w:tcBorders>
              <w:top w:val="nil"/>
              <w:left w:val="nil"/>
              <w:bottom w:val="single" w:sz="8" w:space="0" w:color="auto"/>
              <w:right w:val="single" w:sz="8" w:space="0" w:color="auto"/>
            </w:tcBorders>
            <w:shd w:val="clear" w:color="auto" w:fill="auto"/>
            <w:noWrap/>
            <w:vAlign w:val="center"/>
            <w:hideMark/>
          </w:tcPr>
          <w:p w:rsidR="00621900" w:rsidRPr="00621900" w:rsidRDefault="00621900" w:rsidP="00621900">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int</w:t>
            </w:r>
          </w:p>
        </w:tc>
      </w:tr>
      <w:tr w:rsidR="00621900" w:rsidRPr="00621900" w:rsidTr="00621900">
        <w:trPr>
          <w:trHeight w:val="315"/>
        </w:trPr>
        <w:tc>
          <w:tcPr>
            <w:tcW w:w="1419" w:type="dxa"/>
            <w:tcBorders>
              <w:top w:val="nil"/>
              <w:left w:val="single" w:sz="8" w:space="0" w:color="auto"/>
              <w:bottom w:val="single" w:sz="8" w:space="0" w:color="auto"/>
              <w:right w:val="single" w:sz="8" w:space="0" w:color="auto"/>
            </w:tcBorders>
            <w:shd w:val="clear" w:color="auto" w:fill="auto"/>
            <w:noWrap/>
            <w:vAlign w:val="center"/>
            <w:hideMark/>
          </w:tcPr>
          <w:p w:rsidR="00621900" w:rsidRPr="00621900" w:rsidRDefault="00621900" w:rsidP="00621900">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[Fon Türü]</w:t>
            </w:r>
          </w:p>
        </w:tc>
        <w:tc>
          <w:tcPr>
            <w:tcW w:w="1285" w:type="dxa"/>
            <w:tcBorders>
              <w:top w:val="nil"/>
              <w:left w:val="nil"/>
              <w:bottom w:val="single" w:sz="8" w:space="0" w:color="auto"/>
              <w:right w:val="single" w:sz="8" w:space="0" w:color="auto"/>
            </w:tcBorders>
            <w:shd w:val="clear" w:color="auto" w:fill="auto"/>
            <w:noWrap/>
            <w:vAlign w:val="center"/>
            <w:hideMark/>
          </w:tcPr>
          <w:p w:rsidR="00621900" w:rsidRPr="00621900" w:rsidRDefault="00621900" w:rsidP="00621900">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nvarchar(50)</w:t>
            </w:r>
          </w:p>
        </w:tc>
      </w:tr>
      <w:tr w:rsidR="00621900" w:rsidRPr="00621900" w:rsidTr="00621900">
        <w:trPr>
          <w:trHeight w:val="315"/>
        </w:trPr>
        <w:tc>
          <w:tcPr>
            <w:tcW w:w="1419" w:type="dxa"/>
            <w:tcBorders>
              <w:top w:val="nil"/>
              <w:left w:val="single" w:sz="8" w:space="0" w:color="auto"/>
              <w:bottom w:val="single" w:sz="8" w:space="0" w:color="auto"/>
              <w:right w:val="single" w:sz="8" w:space="0" w:color="auto"/>
            </w:tcBorders>
            <w:shd w:val="clear" w:color="auto" w:fill="auto"/>
            <w:noWrap/>
            <w:vAlign w:val="center"/>
            <w:hideMark/>
          </w:tcPr>
          <w:p w:rsidR="00621900" w:rsidRPr="00621900" w:rsidRDefault="00621900" w:rsidP="00621900">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GetiriOrani</w:t>
            </w:r>
          </w:p>
        </w:tc>
        <w:tc>
          <w:tcPr>
            <w:tcW w:w="1285" w:type="dxa"/>
            <w:tcBorders>
              <w:top w:val="nil"/>
              <w:left w:val="nil"/>
              <w:bottom w:val="single" w:sz="8" w:space="0" w:color="auto"/>
              <w:right w:val="single" w:sz="8" w:space="0" w:color="auto"/>
            </w:tcBorders>
            <w:shd w:val="clear" w:color="auto" w:fill="auto"/>
            <w:noWrap/>
            <w:vAlign w:val="center"/>
            <w:hideMark/>
          </w:tcPr>
          <w:p w:rsidR="00621900" w:rsidRPr="00621900" w:rsidRDefault="00621900" w:rsidP="00621900">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float</w:t>
            </w:r>
          </w:p>
        </w:tc>
      </w:tr>
      <w:tr w:rsidR="00621900" w:rsidRPr="00621900" w:rsidTr="00621900">
        <w:trPr>
          <w:trHeight w:val="315"/>
        </w:trPr>
        <w:tc>
          <w:tcPr>
            <w:tcW w:w="1419" w:type="dxa"/>
            <w:tcBorders>
              <w:top w:val="nil"/>
              <w:left w:val="single" w:sz="8" w:space="0" w:color="auto"/>
              <w:bottom w:val="single" w:sz="8" w:space="0" w:color="auto"/>
              <w:right w:val="single" w:sz="8" w:space="0" w:color="auto"/>
            </w:tcBorders>
            <w:shd w:val="clear" w:color="auto" w:fill="auto"/>
            <w:noWrap/>
            <w:vAlign w:val="center"/>
            <w:hideMark/>
          </w:tcPr>
          <w:p w:rsidR="00621900" w:rsidRPr="00621900" w:rsidRDefault="00621900" w:rsidP="00621900">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Endex</w:t>
            </w:r>
          </w:p>
        </w:tc>
        <w:tc>
          <w:tcPr>
            <w:tcW w:w="1285" w:type="dxa"/>
            <w:tcBorders>
              <w:top w:val="nil"/>
              <w:left w:val="nil"/>
              <w:bottom w:val="single" w:sz="8" w:space="0" w:color="auto"/>
              <w:right w:val="single" w:sz="8" w:space="0" w:color="auto"/>
            </w:tcBorders>
            <w:shd w:val="clear" w:color="auto" w:fill="auto"/>
            <w:noWrap/>
            <w:vAlign w:val="center"/>
            <w:hideMark/>
          </w:tcPr>
          <w:p w:rsidR="00621900" w:rsidRPr="00621900" w:rsidRDefault="00621900" w:rsidP="00621900">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nchar(10)</w:t>
            </w:r>
          </w:p>
        </w:tc>
      </w:tr>
      <w:tr w:rsidR="00621900" w:rsidRPr="00621900" w:rsidTr="00621900">
        <w:trPr>
          <w:trHeight w:val="315"/>
        </w:trPr>
        <w:tc>
          <w:tcPr>
            <w:tcW w:w="1419" w:type="dxa"/>
            <w:tcBorders>
              <w:top w:val="nil"/>
              <w:left w:val="single" w:sz="8" w:space="0" w:color="auto"/>
              <w:bottom w:val="single" w:sz="8" w:space="0" w:color="auto"/>
              <w:right w:val="single" w:sz="8" w:space="0" w:color="auto"/>
            </w:tcBorders>
            <w:shd w:val="clear" w:color="auto" w:fill="auto"/>
            <w:noWrap/>
            <w:vAlign w:val="center"/>
            <w:hideMark/>
          </w:tcPr>
          <w:p w:rsidR="00621900" w:rsidRPr="00621900" w:rsidRDefault="00621900" w:rsidP="00621900">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[Yayın Tarihi]</w:t>
            </w:r>
          </w:p>
        </w:tc>
        <w:tc>
          <w:tcPr>
            <w:tcW w:w="1285" w:type="dxa"/>
            <w:tcBorders>
              <w:top w:val="nil"/>
              <w:left w:val="nil"/>
              <w:bottom w:val="single" w:sz="8" w:space="0" w:color="auto"/>
              <w:right w:val="single" w:sz="8" w:space="0" w:color="auto"/>
            </w:tcBorders>
            <w:shd w:val="clear" w:color="auto" w:fill="auto"/>
            <w:noWrap/>
            <w:vAlign w:val="center"/>
            <w:hideMark/>
          </w:tcPr>
          <w:p w:rsidR="00621900" w:rsidRPr="00621900" w:rsidRDefault="00621900" w:rsidP="00621900">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datetime</w:t>
            </w:r>
          </w:p>
        </w:tc>
      </w:tr>
      <w:tr w:rsidR="00621900" w:rsidRPr="00621900" w:rsidTr="00621900">
        <w:trPr>
          <w:trHeight w:val="315"/>
        </w:trPr>
        <w:tc>
          <w:tcPr>
            <w:tcW w:w="1419" w:type="dxa"/>
            <w:tcBorders>
              <w:top w:val="nil"/>
              <w:left w:val="single" w:sz="8" w:space="0" w:color="auto"/>
              <w:bottom w:val="single" w:sz="8" w:space="0" w:color="auto"/>
              <w:right w:val="single" w:sz="8" w:space="0" w:color="auto"/>
            </w:tcBorders>
            <w:shd w:val="clear" w:color="auto" w:fill="auto"/>
            <w:noWrap/>
            <w:vAlign w:val="center"/>
            <w:hideMark/>
          </w:tcPr>
          <w:p w:rsidR="00621900" w:rsidRPr="00621900" w:rsidRDefault="00621900" w:rsidP="00621900">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GrafikDeger</w:t>
            </w:r>
          </w:p>
        </w:tc>
        <w:tc>
          <w:tcPr>
            <w:tcW w:w="1285" w:type="dxa"/>
            <w:tcBorders>
              <w:top w:val="nil"/>
              <w:left w:val="nil"/>
              <w:bottom w:val="single" w:sz="8" w:space="0" w:color="auto"/>
              <w:right w:val="single" w:sz="8" w:space="0" w:color="auto"/>
            </w:tcBorders>
            <w:shd w:val="clear" w:color="auto" w:fill="auto"/>
            <w:noWrap/>
            <w:vAlign w:val="center"/>
            <w:hideMark/>
          </w:tcPr>
          <w:p w:rsidR="00621900" w:rsidRPr="00621900" w:rsidRDefault="00621900" w:rsidP="00621900">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float</w:t>
            </w:r>
          </w:p>
        </w:tc>
      </w:tr>
    </w:tbl>
    <w:p w:rsidR="0094015F" w:rsidRDefault="0094015F" w:rsidP="0094015F">
      <w:pPr>
        <w:spacing w:after="0"/>
        <w:rPr>
          <w:sz w:val="20"/>
        </w:rPr>
      </w:pPr>
    </w:p>
    <w:p w:rsidR="00621900" w:rsidRPr="00E53A5F" w:rsidRDefault="00621900" w:rsidP="00621900">
      <w:pPr>
        <w:rPr>
          <w:b/>
          <w:u w:val="single"/>
        </w:rPr>
      </w:pPr>
      <w:r>
        <w:rPr>
          <w:b/>
          <w:u w:val="single"/>
        </w:rPr>
        <w:t>MSSQL Kodu:</w:t>
      </w:r>
    </w:p>
    <w:p w:rsidR="00621900" w:rsidRPr="00621900" w:rsidRDefault="00621900" w:rsidP="00621900">
      <w:pPr>
        <w:spacing w:after="0"/>
        <w:rPr>
          <w:sz w:val="20"/>
        </w:rPr>
      </w:pPr>
      <w:r w:rsidRPr="00621900">
        <w:rPr>
          <w:sz w:val="20"/>
        </w:rPr>
        <w:t>GO</w:t>
      </w:r>
    </w:p>
    <w:p w:rsidR="00621900" w:rsidRPr="00621900" w:rsidRDefault="00621900" w:rsidP="00621900">
      <w:pPr>
        <w:spacing w:after="0"/>
        <w:rPr>
          <w:sz w:val="20"/>
        </w:rPr>
      </w:pPr>
      <w:r w:rsidRPr="00621900">
        <w:rPr>
          <w:sz w:val="20"/>
        </w:rPr>
        <w:t>/****** Object:  Table [dbo].[tbl_FonTuruEndex]    Script Date: 31.5.2017 14:58:31 ******/</w:t>
      </w:r>
    </w:p>
    <w:p w:rsidR="00621900" w:rsidRPr="00621900" w:rsidRDefault="00621900" w:rsidP="00621900">
      <w:pPr>
        <w:spacing w:after="0"/>
        <w:rPr>
          <w:sz w:val="20"/>
        </w:rPr>
      </w:pPr>
      <w:r w:rsidRPr="00621900">
        <w:rPr>
          <w:sz w:val="20"/>
        </w:rPr>
        <w:t>SET ANSI_NULLS ON</w:t>
      </w:r>
    </w:p>
    <w:p w:rsidR="00621900" w:rsidRPr="00621900" w:rsidRDefault="00621900" w:rsidP="00621900">
      <w:pPr>
        <w:spacing w:after="0"/>
        <w:rPr>
          <w:sz w:val="20"/>
        </w:rPr>
      </w:pPr>
      <w:r w:rsidRPr="00621900">
        <w:rPr>
          <w:sz w:val="20"/>
        </w:rPr>
        <w:t>GO</w:t>
      </w:r>
    </w:p>
    <w:p w:rsidR="00621900" w:rsidRPr="00621900" w:rsidRDefault="00621900" w:rsidP="00621900">
      <w:pPr>
        <w:spacing w:after="0"/>
        <w:rPr>
          <w:sz w:val="20"/>
        </w:rPr>
      </w:pPr>
      <w:r w:rsidRPr="00621900">
        <w:rPr>
          <w:sz w:val="20"/>
        </w:rPr>
        <w:t>SET QUOTED_IDENTIFIER ON</w:t>
      </w:r>
    </w:p>
    <w:p w:rsidR="00621900" w:rsidRPr="00621900" w:rsidRDefault="00621900" w:rsidP="00621900">
      <w:pPr>
        <w:spacing w:after="0"/>
        <w:rPr>
          <w:sz w:val="20"/>
        </w:rPr>
      </w:pPr>
      <w:r w:rsidRPr="00621900">
        <w:rPr>
          <w:sz w:val="20"/>
        </w:rPr>
        <w:t>GO</w:t>
      </w:r>
    </w:p>
    <w:p w:rsidR="00621900" w:rsidRPr="00621900" w:rsidRDefault="00621900" w:rsidP="00621900">
      <w:pPr>
        <w:spacing w:after="0"/>
        <w:rPr>
          <w:sz w:val="20"/>
        </w:rPr>
      </w:pPr>
      <w:r w:rsidRPr="00621900">
        <w:rPr>
          <w:sz w:val="20"/>
        </w:rPr>
        <w:t>CREATE TABLE [dbo].[tbl_FonTuruEndex]</w:t>
      </w:r>
      <w:proofErr w:type="gramStart"/>
      <w:r w:rsidRPr="00621900">
        <w:rPr>
          <w:sz w:val="20"/>
        </w:rPr>
        <w:t>(</w:t>
      </w:r>
      <w:proofErr w:type="gramEnd"/>
    </w:p>
    <w:p w:rsidR="00621900" w:rsidRPr="00621900" w:rsidRDefault="00621900" w:rsidP="00621900">
      <w:pPr>
        <w:spacing w:after="0"/>
        <w:rPr>
          <w:sz w:val="20"/>
        </w:rPr>
      </w:pPr>
      <w:r w:rsidRPr="00621900">
        <w:rPr>
          <w:sz w:val="20"/>
        </w:rPr>
        <w:tab/>
        <w:t>[ID] [int] IDENTITY(1,1) NOT NULL,</w:t>
      </w:r>
    </w:p>
    <w:p w:rsidR="00621900" w:rsidRPr="00621900" w:rsidRDefault="00621900" w:rsidP="00621900">
      <w:pPr>
        <w:spacing w:after="0"/>
        <w:rPr>
          <w:sz w:val="20"/>
        </w:rPr>
      </w:pPr>
      <w:r w:rsidRPr="00621900">
        <w:rPr>
          <w:sz w:val="20"/>
        </w:rPr>
        <w:tab/>
        <w:t>[Fon Türü] [nvarchar](50) NULL,</w:t>
      </w:r>
    </w:p>
    <w:p w:rsidR="00621900" w:rsidRPr="00621900" w:rsidRDefault="00621900" w:rsidP="00621900">
      <w:pPr>
        <w:spacing w:after="0"/>
        <w:rPr>
          <w:sz w:val="20"/>
        </w:rPr>
      </w:pPr>
      <w:r w:rsidRPr="00621900">
        <w:rPr>
          <w:sz w:val="20"/>
        </w:rPr>
        <w:tab/>
        <w:t>[GetiriOrani] [float] NULL,</w:t>
      </w:r>
    </w:p>
    <w:p w:rsidR="00621900" w:rsidRPr="00621900" w:rsidRDefault="00621900" w:rsidP="00621900">
      <w:pPr>
        <w:spacing w:after="0"/>
        <w:rPr>
          <w:sz w:val="20"/>
        </w:rPr>
      </w:pPr>
      <w:r w:rsidRPr="00621900">
        <w:rPr>
          <w:sz w:val="20"/>
        </w:rPr>
        <w:tab/>
        <w:t>[Endex] [nchar](10) NULL,</w:t>
      </w:r>
    </w:p>
    <w:p w:rsidR="00621900" w:rsidRPr="00621900" w:rsidRDefault="00621900" w:rsidP="00621900">
      <w:pPr>
        <w:spacing w:after="0"/>
        <w:rPr>
          <w:sz w:val="20"/>
        </w:rPr>
      </w:pPr>
      <w:r w:rsidRPr="00621900">
        <w:rPr>
          <w:sz w:val="20"/>
        </w:rPr>
        <w:tab/>
        <w:t>[Yayın Tarihi] [datetime] NULL,</w:t>
      </w:r>
    </w:p>
    <w:p w:rsidR="00621900" w:rsidRPr="00621900" w:rsidRDefault="00621900" w:rsidP="00621900">
      <w:pPr>
        <w:spacing w:after="0"/>
        <w:rPr>
          <w:sz w:val="20"/>
        </w:rPr>
      </w:pPr>
      <w:r w:rsidRPr="00621900">
        <w:rPr>
          <w:sz w:val="20"/>
        </w:rPr>
        <w:tab/>
        <w:t>[GrafikDeger] [float] NULL,</w:t>
      </w:r>
    </w:p>
    <w:p w:rsidR="00621900" w:rsidRPr="00621900" w:rsidRDefault="00621900" w:rsidP="00621900">
      <w:pPr>
        <w:spacing w:after="0"/>
        <w:rPr>
          <w:sz w:val="20"/>
        </w:rPr>
      </w:pPr>
      <w:r w:rsidRPr="00621900">
        <w:rPr>
          <w:sz w:val="20"/>
        </w:rPr>
        <w:t xml:space="preserve"> CONSTRAINT [PK_tbl_FonTuruEndex] PRIMARY KEY CLUSTERED </w:t>
      </w:r>
    </w:p>
    <w:p w:rsidR="00621900" w:rsidRPr="00621900" w:rsidRDefault="00621900" w:rsidP="00621900">
      <w:pPr>
        <w:spacing w:after="0"/>
        <w:rPr>
          <w:sz w:val="20"/>
        </w:rPr>
      </w:pPr>
      <w:proofErr w:type="gramStart"/>
      <w:r w:rsidRPr="00621900">
        <w:rPr>
          <w:sz w:val="20"/>
        </w:rPr>
        <w:t>(</w:t>
      </w:r>
      <w:proofErr w:type="gramEnd"/>
    </w:p>
    <w:p w:rsidR="00621900" w:rsidRPr="00621900" w:rsidRDefault="00621900" w:rsidP="00621900">
      <w:pPr>
        <w:spacing w:after="0"/>
        <w:rPr>
          <w:sz w:val="20"/>
        </w:rPr>
      </w:pPr>
      <w:r w:rsidRPr="00621900">
        <w:rPr>
          <w:sz w:val="20"/>
        </w:rPr>
        <w:tab/>
        <w:t>[ID] ASC</w:t>
      </w:r>
    </w:p>
    <w:p w:rsidR="00621900" w:rsidRPr="00621900" w:rsidRDefault="00621900" w:rsidP="00621900">
      <w:pPr>
        <w:spacing w:after="0"/>
        <w:rPr>
          <w:sz w:val="20"/>
        </w:rPr>
      </w:pPr>
      <w:r w:rsidRPr="00621900">
        <w:rPr>
          <w:sz w:val="20"/>
        </w:rPr>
        <w:t>)WITH (PAD_INDEX = OFF, STATISTICS_NORECOMPUTE = OFF, IGNORE_DUP_KEY = OFF, ALLOW_ROW_LOCKS = ON, ALLOW_PAGE_LOCKS = ON) ON [PRIMARY]</w:t>
      </w:r>
    </w:p>
    <w:p w:rsidR="000E1F24" w:rsidRDefault="00621900" w:rsidP="00621900">
      <w:pPr>
        <w:spacing w:after="0"/>
        <w:rPr>
          <w:sz w:val="20"/>
        </w:rPr>
      </w:pPr>
      <w:r w:rsidRPr="00621900">
        <w:rPr>
          <w:sz w:val="20"/>
        </w:rPr>
        <w:t>) ON [PRIMARY]</w:t>
      </w:r>
    </w:p>
    <w:p w:rsidR="00621900" w:rsidRDefault="00621900" w:rsidP="00621900">
      <w:pPr>
        <w:spacing w:after="0"/>
        <w:rPr>
          <w:sz w:val="20"/>
        </w:rPr>
      </w:pPr>
    </w:p>
    <w:p w:rsidR="00621900" w:rsidRDefault="00621900" w:rsidP="00621900">
      <w:pPr>
        <w:spacing w:after="0"/>
        <w:rPr>
          <w:sz w:val="20"/>
        </w:rPr>
      </w:pPr>
    </w:p>
    <w:p w:rsidR="00FE43B4" w:rsidRDefault="00FE43B4" w:rsidP="00621900">
      <w:pPr>
        <w:spacing w:after="0"/>
        <w:rPr>
          <w:sz w:val="20"/>
        </w:rPr>
      </w:pPr>
    </w:p>
    <w:p w:rsidR="00FE43B4" w:rsidRDefault="00FE43B4" w:rsidP="00621900">
      <w:pPr>
        <w:spacing w:after="0"/>
        <w:rPr>
          <w:sz w:val="20"/>
        </w:rPr>
      </w:pPr>
    </w:p>
    <w:p w:rsidR="00FE43B4" w:rsidRDefault="00FE43B4" w:rsidP="00621900">
      <w:pPr>
        <w:spacing w:after="0"/>
        <w:rPr>
          <w:sz w:val="20"/>
        </w:rPr>
      </w:pPr>
    </w:p>
    <w:p w:rsidR="00FE43B4" w:rsidRDefault="00FE43B4" w:rsidP="00621900">
      <w:pPr>
        <w:spacing w:after="0"/>
        <w:rPr>
          <w:sz w:val="20"/>
        </w:rPr>
      </w:pPr>
    </w:p>
    <w:p w:rsidR="00FE43B4" w:rsidRDefault="00FE43B4" w:rsidP="00621900">
      <w:pPr>
        <w:spacing w:after="0"/>
        <w:rPr>
          <w:sz w:val="20"/>
        </w:rPr>
      </w:pPr>
    </w:p>
    <w:p w:rsidR="00FE43B4" w:rsidRDefault="00FE43B4" w:rsidP="00621900">
      <w:pPr>
        <w:spacing w:after="0"/>
        <w:rPr>
          <w:sz w:val="20"/>
        </w:rPr>
      </w:pPr>
    </w:p>
    <w:p w:rsidR="001E7682" w:rsidRDefault="001E7682" w:rsidP="00091BD4">
      <w:pPr>
        <w:pStyle w:val="ListeParagraf"/>
        <w:numPr>
          <w:ilvl w:val="1"/>
          <w:numId w:val="1"/>
        </w:numPr>
        <w:ind w:left="993" w:hanging="633"/>
        <w:outlineLvl w:val="1"/>
        <w:rPr>
          <w:b/>
          <w:sz w:val="24"/>
          <w:szCs w:val="24"/>
          <w:u w:val="single"/>
        </w:rPr>
      </w:pPr>
      <w:bookmarkStart w:id="98" w:name="_Toc487464196"/>
      <w:r>
        <w:rPr>
          <w:b/>
          <w:sz w:val="24"/>
          <w:szCs w:val="24"/>
          <w:u w:val="single"/>
        </w:rPr>
        <w:lastRenderedPageBreak/>
        <w:t>VIEW’lar</w:t>
      </w:r>
      <w:bookmarkEnd w:id="98"/>
    </w:p>
    <w:p w:rsidR="001E7682" w:rsidRDefault="009344E8" w:rsidP="00091BD4">
      <w:pPr>
        <w:pStyle w:val="ListeParagraf"/>
        <w:numPr>
          <w:ilvl w:val="2"/>
          <w:numId w:val="1"/>
        </w:numPr>
        <w:outlineLvl w:val="2"/>
        <w:rPr>
          <w:b/>
          <w:szCs w:val="24"/>
          <w:u w:val="single"/>
        </w:rPr>
      </w:pPr>
      <w:bookmarkStart w:id="99" w:name="_Toc487464197"/>
      <w:r w:rsidRPr="001E7682">
        <w:rPr>
          <w:b/>
          <w:szCs w:val="24"/>
          <w:u w:val="single"/>
        </w:rPr>
        <w:t>B</w:t>
      </w:r>
      <w:r w:rsidR="00FE43B4">
        <w:rPr>
          <w:b/>
          <w:szCs w:val="24"/>
          <w:u w:val="single"/>
        </w:rPr>
        <w:t>ES</w:t>
      </w:r>
      <w:r w:rsidRPr="001E7682">
        <w:rPr>
          <w:b/>
          <w:szCs w:val="24"/>
          <w:u w:val="single"/>
        </w:rPr>
        <w:t xml:space="preserve"> Ağırlıklı Getiri O</w:t>
      </w:r>
      <w:r>
        <w:rPr>
          <w:b/>
          <w:szCs w:val="24"/>
          <w:u w:val="single"/>
        </w:rPr>
        <w:t>ranı</w:t>
      </w:r>
      <w:bookmarkEnd w:id="99"/>
      <w:r w:rsidRPr="001E7682">
        <w:rPr>
          <w:b/>
          <w:szCs w:val="24"/>
          <w:u w:val="single"/>
        </w:rPr>
        <w:t xml:space="preserve"> </w:t>
      </w:r>
    </w:p>
    <w:p w:rsidR="001E7682" w:rsidRPr="009D3997" w:rsidRDefault="001E7682" w:rsidP="001E7682">
      <w:pPr>
        <w:rPr>
          <w:szCs w:val="24"/>
        </w:rPr>
      </w:pPr>
      <w:r w:rsidRPr="009D3997">
        <w:rPr>
          <w:szCs w:val="24"/>
        </w:rPr>
        <w:t>3.3.1 maddesinde belirtilen “BESENDEX_Guncelle” isimli Stored Procedure bu View ile üretilen verileri kullanmaktadır.</w:t>
      </w:r>
    </w:p>
    <w:tbl>
      <w:tblPr>
        <w:tblW w:w="2799" w:type="dxa"/>
        <w:tblInd w:w="55" w:type="dxa"/>
        <w:tblCellMar>
          <w:left w:w="70" w:type="dxa"/>
          <w:right w:w="70" w:type="dxa"/>
        </w:tblCellMar>
        <w:tblLook w:val="04A0" w:firstRow="1" w:lastRow="0" w:firstColumn="1" w:lastColumn="0" w:noHBand="0" w:noVBand="1"/>
      </w:tblPr>
      <w:tblGrid>
        <w:gridCol w:w="1419"/>
        <w:gridCol w:w="1380"/>
      </w:tblGrid>
      <w:tr w:rsidR="001E7682" w:rsidRPr="0094015F" w:rsidTr="007834F3">
        <w:trPr>
          <w:trHeight w:val="300"/>
        </w:trPr>
        <w:tc>
          <w:tcPr>
            <w:tcW w:w="1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E7682" w:rsidRPr="0094015F" w:rsidRDefault="001E7682" w:rsidP="009344E8">
            <w:pPr>
              <w:spacing w:after="0" w:line="240" w:lineRule="auto"/>
              <w:jc w:val="center"/>
              <w:rPr>
                <w:rFonts w:ascii="Calibri" w:eastAsia="Times New Roman" w:hAnsi="Calibri" w:cs="Calibri"/>
                <w:b/>
                <w:bCs/>
                <w:color w:val="000000"/>
                <w:lang w:eastAsia="tr-TR"/>
              </w:rPr>
            </w:pPr>
            <w:r w:rsidRPr="0094015F">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1E7682" w:rsidRPr="0094015F" w:rsidRDefault="001E7682" w:rsidP="009344E8">
            <w:pPr>
              <w:spacing w:after="0" w:line="240" w:lineRule="auto"/>
              <w:jc w:val="center"/>
              <w:rPr>
                <w:rFonts w:ascii="Calibri" w:eastAsia="Times New Roman" w:hAnsi="Calibri" w:cs="Calibri"/>
                <w:b/>
                <w:bCs/>
                <w:color w:val="000000"/>
                <w:lang w:eastAsia="tr-TR"/>
              </w:rPr>
            </w:pPr>
            <w:r w:rsidRPr="0094015F">
              <w:rPr>
                <w:rFonts w:ascii="Calibri" w:eastAsia="Times New Roman" w:hAnsi="Calibri" w:cs="Calibri"/>
                <w:b/>
                <w:bCs/>
                <w:color w:val="000000"/>
                <w:lang w:eastAsia="tr-TR"/>
              </w:rPr>
              <w:t>Veri Tipi</w:t>
            </w:r>
          </w:p>
        </w:tc>
      </w:tr>
      <w:tr w:rsidR="001E7682" w:rsidRPr="0094015F" w:rsidTr="007834F3">
        <w:trPr>
          <w:trHeight w:val="30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rsidR="001E7682" w:rsidRPr="0094015F" w:rsidRDefault="001E7682" w:rsidP="009344E8">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[Yayın Tarihi]</w:t>
            </w:r>
          </w:p>
        </w:tc>
        <w:tc>
          <w:tcPr>
            <w:tcW w:w="1380" w:type="dxa"/>
            <w:tcBorders>
              <w:top w:val="nil"/>
              <w:left w:val="nil"/>
              <w:bottom w:val="single" w:sz="4" w:space="0" w:color="auto"/>
              <w:right w:val="single" w:sz="4" w:space="0" w:color="auto"/>
            </w:tcBorders>
            <w:shd w:val="clear" w:color="auto" w:fill="auto"/>
            <w:noWrap/>
            <w:vAlign w:val="bottom"/>
            <w:hideMark/>
          </w:tcPr>
          <w:p w:rsidR="001E7682" w:rsidRPr="0094015F" w:rsidRDefault="001E7682" w:rsidP="009344E8">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datetime</w:t>
            </w:r>
          </w:p>
        </w:tc>
      </w:tr>
      <w:tr w:rsidR="001E7682" w:rsidRPr="0094015F" w:rsidTr="007834F3">
        <w:trPr>
          <w:trHeight w:val="30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rsidR="001E7682" w:rsidRPr="0094015F" w:rsidRDefault="001E7682" w:rsidP="009344E8">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Ortalama</w:t>
            </w:r>
          </w:p>
        </w:tc>
        <w:tc>
          <w:tcPr>
            <w:tcW w:w="1380" w:type="dxa"/>
            <w:tcBorders>
              <w:top w:val="nil"/>
              <w:left w:val="nil"/>
              <w:bottom w:val="single" w:sz="4" w:space="0" w:color="auto"/>
              <w:right w:val="single" w:sz="4" w:space="0" w:color="auto"/>
            </w:tcBorders>
            <w:shd w:val="clear" w:color="auto" w:fill="auto"/>
            <w:noWrap/>
            <w:vAlign w:val="bottom"/>
            <w:hideMark/>
          </w:tcPr>
          <w:p w:rsidR="001E7682" w:rsidRPr="0094015F" w:rsidRDefault="001E7682" w:rsidP="009344E8">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float</w:t>
            </w:r>
          </w:p>
        </w:tc>
      </w:tr>
    </w:tbl>
    <w:p w:rsidR="001E7682" w:rsidRDefault="001E7682" w:rsidP="001E7682">
      <w:pPr>
        <w:spacing w:after="0"/>
      </w:pPr>
    </w:p>
    <w:p w:rsidR="001E7682" w:rsidRPr="00E53A5F" w:rsidRDefault="001E7682" w:rsidP="001E7682">
      <w:pPr>
        <w:rPr>
          <w:b/>
          <w:u w:val="single"/>
        </w:rPr>
      </w:pPr>
      <w:r>
        <w:rPr>
          <w:b/>
          <w:u w:val="single"/>
        </w:rPr>
        <w:t>MSSQL Kodu:</w:t>
      </w:r>
    </w:p>
    <w:p w:rsidR="001E7682" w:rsidRDefault="001E7682" w:rsidP="001E7682">
      <w:pPr>
        <w:spacing w:after="0"/>
      </w:pPr>
      <w:r>
        <w:t>GO</w:t>
      </w:r>
    </w:p>
    <w:p w:rsidR="001E7682" w:rsidRDefault="001E7682" w:rsidP="001E7682">
      <w:pPr>
        <w:spacing w:after="0"/>
      </w:pPr>
      <w:r>
        <w:t>/****** Object:  View [dbo].[vw_BesAgirlikGetiriOrani]    Script Date: 31.5.2017 14:58:31 ******/</w:t>
      </w:r>
    </w:p>
    <w:p w:rsidR="001E7682" w:rsidRDefault="001E7682" w:rsidP="001E7682">
      <w:pPr>
        <w:spacing w:after="0"/>
      </w:pPr>
      <w:r>
        <w:t>SET ANSI_NULLS ON</w:t>
      </w:r>
    </w:p>
    <w:p w:rsidR="001E7682" w:rsidRDefault="001E7682" w:rsidP="001E7682">
      <w:pPr>
        <w:spacing w:after="0"/>
      </w:pPr>
      <w:r>
        <w:t>GO</w:t>
      </w:r>
    </w:p>
    <w:p w:rsidR="001E7682" w:rsidRDefault="001E7682" w:rsidP="001E7682">
      <w:pPr>
        <w:spacing w:after="0"/>
      </w:pPr>
      <w:r>
        <w:t>SET QUOTED_IDENTIFIER ON</w:t>
      </w:r>
    </w:p>
    <w:p w:rsidR="001E7682" w:rsidRDefault="001E7682" w:rsidP="001E7682">
      <w:pPr>
        <w:spacing w:after="0"/>
      </w:pPr>
      <w:r>
        <w:t>GO</w:t>
      </w:r>
    </w:p>
    <w:p w:rsidR="001E7682" w:rsidRDefault="001E7682" w:rsidP="001E7682">
      <w:pPr>
        <w:spacing w:after="0"/>
      </w:pPr>
      <w:r>
        <w:t>CREATE VIEW [dbo].[vw_BesAgirlikGetiriOrani]</w:t>
      </w:r>
    </w:p>
    <w:p w:rsidR="001E7682" w:rsidRDefault="001E7682" w:rsidP="001E7682">
      <w:pPr>
        <w:spacing w:after="0"/>
      </w:pPr>
      <w:r>
        <w:t>AS</w:t>
      </w:r>
    </w:p>
    <w:p w:rsidR="001E7682" w:rsidRDefault="001E7682" w:rsidP="001E7682">
      <w:pPr>
        <w:spacing w:after="0"/>
      </w:pPr>
      <w:proofErr w:type="gramStart"/>
      <w:r>
        <w:t>SELECT  TOP</w:t>
      </w:r>
      <w:proofErr w:type="gramEnd"/>
      <w:r>
        <w:t xml:space="preserve"> (100) PERCENT [Yayın Tarihi], SUM((BPD / oncekiBPD - 1) * (oncekiBPD * oncekiDolasim)) / SUM(oncekiBPD * oncekiDolasim) AS Ortalama</w:t>
      </w:r>
    </w:p>
    <w:p w:rsidR="001E7682" w:rsidRDefault="001E7682" w:rsidP="001E7682">
      <w:pPr>
        <w:spacing w:after="0"/>
      </w:pPr>
      <w:r>
        <w:t xml:space="preserve">FROM            </w:t>
      </w:r>
      <w:proofErr w:type="gramStart"/>
      <w:r>
        <w:t>dbo.vw</w:t>
      </w:r>
      <w:proofErr w:type="gramEnd"/>
      <w:r>
        <w:t>_AgirlikliGetiriHesaplamasi</w:t>
      </w:r>
    </w:p>
    <w:p w:rsidR="001E7682" w:rsidRDefault="001E7682" w:rsidP="001E7682">
      <w:pPr>
        <w:spacing w:after="0"/>
      </w:pPr>
      <w:r>
        <w:t>WHERE        (oncekiBPD &lt;&gt; 0) AND ([Fon Türü] IS NOT NULL) AND ([Fon Türü] &lt;&gt; 'Devlet Katkısı Fonu (Alternatif)') AND ([Fon Türü] &lt;&gt; 'Devlet Katkısı Fonu')</w:t>
      </w:r>
    </w:p>
    <w:p w:rsidR="001E7682" w:rsidRDefault="001E7682" w:rsidP="001E7682">
      <w:pPr>
        <w:spacing w:after="0"/>
      </w:pPr>
      <w:r>
        <w:t>GROUP BY [Yayın Tarihi]</w:t>
      </w:r>
    </w:p>
    <w:p w:rsidR="001E7682" w:rsidRDefault="001E7682" w:rsidP="001E7682">
      <w:pPr>
        <w:spacing w:after="0"/>
      </w:pPr>
      <w:r>
        <w:t>ORDER BY [Yayın Tarihi]</w:t>
      </w:r>
    </w:p>
    <w:p w:rsidR="001E7682" w:rsidRDefault="001E7682" w:rsidP="001E7682">
      <w:pPr>
        <w:spacing w:after="0"/>
      </w:pPr>
    </w:p>
    <w:p w:rsidR="001E7682" w:rsidRPr="00091BD4" w:rsidRDefault="00FE43B4" w:rsidP="00091BD4">
      <w:pPr>
        <w:pStyle w:val="ListeParagraf"/>
        <w:numPr>
          <w:ilvl w:val="2"/>
          <w:numId w:val="1"/>
        </w:numPr>
        <w:outlineLvl w:val="2"/>
        <w:rPr>
          <w:b/>
          <w:sz w:val="24"/>
          <w:szCs w:val="24"/>
        </w:rPr>
      </w:pPr>
      <w:bookmarkStart w:id="100" w:name="_Toc487464198"/>
      <w:r>
        <w:rPr>
          <w:b/>
          <w:szCs w:val="24"/>
        </w:rPr>
        <w:t xml:space="preserve">BES </w:t>
      </w:r>
      <w:r w:rsidR="009344E8" w:rsidRPr="00091BD4">
        <w:rPr>
          <w:b/>
          <w:szCs w:val="24"/>
        </w:rPr>
        <w:t>Ağırlıklı Getiri Hesaplaması</w:t>
      </w:r>
      <w:bookmarkEnd w:id="100"/>
    </w:p>
    <w:p w:rsidR="001E7682" w:rsidRPr="00091BD4" w:rsidRDefault="001E7682" w:rsidP="00091BD4">
      <w:pPr>
        <w:jc w:val="both"/>
        <w:rPr>
          <w:b/>
        </w:rPr>
      </w:pPr>
      <w:r w:rsidRPr="00091BD4">
        <w:t xml:space="preserve">Yukarıdaki </w:t>
      </w:r>
      <w:r w:rsidR="00091BD4" w:rsidRPr="00091BD4">
        <w:t xml:space="preserve">3.2.1 maddesinde belirtilen “BesAgirlikGetiriOrani” isimli </w:t>
      </w:r>
      <w:r w:rsidRPr="00091BD4">
        <w:t>View bu View ile ür</w:t>
      </w:r>
      <w:r w:rsidR="00091BD4">
        <w:t>etilen verileri kullanmaktadır.</w:t>
      </w:r>
    </w:p>
    <w:tbl>
      <w:tblPr>
        <w:tblW w:w="2934" w:type="dxa"/>
        <w:tblInd w:w="55" w:type="dxa"/>
        <w:tblCellMar>
          <w:left w:w="70" w:type="dxa"/>
          <w:right w:w="70" w:type="dxa"/>
        </w:tblCellMar>
        <w:tblLook w:val="04A0" w:firstRow="1" w:lastRow="0" w:firstColumn="1" w:lastColumn="0" w:noHBand="0" w:noVBand="1"/>
      </w:tblPr>
      <w:tblGrid>
        <w:gridCol w:w="1554"/>
        <w:gridCol w:w="1380"/>
      </w:tblGrid>
      <w:tr w:rsidR="001E7682" w:rsidRPr="0094015F" w:rsidTr="007834F3">
        <w:trPr>
          <w:trHeight w:val="20"/>
        </w:trPr>
        <w:tc>
          <w:tcPr>
            <w:tcW w:w="155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E7682" w:rsidRPr="0094015F" w:rsidRDefault="001E7682" w:rsidP="009344E8">
            <w:pPr>
              <w:spacing w:after="0" w:line="240" w:lineRule="auto"/>
              <w:jc w:val="center"/>
              <w:rPr>
                <w:rFonts w:ascii="Calibri" w:eastAsia="Times New Roman" w:hAnsi="Calibri" w:cs="Calibri"/>
                <w:b/>
                <w:bCs/>
                <w:color w:val="000000"/>
                <w:lang w:eastAsia="tr-TR"/>
              </w:rPr>
            </w:pPr>
            <w:r w:rsidRPr="0094015F">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1E7682" w:rsidRPr="0094015F" w:rsidRDefault="001E7682" w:rsidP="009344E8">
            <w:pPr>
              <w:spacing w:after="0" w:line="240" w:lineRule="auto"/>
              <w:jc w:val="center"/>
              <w:rPr>
                <w:rFonts w:ascii="Calibri" w:eastAsia="Times New Roman" w:hAnsi="Calibri" w:cs="Calibri"/>
                <w:b/>
                <w:bCs/>
                <w:color w:val="000000"/>
                <w:lang w:eastAsia="tr-TR"/>
              </w:rPr>
            </w:pPr>
            <w:r w:rsidRPr="0094015F">
              <w:rPr>
                <w:rFonts w:ascii="Calibri" w:eastAsia="Times New Roman" w:hAnsi="Calibri" w:cs="Calibri"/>
                <w:b/>
                <w:bCs/>
                <w:color w:val="000000"/>
                <w:lang w:eastAsia="tr-TR"/>
              </w:rPr>
              <w:t>Veri Tipi</w:t>
            </w:r>
          </w:p>
        </w:tc>
      </w:tr>
      <w:tr w:rsidR="001E7682" w:rsidRPr="0094015F" w:rsidTr="007834F3">
        <w:trPr>
          <w:trHeight w:val="2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rsidR="001E7682" w:rsidRDefault="001E7682" w:rsidP="009344E8">
            <w:pPr>
              <w:spacing w:after="0"/>
              <w:rPr>
                <w:rFonts w:ascii="Calibri" w:hAnsi="Calibri" w:cs="Calibri"/>
                <w:color w:val="000000"/>
              </w:rPr>
            </w:pPr>
            <w:r>
              <w:rPr>
                <w:rFonts w:ascii="Calibri" w:hAnsi="Calibri" w:cs="Calibri"/>
                <w:color w:val="000000"/>
              </w:rPr>
              <w:t>oncekiBPD</w:t>
            </w:r>
          </w:p>
        </w:tc>
        <w:tc>
          <w:tcPr>
            <w:tcW w:w="1380" w:type="dxa"/>
            <w:tcBorders>
              <w:top w:val="nil"/>
              <w:left w:val="nil"/>
              <w:bottom w:val="single" w:sz="4" w:space="0" w:color="auto"/>
              <w:right w:val="single" w:sz="4" w:space="0" w:color="auto"/>
            </w:tcBorders>
            <w:shd w:val="clear" w:color="auto" w:fill="auto"/>
            <w:noWrap/>
            <w:vAlign w:val="bottom"/>
            <w:hideMark/>
          </w:tcPr>
          <w:p w:rsidR="001E7682" w:rsidRPr="0094015F" w:rsidRDefault="001E7682" w:rsidP="009344E8">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float</w:t>
            </w:r>
          </w:p>
        </w:tc>
      </w:tr>
      <w:tr w:rsidR="001E7682" w:rsidRPr="0094015F" w:rsidTr="007834F3">
        <w:trPr>
          <w:trHeight w:val="2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rsidR="001E7682" w:rsidRDefault="001E7682" w:rsidP="009344E8">
            <w:pPr>
              <w:spacing w:after="0"/>
              <w:rPr>
                <w:rFonts w:ascii="Calibri" w:hAnsi="Calibri" w:cs="Calibri"/>
                <w:color w:val="000000"/>
              </w:rPr>
            </w:pPr>
            <w:r>
              <w:rPr>
                <w:rFonts w:ascii="Calibri" w:hAnsi="Calibri" w:cs="Calibri"/>
                <w:color w:val="000000"/>
              </w:rPr>
              <w:t>oncekiDolasim</w:t>
            </w:r>
          </w:p>
        </w:tc>
        <w:tc>
          <w:tcPr>
            <w:tcW w:w="1380" w:type="dxa"/>
            <w:tcBorders>
              <w:top w:val="nil"/>
              <w:left w:val="nil"/>
              <w:bottom w:val="single" w:sz="4" w:space="0" w:color="auto"/>
              <w:right w:val="single" w:sz="4" w:space="0" w:color="auto"/>
            </w:tcBorders>
            <w:shd w:val="clear" w:color="auto" w:fill="auto"/>
            <w:noWrap/>
            <w:vAlign w:val="bottom"/>
            <w:hideMark/>
          </w:tcPr>
          <w:p w:rsidR="001E7682" w:rsidRPr="0094015F" w:rsidRDefault="001E7682" w:rsidP="009344E8">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float</w:t>
            </w:r>
          </w:p>
        </w:tc>
      </w:tr>
      <w:tr w:rsidR="001E7682" w:rsidRPr="0094015F" w:rsidTr="007834F3">
        <w:trPr>
          <w:trHeight w:val="2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rsidR="001E7682" w:rsidRDefault="001E7682" w:rsidP="009344E8">
            <w:pPr>
              <w:spacing w:after="0"/>
              <w:rPr>
                <w:rFonts w:ascii="Calibri" w:hAnsi="Calibri" w:cs="Calibri"/>
                <w:color w:val="000000"/>
              </w:rPr>
            </w:pPr>
            <w:r>
              <w:rPr>
                <w:rFonts w:ascii="Calibri" w:hAnsi="Calibri" w:cs="Calibri"/>
                <w:color w:val="000000"/>
              </w:rPr>
              <w:t>Yayın Tarihi</w:t>
            </w:r>
          </w:p>
        </w:tc>
        <w:tc>
          <w:tcPr>
            <w:tcW w:w="1380" w:type="dxa"/>
            <w:tcBorders>
              <w:top w:val="nil"/>
              <w:left w:val="nil"/>
              <w:bottom w:val="single" w:sz="4" w:space="0" w:color="auto"/>
              <w:right w:val="single" w:sz="4" w:space="0" w:color="auto"/>
            </w:tcBorders>
            <w:shd w:val="clear" w:color="auto" w:fill="auto"/>
            <w:noWrap/>
            <w:vAlign w:val="bottom"/>
            <w:hideMark/>
          </w:tcPr>
          <w:p w:rsidR="001E7682" w:rsidRPr="0094015F" w:rsidRDefault="001E7682" w:rsidP="009344E8">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datetime</w:t>
            </w:r>
          </w:p>
        </w:tc>
      </w:tr>
      <w:tr w:rsidR="001E7682" w:rsidRPr="0094015F" w:rsidTr="007834F3">
        <w:trPr>
          <w:trHeight w:val="2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rsidR="001E7682" w:rsidRDefault="001E7682" w:rsidP="009344E8">
            <w:pPr>
              <w:spacing w:after="0"/>
              <w:rPr>
                <w:rFonts w:ascii="Calibri" w:hAnsi="Calibri" w:cs="Calibri"/>
                <w:color w:val="000000"/>
              </w:rPr>
            </w:pPr>
            <w:r>
              <w:rPr>
                <w:rFonts w:ascii="Calibri" w:hAnsi="Calibri" w:cs="Calibri"/>
                <w:color w:val="000000"/>
              </w:rPr>
              <w:t>Fon Türü</w:t>
            </w:r>
          </w:p>
        </w:tc>
        <w:tc>
          <w:tcPr>
            <w:tcW w:w="1380" w:type="dxa"/>
            <w:tcBorders>
              <w:top w:val="nil"/>
              <w:left w:val="nil"/>
              <w:bottom w:val="single" w:sz="4" w:space="0" w:color="auto"/>
              <w:right w:val="single" w:sz="4" w:space="0" w:color="auto"/>
            </w:tcBorders>
            <w:shd w:val="clear" w:color="auto" w:fill="auto"/>
            <w:noWrap/>
            <w:vAlign w:val="bottom"/>
            <w:hideMark/>
          </w:tcPr>
          <w:p w:rsidR="001E7682" w:rsidRPr="0094015F" w:rsidRDefault="001E7682" w:rsidP="009344E8">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nvarchar(50)</w:t>
            </w:r>
          </w:p>
        </w:tc>
      </w:tr>
      <w:tr w:rsidR="001E7682" w:rsidRPr="0094015F" w:rsidTr="007834F3">
        <w:trPr>
          <w:trHeight w:val="2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rsidR="001E7682" w:rsidRDefault="001E7682" w:rsidP="009344E8">
            <w:pPr>
              <w:spacing w:after="0"/>
              <w:rPr>
                <w:rFonts w:ascii="Calibri" w:hAnsi="Calibri" w:cs="Calibri"/>
                <w:color w:val="000000"/>
              </w:rPr>
            </w:pPr>
            <w:r>
              <w:rPr>
                <w:rFonts w:ascii="Calibri" w:hAnsi="Calibri" w:cs="Calibri"/>
                <w:color w:val="000000"/>
              </w:rPr>
              <w:t>Fon Kodu</w:t>
            </w:r>
          </w:p>
        </w:tc>
        <w:tc>
          <w:tcPr>
            <w:tcW w:w="1380" w:type="dxa"/>
            <w:tcBorders>
              <w:top w:val="nil"/>
              <w:left w:val="nil"/>
              <w:bottom w:val="single" w:sz="4" w:space="0" w:color="auto"/>
              <w:right w:val="single" w:sz="4" w:space="0" w:color="auto"/>
            </w:tcBorders>
            <w:shd w:val="clear" w:color="auto" w:fill="auto"/>
            <w:noWrap/>
            <w:vAlign w:val="bottom"/>
            <w:hideMark/>
          </w:tcPr>
          <w:p w:rsidR="001E7682" w:rsidRPr="0094015F" w:rsidRDefault="001E7682" w:rsidP="009344E8">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nvarchar(50)</w:t>
            </w:r>
          </w:p>
        </w:tc>
      </w:tr>
      <w:tr w:rsidR="001E7682" w:rsidRPr="0094015F" w:rsidTr="007834F3">
        <w:trPr>
          <w:trHeight w:val="2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rsidR="001E7682" w:rsidRDefault="001E7682" w:rsidP="009344E8">
            <w:pPr>
              <w:spacing w:after="0"/>
              <w:rPr>
                <w:rFonts w:ascii="Calibri" w:hAnsi="Calibri" w:cs="Calibri"/>
                <w:color w:val="000000"/>
              </w:rPr>
            </w:pPr>
            <w:r>
              <w:rPr>
                <w:rFonts w:ascii="Calibri" w:hAnsi="Calibri" w:cs="Calibri"/>
                <w:color w:val="000000"/>
              </w:rPr>
              <w:t>BPD</w:t>
            </w:r>
          </w:p>
        </w:tc>
        <w:tc>
          <w:tcPr>
            <w:tcW w:w="1380" w:type="dxa"/>
            <w:tcBorders>
              <w:top w:val="nil"/>
              <w:left w:val="nil"/>
              <w:bottom w:val="single" w:sz="4" w:space="0" w:color="auto"/>
              <w:right w:val="single" w:sz="4" w:space="0" w:color="auto"/>
            </w:tcBorders>
            <w:shd w:val="clear" w:color="auto" w:fill="auto"/>
            <w:noWrap/>
            <w:vAlign w:val="bottom"/>
            <w:hideMark/>
          </w:tcPr>
          <w:p w:rsidR="001E7682" w:rsidRPr="0094015F" w:rsidRDefault="001E7682" w:rsidP="009344E8">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float</w:t>
            </w:r>
          </w:p>
        </w:tc>
      </w:tr>
    </w:tbl>
    <w:p w:rsidR="001E7682" w:rsidRDefault="001E7682" w:rsidP="001E7682">
      <w:pPr>
        <w:spacing w:after="0"/>
      </w:pPr>
    </w:p>
    <w:p w:rsidR="001E7682" w:rsidRPr="00E53A5F" w:rsidRDefault="001E7682" w:rsidP="001E7682">
      <w:pPr>
        <w:rPr>
          <w:b/>
          <w:u w:val="single"/>
        </w:rPr>
      </w:pPr>
      <w:r>
        <w:rPr>
          <w:b/>
          <w:u w:val="single"/>
        </w:rPr>
        <w:t>MSSQL Kodu:</w:t>
      </w:r>
    </w:p>
    <w:p w:rsidR="001E7682" w:rsidRDefault="001E7682" w:rsidP="001E7682">
      <w:pPr>
        <w:spacing w:after="0"/>
      </w:pPr>
      <w:r>
        <w:t>GO</w:t>
      </w:r>
    </w:p>
    <w:p w:rsidR="001E7682" w:rsidRDefault="001E7682" w:rsidP="001E7682">
      <w:pPr>
        <w:spacing w:after="0"/>
      </w:pPr>
      <w:r>
        <w:t>/****** Object:  View [dbo].[vw_AgirlikliGetiriHesaplamasi]    Script Date: 31.5.2017 14:58:31 ******/</w:t>
      </w:r>
    </w:p>
    <w:p w:rsidR="001E7682" w:rsidRDefault="001E7682" w:rsidP="001E7682">
      <w:pPr>
        <w:spacing w:after="0"/>
      </w:pPr>
      <w:r>
        <w:t>SET ANSI_NULLS ON</w:t>
      </w:r>
    </w:p>
    <w:p w:rsidR="001E7682" w:rsidRDefault="001E7682" w:rsidP="001E7682">
      <w:pPr>
        <w:spacing w:after="0"/>
      </w:pPr>
      <w:r>
        <w:t>GO</w:t>
      </w:r>
    </w:p>
    <w:p w:rsidR="001E7682" w:rsidRDefault="001E7682" w:rsidP="001E7682">
      <w:pPr>
        <w:spacing w:after="0"/>
      </w:pPr>
      <w:r>
        <w:t>SET QUOTED_IDENTIFIER ON</w:t>
      </w:r>
    </w:p>
    <w:p w:rsidR="001E7682" w:rsidRDefault="001E7682" w:rsidP="001E7682">
      <w:pPr>
        <w:spacing w:after="0"/>
      </w:pPr>
      <w:r>
        <w:lastRenderedPageBreak/>
        <w:t>GO</w:t>
      </w:r>
    </w:p>
    <w:p w:rsidR="001E7682" w:rsidRDefault="001E7682" w:rsidP="001E7682">
      <w:pPr>
        <w:spacing w:after="0"/>
      </w:pPr>
      <w:r>
        <w:t>CREATE VIEW [dbo].[vw_AgirlikliGetiriHesaplamasi]</w:t>
      </w:r>
    </w:p>
    <w:p w:rsidR="001E7682" w:rsidRDefault="001E7682" w:rsidP="001E7682">
      <w:pPr>
        <w:spacing w:after="0"/>
      </w:pPr>
      <w:r>
        <w:t>AS</w:t>
      </w:r>
    </w:p>
    <w:p w:rsidR="001E7682" w:rsidRDefault="001E7682" w:rsidP="001E7682">
      <w:pPr>
        <w:spacing w:after="0"/>
      </w:pPr>
      <w:r>
        <w:t>SELECT</w:t>
      </w:r>
    </w:p>
    <w:p w:rsidR="001E7682" w:rsidRDefault="001E7682" w:rsidP="001E7682">
      <w:pPr>
        <w:spacing w:after="0"/>
      </w:pPr>
      <w:r>
        <w:t xml:space="preserve">  </w:t>
      </w:r>
    </w:p>
    <w:p w:rsidR="001E7682" w:rsidRDefault="001E7682" w:rsidP="001E7682">
      <w:pPr>
        <w:spacing w:after="0"/>
      </w:pPr>
      <w:r>
        <w:t xml:space="preserve"> CASE  WHEN ((LAG(p.[Fon Kodu]) OVER (ORDER BY p.[Fon Kodu],p.[yayın tarihi]))&lt;&gt;p.[Fon Kodu])  THEN 0 else  ISNULL((LAG(p.[Birim Pay Değeri (TL)]) OVER (ORDER BY p.[Fon Kodu],p.[yayın tarihi])),0)  end as </w:t>
      </w:r>
      <w:proofErr w:type="gramStart"/>
      <w:r>
        <w:t>oncekiBPD ,</w:t>
      </w:r>
      <w:proofErr w:type="gramEnd"/>
    </w:p>
    <w:p w:rsidR="001E7682" w:rsidRDefault="001E7682" w:rsidP="001E7682">
      <w:pPr>
        <w:spacing w:after="0"/>
      </w:pPr>
      <w:r>
        <w:t xml:space="preserve">  </w:t>
      </w:r>
      <w:proofErr w:type="gramStart"/>
      <w:r>
        <w:t>CASE  WHEN</w:t>
      </w:r>
      <w:proofErr w:type="gramEnd"/>
      <w:r>
        <w:t xml:space="preserve"> ((LAG(p.[Fon Kodu]) OVER (ORDER BY p.[Fon Kodu],p.[yayın tarihi]))&lt;&gt;p.[Fon Kodu])  THEN 0 else ISNULL((LAG(p.[Dolaşımdaki Pay Sayısı]) OVER (ORDER BY p.[Fon Kodu],p.[yayın tarihi])),0) end as oncekiDolasim,</w:t>
      </w:r>
    </w:p>
    <w:p w:rsidR="001E7682" w:rsidRDefault="001E7682" w:rsidP="001E7682">
      <w:pPr>
        <w:spacing w:after="0"/>
      </w:pPr>
      <w:proofErr w:type="gramStart"/>
      <w:r>
        <w:t>p</w:t>
      </w:r>
      <w:proofErr w:type="gramEnd"/>
      <w:r>
        <w:t>.[Yayın Tarihi],</w:t>
      </w:r>
    </w:p>
    <w:p w:rsidR="001E7682" w:rsidRDefault="001E7682" w:rsidP="001E7682">
      <w:pPr>
        <w:spacing w:after="0"/>
      </w:pPr>
      <w:proofErr w:type="gramStart"/>
      <w:r>
        <w:t>p</w:t>
      </w:r>
      <w:proofErr w:type="gramEnd"/>
      <w:r>
        <w:t>.[Fon Türü],</w:t>
      </w:r>
    </w:p>
    <w:p w:rsidR="001E7682" w:rsidRDefault="001E7682" w:rsidP="001E7682">
      <w:pPr>
        <w:spacing w:after="0"/>
      </w:pPr>
      <w:proofErr w:type="gramStart"/>
      <w:r>
        <w:t>p</w:t>
      </w:r>
      <w:proofErr w:type="gramEnd"/>
      <w:r>
        <w:t>.[Fon Kodu],</w:t>
      </w:r>
    </w:p>
    <w:p w:rsidR="001E7682" w:rsidRDefault="001E7682" w:rsidP="001E7682">
      <w:pPr>
        <w:spacing w:after="0"/>
      </w:pPr>
      <w:proofErr w:type="gramStart"/>
      <w:r>
        <w:t>p</w:t>
      </w:r>
      <w:proofErr w:type="gramEnd"/>
      <w:r>
        <w:t>.[Birim Pay Değeri (TL)] As BPD</w:t>
      </w:r>
    </w:p>
    <w:p w:rsidR="001E7682" w:rsidRDefault="001E7682" w:rsidP="001E7682">
      <w:pPr>
        <w:spacing w:after="0"/>
      </w:pPr>
      <w:r>
        <w:t>FROM EYF_Getirileri_kumuldata p</w:t>
      </w:r>
    </w:p>
    <w:p w:rsidR="001E7682" w:rsidRDefault="001E7682" w:rsidP="001E7682">
      <w:pPr>
        <w:rPr>
          <w:b/>
          <w:sz w:val="24"/>
          <w:szCs w:val="24"/>
          <w:u w:val="single"/>
        </w:rPr>
      </w:pPr>
    </w:p>
    <w:p w:rsidR="00091BD4" w:rsidRDefault="009344E8" w:rsidP="00091BD4">
      <w:pPr>
        <w:pStyle w:val="ListeParagraf"/>
        <w:numPr>
          <w:ilvl w:val="2"/>
          <w:numId w:val="1"/>
        </w:numPr>
        <w:outlineLvl w:val="2"/>
        <w:rPr>
          <w:b/>
          <w:szCs w:val="24"/>
        </w:rPr>
      </w:pPr>
      <w:bookmarkStart w:id="101" w:name="_Toc487464199"/>
      <w:r w:rsidRPr="00091BD4">
        <w:rPr>
          <w:b/>
          <w:szCs w:val="24"/>
        </w:rPr>
        <w:t>Fon</w:t>
      </w:r>
      <w:r>
        <w:rPr>
          <w:b/>
          <w:szCs w:val="24"/>
        </w:rPr>
        <w:t xml:space="preserve"> </w:t>
      </w:r>
      <w:r w:rsidR="00FE43B4">
        <w:rPr>
          <w:b/>
          <w:szCs w:val="24"/>
        </w:rPr>
        <w:t xml:space="preserve">Türü </w:t>
      </w:r>
      <w:r>
        <w:rPr>
          <w:b/>
          <w:szCs w:val="24"/>
        </w:rPr>
        <w:t>Bazı</w:t>
      </w:r>
      <w:r w:rsidRPr="00091BD4">
        <w:rPr>
          <w:b/>
          <w:szCs w:val="24"/>
        </w:rPr>
        <w:t>nda</w:t>
      </w:r>
      <w:r>
        <w:rPr>
          <w:b/>
          <w:szCs w:val="24"/>
        </w:rPr>
        <w:t xml:space="preserve"> </w:t>
      </w:r>
      <w:r w:rsidRPr="00091BD4">
        <w:rPr>
          <w:b/>
          <w:szCs w:val="24"/>
        </w:rPr>
        <w:t>A</w:t>
      </w:r>
      <w:r>
        <w:rPr>
          <w:b/>
          <w:szCs w:val="24"/>
        </w:rPr>
        <w:t>ğı</w:t>
      </w:r>
      <w:r w:rsidRPr="00091BD4">
        <w:rPr>
          <w:b/>
          <w:szCs w:val="24"/>
        </w:rPr>
        <w:t>rl</w:t>
      </w:r>
      <w:r>
        <w:rPr>
          <w:b/>
          <w:szCs w:val="24"/>
        </w:rPr>
        <w:t>ı</w:t>
      </w:r>
      <w:r w:rsidRPr="00091BD4">
        <w:rPr>
          <w:b/>
          <w:szCs w:val="24"/>
        </w:rPr>
        <w:t>k</w:t>
      </w:r>
      <w:r>
        <w:rPr>
          <w:b/>
          <w:szCs w:val="24"/>
        </w:rPr>
        <w:t xml:space="preserve">lı </w:t>
      </w:r>
      <w:r w:rsidRPr="00091BD4">
        <w:rPr>
          <w:b/>
          <w:szCs w:val="24"/>
        </w:rPr>
        <w:t>Getiri</w:t>
      </w:r>
      <w:r>
        <w:rPr>
          <w:b/>
          <w:szCs w:val="24"/>
        </w:rPr>
        <w:t xml:space="preserve"> </w:t>
      </w:r>
      <w:r w:rsidRPr="00091BD4">
        <w:rPr>
          <w:b/>
          <w:szCs w:val="24"/>
        </w:rPr>
        <w:t>Oran</w:t>
      </w:r>
      <w:r>
        <w:rPr>
          <w:b/>
          <w:szCs w:val="24"/>
        </w:rPr>
        <w:t>ı</w:t>
      </w:r>
      <w:bookmarkEnd w:id="101"/>
    </w:p>
    <w:p w:rsidR="00091BD4" w:rsidRPr="00091BD4" w:rsidRDefault="00091BD4" w:rsidP="00091BD4">
      <w:pPr>
        <w:rPr>
          <w:szCs w:val="24"/>
        </w:rPr>
      </w:pPr>
      <w:r w:rsidRPr="00091BD4">
        <w:rPr>
          <w:szCs w:val="24"/>
        </w:rPr>
        <w:t>3.3.2 maddesinde belirtilen “FONTURUENDEKS_GUNCELLE” isimli Stored Procedure bu View ile üretilen verileri kullanmaktadır.</w:t>
      </w:r>
    </w:p>
    <w:tbl>
      <w:tblPr>
        <w:tblW w:w="2740" w:type="dxa"/>
        <w:tblInd w:w="55" w:type="dxa"/>
        <w:tblCellMar>
          <w:left w:w="70" w:type="dxa"/>
          <w:right w:w="70" w:type="dxa"/>
        </w:tblCellMar>
        <w:tblLook w:val="04A0" w:firstRow="1" w:lastRow="0" w:firstColumn="1" w:lastColumn="0" w:noHBand="0" w:noVBand="1"/>
      </w:tblPr>
      <w:tblGrid>
        <w:gridCol w:w="1480"/>
        <w:gridCol w:w="1285"/>
      </w:tblGrid>
      <w:tr w:rsidR="00091BD4" w:rsidRPr="00621900" w:rsidTr="009344E8">
        <w:trPr>
          <w:trHeight w:val="315"/>
        </w:trPr>
        <w:tc>
          <w:tcPr>
            <w:tcW w:w="148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091BD4" w:rsidRPr="00621900" w:rsidRDefault="00091BD4" w:rsidP="009344E8">
            <w:pPr>
              <w:spacing w:after="0" w:line="240" w:lineRule="auto"/>
              <w:jc w:val="center"/>
              <w:rPr>
                <w:rFonts w:ascii="Calibri" w:eastAsia="Times New Roman" w:hAnsi="Calibri" w:cs="Calibri"/>
                <w:b/>
                <w:bCs/>
                <w:color w:val="000000"/>
                <w:lang w:eastAsia="tr-TR"/>
              </w:rPr>
            </w:pPr>
            <w:r w:rsidRPr="00621900">
              <w:rPr>
                <w:rFonts w:ascii="Calibri" w:eastAsia="Times New Roman" w:hAnsi="Calibri" w:cs="Calibri"/>
                <w:b/>
                <w:bCs/>
                <w:color w:val="000000"/>
                <w:lang w:eastAsia="tr-TR"/>
              </w:rPr>
              <w:t>Alan Adı</w:t>
            </w:r>
          </w:p>
        </w:tc>
        <w:tc>
          <w:tcPr>
            <w:tcW w:w="1260" w:type="dxa"/>
            <w:tcBorders>
              <w:top w:val="single" w:sz="8" w:space="0" w:color="auto"/>
              <w:left w:val="nil"/>
              <w:bottom w:val="single" w:sz="8" w:space="0" w:color="auto"/>
              <w:right w:val="single" w:sz="8" w:space="0" w:color="auto"/>
            </w:tcBorders>
            <w:shd w:val="clear" w:color="000000" w:fill="D9D9D9"/>
            <w:noWrap/>
            <w:vAlign w:val="center"/>
            <w:hideMark/>
          </w:tcPr>
          <w:p w:rsidR="00091BD4" w:rsidRPr="00621900" w:rsidRDefault="00091BD4" w:rsidP="009344E8">
            <w:pPr>
              <w:spacing w:after="0" w:line="240" w:lineRule="auto"/>
              <w:jc w:val="center"/>
              <w:rPr>
                <w:rFonts w:ascii="Calibri" w:eastAsia="Times New Roman" w:hAnsi="Calibri" w:cs="Calibri"/>
                <w:b/>
                <w:bCs/>
                <w:color w:val="000000"/>
                <w:lang w:eastAsia="tr-TR"/>
              </w:rPr>
            </w:pPr>
            <w:r w:rsidRPr="00621900">
              <w:rPr>
                <w:rFonts w:ascii="Calibri" w:eastAsia="Times New Roman" w:hAnsi="Calibri" w:cs="Calibri"/>
                <w:b/>
                <w:bCs/>
                <w:color w:val="000000"/>
                <w:lang w:eastAsia="tr-TR"/>
              </w:rPr>
              <w:t>Veri Tipi</w:t>
            </w:r>
          </w:p>
        </w:tc>
      </w:tr>
      <w:tr w:rsidR="00091BD4" w:rsidRPr="00621900" w:rsidTr="009344E8">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91BD4" w:rsidRPr="00621900" w:rsidRDefault="00091BD4" w:rsidP="009344E8">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[Yayın Tarihi]</w:t>
            </w:r>
          </w:p>
        </w:tc>
        <w:tc>
          <w:tcPr>
            <w:tcW w:w="1260" w:type="dxa"/>
            <w:tcBorders>
              <w:top w:val="nil"/>
              <w:left w:val="nil"/>
              <w:bottom w:val="single" w:sz="8" w:space="0" w:color="auto"/>
              <w:right w:val="single" w:sz="8" w:space="0" w:color="auto"/>
            </w:tcBorders>
            <w:shd w:val="clear" w:color="auto" w:fill="auto"/>
            <w:noWrap/>
            <w:vAlign w:val="center"/>
            <w:hideMark/>
          </w:tcPr>
          <w:p w:rsidR="00091BD4" w:rsidRPr="00621900" w:rsidRDefault="00091BD4" w:rsidP="009344E8">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datetime</w:t>
            </w:r>
          </w:p>
        </w:tc>
      </w:tr>
      <w:tr w:rsidR="00091BD4" w:rsidRPr="00621900" w:rsidTr="009344E8">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91BD4" w:rsidRPr="00621900" w:rsidRDefault="00091BD4" w:rsidP="009344E8">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[Fon Türü]</w:t>
            </w:r>
          </w:p>
        </w:tc>
        <w:tc>
          <w:tcPr>
            <w:tcW w:w="1260" w:type="dxa"/>
            <w:tcBorders>
              <w:top w:val="nil"/>
              <w:left w:val="nil"/>
              <w:bottom w:val="single" w:sz="8" w:space="0" w:color="auto"/>
              <w:right w:val="single" w:sz="8" w:space="0" w:color="auto"/>
            </w:tcBorders>
            <w:shd w:val="clear" w:color="auto" w:fill="auto"/>
            <w:noWrap/>
            <w:vAlign w:val="center"/>
            <w:hideMark/>
          </w:tcPr>
          <w:p w:rsidR="00091BD4" w:rsidRPr="00621900" w:rsidRDefault="00091BD4" w:rsidP="009344E8">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nvarchar(50)</w:t>
            </w:r>
          </w:p>
        </w:tc>
      </w:tr>
      <w:tr w:rsidR="00091BD4" w:rsidRPr="00621900" w:rsidTr="009344E8">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91BD4" w:rsidRPr="00621900" w:rsidRDefault="00091BD4" w:rsidP="009344E8">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[Ortalama]</w:t>
            </w:r>
          </w:p>
        </w:tc>
        <w:tc>
          <w:tcPr>
            <w:tcW w:w="1260" w:type="dxa"/>
            <w:tcBorders>
              <w:top w:val="nil"/>
              <w:left w:val="nil"/>
              <w:bottom w:val="single" w:sz="8" w:space="0" w:color="auto"/>
              <w:right w:val="single" w:sz="8" w:space="0" w:color="auto"/>
            </w:tcBorders>
            <w:shd w:val="clear" w:color="auto" w:fill="auto"/>
            <w:noWrap/>
            <w:vAlign w:val="center"/>
            <w:hideMark/>
          </w:tcPr>
          <w:p w:rsidR="00091BD4" w:rsidRPr="00621900" w:rsidRDefault="00091BD4" w:rsidP="009344E8">
            <w:pPr>
              <w:spacing w:after="0" w:line="240" w:lineRule="auto"/>
              <w:rPr>
                <w:rFonts w:ascii="Calibri" w:eastAsia="Times New Roman" w:hAnsi="Calibri" w:cs="Calibri"/>
                <w:color w:val="000000"/>
                <w:lang w:eastAsia="tr-TR"/>
              </w:rPr>
            </w:pPr>
            <w:r w:rsidRPr="00621900">
              <w:rPr>
                <w:rFonts w:ascii="Calibri" w:eastAsia="Times New Roman" w:hAnsi="Calibri" w:cs="Calibri"/>
                <w:color w:val="000000"/>
                <w:lang w:eastAsia="tr-TR"/>
              </w:rPr>
              <w:t>float</w:t>
            </w:r>
          </w:p>
        </w:tc>
      </w:tr>
    </w:tbl>
    <w:p w:rsidR="00091BD4" w:rsidRDefault="00091BD4" w:rsidP="00091BD4">
      <w:pPr>
        <w:spacing w:after="0"/>
        <w:rPr>
          <w:sz w:val="20"/>
        </w:rPr>
      </w:pPr>
    </w:p>
    <w:p w:rsidR="00091BD4" w:rsidRPr="00E53A5F" w:rsidRDefault="00091BD4" w:rsidP="00091BD4">
      <w:pPr>
        <w:rPr>
          <w:b/>
          <w:u w:val="single"/>
        </w:rPr>
      </w:pPr>
      <w:r>
        <w:rPr>
          <w:b/>
          <w:u w:val="single"/>
        </w:rPr>
        <w:t>MSSQL Kodu:</w:t>
      </w:r>
    </w:p>
    <w:p w:rsidR="00091BD4" w:rsidRPr="00C87645" w:rsidRDefault="00091BD4" w:rsidP="00091BD4">
      <w:pPr>
        <w:spacing w:after="0"/>
        <w:rPr>
          <w:sz w:val="20"/>
        </w:rPr>
      </w:pPr>
      <w:r>
        <w:rPr>
          <w:sz w:val="20"/>
        </w:rPr>
        <w:t>G</w:t>
      </w:r>
      <w:r w:rsidRPr="00C87645">
        <w:rPr>
          <w:sz w:val="20"/>
        </w:rPr>
        <w:t>O</w:t>
      </w:r>
    </w:p>
    <w:p w:rsidR="00091BD4" w:rsidRPr="00C87645" w:rsidRDefault="00091BD4" w:rsidP="00091BD4">
      <w:pPr>
        <w:spacing w:after="0"/>
        <w:rPr>
          <w:sz w:val="20"/>
        </w:rPr>
      </w:pPr>
      <w:r w:rsidRPr="00C87645">
        <w:rPr>
          <w:sz w:val="20"/>
        </w:rPr>
        <w:t>/****** Object:  View [dbo].[vw_FonBazindaBirimAgirlikGetiriOrani]    Script Date: 31.5.2017 14:58:31 ******/</w:t>
      </w:r>
    </w:p>
    <w:p w:rsidR="00091BD4" w:rsidRPr="00C87645" w:rsidRDefault="00091BD4" w:rsidP="00091BD4">
      <w:pPr>
        <w:spacing w:after="0"/>
        <w:rPr>
          <w:sz w:val="20"/>
        </w:rPr>
      </w:pPr>
      <w:r w:rsidRPr="00C87645">
        <w:rPr>
          <w:sz w:val="20"/>
        </w:rPr>
        <w:t>SET ANSI_NULLS ON</w:t>
      </w:r>
    </w:p>
    <w:p w:rsidR="00091BD4" w:rsidRPr="00C87645" w:rsidRDefault="00091BD4" w:rsidP="00091BD4">
      <w:pPr>
        <w:spacing w:after="0"/>
        <w:rPr>
          <w:sz w:val="20"/>
        </w:rPr>
      </w:pPr>
      <w:r w:rsidRPr="00C87645">
        <w:rPr>
          <w:sz w:val="20"/>
        </w:rPr>
        <w:t>GO</w:t>
      </w:r>
    </w:p>
    <w:p w:rsidR="00091BD4" w:rsidRPr="00C87645" w:rsidRDefault="00091BD4" w:rsidP="00091BD4">
      <w:pPr>
        <w:spacing w:after="0"/>
        <w:rPr>
          <w:sz w:val="20"/>
        </w:rPr>
      </w:pPr>
      <w:r w:rsidRPr="00C87645">
        <w:rPr>
          <w:sz w:val="20"/>
        </w:rPr>
        <w:t>SET QUOTED_IDENTIFIER ON</w:t>
      </w:r>
    </w:p>
    <w:p w:rsidR="00091BD4" w:rsidRPr="00C87645" w:rsidRDefault="00091BD4" w:rsidP="00091BD4">
      <w:pPr>
        <w:spacing w:after="0"/>
        <w:rPr>
          <w:sz w:val="20"/>
        </w:rPr>
      </w:pPr>
      <w:r w:rsidRPr="00C87645">
        <w:rPr>
          <w:sz w:val="20"/>
        </w:rPr>
        <w:t>GO</w:t>
      </w:r>
    </w:p>
    <w:p w:rsidR="00091BD4" w:rsidRPr="00C87645" w:rsidRDefault="00091BD4" w:rsidP="00091BD4">
      <w:pPr>
        <w:spacing w:after="0"/>
        <w:rPr>
          <w:sz w:val="20"/>
        </w:rPr>
      </w:pPr>
      <w:r w:rsidRPr="00C87645">
        <w:rPr>
          <w:sz w:val="20"/>
        </w:rPr>
        <w:t>CREATE VIEW [dbo].[vw_FonBazindaBirimAgirlikGetiriOrani]</w:t>
      </w:r>
    </w:p>
    <w:p w:rsidR="00091BD4" w:rsidRPr="00C87645" w:rsidRDefault="00091BD4" w:rsidP="00091BD4">
      <w:pPr>
        <w:spacing w:after="0"/>
        <w:rPr>
          <w:sz w:val="20"/>
        </w:rPr>
      </w:pPr>
      <w:r w:rsidRPr="00C87645">
        <w:rPr>
          <w:sz w:val="20"/>
        </w:rPr>
        <w:t>AS</w:t>
      </w:r>
    </w:p>
    <w:p w:rsidR="00091BD4" w:rsidRPr="00C87645" w:rsidRDefault="00091BD4" w:rsidP="00091BD4">
      <w:pPr>
        <w:spacing w:after="0"/>
        <w:rPr>
          <w:sz w:val="20"/>
        </w:rPr>
      </w:pPr>
      <w:proofErr w:type="gramStart"/>
      <w:r w:rsidRPr="00C87645">
        <w:rPr>
          <w:sz w:val="20"/>
        </w:rPr>
        <w:t>SELECT        TOP</w:t>
      </w:r>
      <w:proofErr w:type="gramEnd"/>
      <w:r w:rsidRPr="00C87645">
        <w:rPr>
          <w:sz w:val="20"/>
        </w:rPr>
        <w:t xml:space="preserve"> (100) PERCENT [Yayın Tarihi], [Fon Türü], SUM((BPD / oncekiBPD - 1) * (oncekiBPD * oncekiDolasim)) / SUM(oncekiBPD * oncekiDolasim) AS Ortalama</w:t>
      </w:r>
    </w:p>
    <w:p w:rsidR="00091BD4" w:rsidRPr="00C87645" w:rsidRDefault="00091BD4" w:rsidP="00091BD4">
      <w:pPr>
        <w:spacing w:after="0"/>
        <w:rPr>
          <w:sz w:val="20"/>
        </w:rPr>
      </w:pPr>
      <w:r w:rsidRPr="00C87645">
        <w:rPr>
          <w:sz w:val="20"/>
        </w:rPr>
        <w:t xml:space="preserve">FROM            </w:t>
      </w:r>
      <w:proofErr w:type="gramStart"/>
      <w:r w:rsidRPr="00C87645">
        <w:rPr>
          <w:sz w:val="20"/>
        </w:rPr>
        <w:t>dbo.vw</w:t>
      </w:r>
      <w:proofErr w:type="gramEnd"/>
      <w:r w:rsidRPr="00C87645">
        <w:rPr>
          <w:sz w:val="20"/>
        </w:rPr>
        <w:t>_AgirlikliGetiriHesaplamasi</w:t>
      </w:r>
    </w:p>
    <w:p w:rsidR="00091BD4" w:rsidRPr="00C87645" w:rsidRDefault="00091BD4" w:rsidP="00091BD4">
      <w:pPr>
        <w:spacing w:after="0"/>
        <w:rPr>
          <w:sz w:val="20"/>
        </w:rPr>
      </w:pPr>
      <w:r w:rsidRPr="00C87645">
        <w:rPr>
          <w:sz w:val="20"/>
        </w:rPr>
        <w:t>WHERE        (oncekiBPD &lt;&gt; 0) AND ([Fon Türü] IS NOT NULL)</w:t>
      </w:r>
    </w:p>
    <w:p w:rsidR="00091BD4" w:rsidRPr="00C87645" w:rsidRDefault="00091BD4" w:rsidP="00091BD4">
      <w:pPr>
        <w:spacing w:after="0"/>
        <w:rPr>
          <w:sz w:val="20"/>
        </w:rPr>
      </w:pPr>
      <w:r w:rsidRPr="00C87645">
        <w:rPr>
          <w:sz w:val="20"/>
        </w:rPr>
        <w:t>GROUP BY [Yayın Tarihi], [Fon Türü]</w:t>
      </w:r>
    </w:p>
    <w:p w:rsidR="00091BD4" w:rsidRDefault="00091BD4" w:rsidP="00091BD4">
      <w:pPr>
        <w:spacing w:after="0"/>
        <w:rPr>
          <w:sz w:val="20"/>
        </w:rPr>
      </w:pPr>
      <w:r w:rsidRPr="00C87645">
        <w:rPr>
          <w:sz w:val="20"/>
        </w:rPr>
        <w:t>ORDER BY [Fon Türü], [Yayın Tarihi]</w:t>
      </w:r>
    </w:p>
    <w:p w:rsidR="00091BD4" w:rsidRDefault="00091BD4" w:rsidP="00091BD4">
      <w:pPr>
        <w:spacing w:after="0"/>
        <w:rPr>
          <w:sz w:val="20"/>
        </w:rPr>
      </w:pPr>
    </w:p>
    <w:p w:rsidR="00091BD4" w:rsidRDefault="00091BD4" w:rsidP="00091BD4">
      <w:pPr>
        <w:spacing w:after="0"/>
        <w:rPr>
          <w:sz w:val="20"/>
        </w:rPr>
      </w:pPr>
    </w:p>
    <w:p w:rsidR="00091BD4" w:rsidRDefault="00091BD4" w:rsidP="00091BD4">
      <w:pPr>
        <w:spacing w:after="0"/>
        <w:rPr>
          <w:sz w:val="20"/>
        </w:rPr>
      </w:pPr>
    </w:p>
    <w:p w:rsidR="00091BD4" w:rsidRDefault="00091BD4" w:rsidP="00091BD4">
      <w:pPr>
        <w:spacing w:after="0"/>
        <w:rPr>
          <w:sz w:val="20"/>
        </w:rPr>
      </w:pPr>
    </w:p>
    <w:p w:rsidR="00091BD4" w:rsidRDefault="00091BD4" w:rsidP="00091BD4">
      <w:pPr>
        <w:spacing w:after="0"/>
        <w:rPr>
          <w:sz w:val="20"/>
        </w:rPr>
      </w:pPr>
    </w:p>
    <w:p w:rsidR="00091BD4" w:rsidRDefault="00091BD4" w:rsidP="00091BD4">
      <w:pPr>
        <w:spacing w:after="0"/>
        <w:rPr>
          <w:sz w:val="20"/>
        </w:rPr>
      </w:pPr>
    </w:p>
    <w:p w:rsidR="00091BD4" w:rsidRDefault="00091BD4" w:rsidP="00091BD4">
      <w:pPr>
        <w:spacing w:after="0"/>
        <w:rPr>
          <w:sz w:val="20"/>
        </w:rPr>
      </w:pPr>
    </w:p>
    <w:p w:rsidR="00091BD4" w:rsidRDefault="00FE43B4" w:rsidP="00091BD4">
      <w:pPr>
        <w:pStyle w:val="ListeParagraf"/>
        <w:numPr>
          <w:ilvl w:val="2"/>
          <w:numId w:val="1"/>
        </w:numPr>
        <w:outlineLvl w:val="2"/>
        <w:rPr>
          <w:b/>
          <w:sz w:val="24"/>
          <w:szCs w:val="24"/>
          <w:u w:val="single"/>
        </w:rPr>
      </w:pPr>
      <w:bookmarkStart w:id="102" w:name="_Toc487464200"/>
      <w:r>
        <w:rPr>
          <w:b/>
          <w:szCs w:val="24"/>
        </w:rPr>
        <w:lastRenderedPageBreak/>
        <w:t xml:space="preserve">Fon Türü Bazında </w:t>
      </w:r>
      <w:r w:rsidR="009344E8" w:rsidRPr="00091BD4">
        <w:rPr>
          <w:b/>
          <w:szCs w:val="24"/>
        </w:rPr>
        <w:t>Ağırlıklı Getiri Hesaplaması</w:t>
      </w:r>
      <w:bookmarkEnd w:id="102"/>
    </w:p>
    <w:p w:rsidR="00091BD4" w:rsidRPr="00091BD4" w:rsidRDefault="00091BD4" w:rsidP="00091BD4">
      <w:pPr>
        <w:rPr>
          <w:b/>
        </w:rPr>
      </w:pPr>
      <w:r w:rsidRPr="00091BD4">
        <w:t>Yukarıda belirtilen “FonBazindaBirimAgirlikGetiriOrani“ isimli View bu View ile üretilen verileri kullanmaktadır.</w:t>
      </w:r>
    </w:p>
    <w:tbl>
      <w:tblPr>
        <w:tblW w:w="2934" w:type="dxa"/>
        <w:tblInd w:w="55" w:type="dxa"/>
        <w:tblCellMar>
          <w:left w:w="70" w:type="dxa"/>
          <w:right w:w="70" w:type="dxa"/>
        </w:tblCellMar>
        <w:tblLook w:val="04A0" w:firstRow="1" w:lastRow="0" w:firstColumn="1" w:lastColumn="0" w:noHBand="0" w:noVBand="1"/>
      </w:tblPr>
      <w:tblGrid>
        <w:gridCol w:w="1554"/>
        <w:gridCol w:w="1380"/>
      </w:tblGrid>
      <w:tr w:rsidR="00091BD4" w:rsidRPr="0094015F" w:rsidTr="007834F3">
        <w:trPr>
          <w:trHeight w:val="20"/>
        </w:trPr>
        <w:tc>
          <w:tcPr>
            <w:tcW w:w="155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91BD4" w:rsidRPr="0094015F" w:rsidRDefault="00091BD4" w:rsidP="009344E8">
            <w:pPr>
              <w:spacing w:after="0" w:line="240" w:lineRule="auto"/>
              <w:jc w:val="center"/>
              <w:rPr>
                <w:rFonts w:ascii="Calibri" w:eastAsia="Times New Roman" w:hAnsi="Calibri" w:cs="Calibri"/>
                <w:b/>
                <w:bCs/>
                <w:color w:val="000000"/>
                <w:lang w:eastAsia="tr-TR"/>
              </w:rPr>
            </w:pPr>
            <w:r w:rsidRPr="0094015F">
              <w:rPr>
                <w:rFonts w:ascii="Calibri" w:eastAsia="Times New Roman" w:hAnsi="Calibri" w:cs="Calibri"/>
                <w:b/>
                <w:bCs/>
                <w:color w:val="000000"/>
                <w:lang w:eastAsia="tr-TR"/>
              </w:rPr>
              <w:t>Alan Adı</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rsidR="00091BD4" w:rsidRPr="0094015F" w:rsidRDefault="00091BD4" w:rsidP="009344E8">
            <w:pPr>
              <w:spacing w:after="0" w:line="240" w:lineRule="auto"/>
              <w:jc w:val="center"/>
              <w:rPr>
                <w:rFonts w:ascii="Calibri" w:eastAsia="Times New Roman" w:hAnsi="Calibri" w:cs="Calibri"/>
                <w:b/>
                <w:bCs/>
                <w:color w:val="000000"/>
                <w:lang w:eastAsia="tr-TR"/>
              </w:rPr>
            </w:pPr>
            <w:r w:rsidRPr="0094015F">
              <w:rPr>
                <w:rFonts w:ascii="Calibri" w:eastAsia="Times New Roman" w:hAnsi="Calibri" w:cs="Calibri"/>
                <w:b/>
                <w:bCs/>
                <w:color w:val="000000"/>
                <w:lang w:eastAsia="tr-TR"/>
              </w:rPr>
              <w:t>Veri Tipi</w:t>
            </w:r>
          </w:p>
        </w:tc>
      </w:tr>
      <w:tr w:rsidR="00091BD4" w:rsidRPr="0094015F" w:rsidTr="007834F3">
        <w:trPr>
          <w:trHeight w:val="2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rsidR="00091BD4" w:rsidRDefault="00091BD4" w:rsidP="009344E8">
            <w:pPr>
              <w:spacing w:after="0"/>
              <w:rPr>
                <w:rFonts w:ascii="Calibri" w:hAnsi="Calibri" w:cs="Calibri"/>
                <w:color w:val="000000"/>
              </w:rPr>
            </w:pPr>
            <w:r>
              <w:rPr>
                <w:rFonts w:ascii="Calibri" w:hAnsi="Calibri" w:cs="Calibri"/>
                <w:color w:val="000000"/>
              </w:rPr>
              <w:t>oncekiBPD</w:t>
            </w:r>
          </w:p>
        </w:tc>
        <w:tc>
          <w:tcPr>
            <w:tcW w:w="1380" w:type="dxa"/>
            <w:tcBorders>
              <w:top w:val="nil"/>
              <w:left w:val="nil"/>
              <w:bottom w:val="single" w:sz="4" w:space="0" w:color="auto"/>
              <w:right w:val="single" w:sz="4" w:space="0" w:color="auto"/>
            </w:tcBorders>
            <w:shd w:val="clear" w:color="auto" w:fill="auto"/>
            <w:noWrap/>
            <w:vAlign w:val="bottom"/>
            <w:hideMark/>
          </w:tcPr>
          <w:p w:rsidR="00091BD4" w:rsidRPr="0094015F" w:rsidRDefault="00091BD4" w:rsidP="009344E8">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float</w:t>
            </w:r>
          </w:p>
        </w:tc>
      </w:tr>
      <w:tr w:rsidR="00091BD4" w:rsidRPr="0094015F" w:rsidTr="007834F3">
        <w:trPr>
          <w:trHeight w:val="2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rsidR="00091BD4" w:rsidRDefault="00091BD4" w:rsidP="009344E8">
            <w:pPr>
              <w:spacing w:after="0"/>
              <w:rPr>
                <w:rFonts w:ascii="Calibri" w:hAnsi="Calibri" w:cs="Calibri"/>
                <w:color w:val="000000"/>
              </w:rPr>
            </w:pPr>
            <w:r>
              <w:rPr>
                <w:rFonts w:ascii="Calibri" w:hAnsi="Calibri" w:cs="Calibri"/>
                <w:color w:val="000000"/>
              </w:rPr>
              <w:t>oncekiDolasim</w:t>
            </w:r>
          </w:p>
        </w:tc>
        <w:tc>
          <w:tcPr>
            <w:tcW w:w="1380" w:type="dxa"/>
            <w:tcBorders>
              <w:top w:val="nil"/>
              <w:left w:val="nil"/>
              <w:bottom w:val="single" w:sz="4" w:space="0" w:color="auto"/>
              <w:right w:val="single" w:sz="4" w:space="0" w:color="auto"/>
            </w:tcBorders>
            <w:shd w:val="clear" w:color="auto" w:fill="auto"/>
            <w:noWrap/>
            <w:vAlign w:val="bottom"/>
            <w:hideMark/>
          </w:tcPr>
          <w:p w:rsidR="00091BD4" w:rsidRPr="0094015F" w:rsidRDefault="00091BD4" w:rsidP="009344E8">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float</w:t>
            </w:r>
          </w:p>
        </w:tc>
      </w:tr>
      <w:tr w:rsidR="00091BD4" w:rsidRPr="0094015F" w:rsidTr="007834F3">
        <w:trPr>
          <w:trHeight w:val="2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rsidR="00091BD4" w:rsidRDefault="00091BD4" w:rsidP="009344E8">
            <w:pPr>
              <w:spacing w:after="0"/>
              <w:rPr>
                <w:rFonts w:ascii="Calibri" w:hAnsi="Calibri" w:cs="Calibri"/>
                <w:color w:val="000000"/>
              </w:rPr>
            </w:pPr>
            <w:r>
              <w:rPr>
                <w:rFonts w:ascii="Calibri" w:hAnsi="Calibri" w:cs="Calibri"/>
                <w:color w:val="000000"/>
              </w:rPr>
              <w:t>Yayın Tarihi</w:t>
            </w:r>
          </w:p>
        </w:tc>
        <w:tc>
          <w:tcPr>
            <w:tcW w:w="1380" w:type="dxa"/>
            <w:tcBorders>
              <w:top w:val="nil"/>
              <w:left w:val="nil"/>
              <w:bottom w:val="single" w:sz="4" w:space="0" w:color="auto"/>
              <w:right w:val="single" w:sz="4" w:space="0" w:color="auto"/>
            </w:tcBorders>
            <w:shd w:val="clear" w:color="auto" w:fill="auto"/>
            <w:noWrap/>
            <w:vAlign w:val="bottom"/>
            <w:hideMark/>
          </w:tcPr>
          <w:p w:rsidR="00091BD4" w:rsidRPr="0094015F" w:rsidRDefault="00091BD4" w:rsidP="009344E8">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datetime</w:t>
            </w:r>
          </w:p>
        </w:tc>
      </w:tr>
      <w:tr w:rsidR="00091BD4" w:rsidRPr="0094015F" w:rsidTr="007834F3">
        <w:trPr>
          <w:trHeight w:val="2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rsidR="00091BD4" w:rsidRDefault="00091BD4" w:rsidP="009344E8">
            <w:pPr>
              <w:spacing w:after="0"/>
              <w:rPr>
                <w:rFonts w:ascii="Calibri" w:hAnsi="Calibri" w:cs="Calibri"/>
                <w:color w:val="000000"/>
              </w:rPr>
            </w:pPr>
            <w:r>
              <w:rPr>
                <w:rFonts w:ascii="Calibri" w:hAnsi="Calibri" w:cs="Calibri"/>
                <w:color w:val="000000"/>
              </w:rPr>
              <w:t>Fon Türü</w:t>
            </w:r>
          </w:p>
        </w:tc>
        <w:tc>
          <w:tcPr>
            <w:tcW w:w="1380" w:type="dxa"/>
            <w:tcBorders>
              <w:top w:val="nil"/>
              <w:left w:val="nil"/>
              <w:bottom w:val="single" w:sz="4" w:space="0" w:color="auto"/>
              <w:right w:val="single" w:sz="4" w:space="0" w:color="auto"/>
            </w:tcBorders>
            <w:shd w:val="clear" w:color="auto" w:fill="auto"/>
            <w:noWrap/>
            <w:vAlign w:val="bottom"/>
            <w:hideMark/>
          </w:tcPr>
          <w:p w:rsidR="00091BD4" w:rsidRPr="0094015F" w:rsidRDefault="00091BD4" w:rsidP="009344E8">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nvarchar(50)</w:t>
            </w:r>
          </w:p>
        </w:tc>
      </w:tr>
      <w:tr w:rsidR="00091BD4" w:rsidRPr="0094015F" w:rsidTr="007834F3">
        <w:trPr>
          <w:trHeight w:val="2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rsidR="00091BD4" w:rsidRDefault="00091BD4" w:rsidP="009344E8">
            <w:pPr>
              <w:spacing w:after="0"/>
              <w:rPr>
                <w:rFonts w:ascii="Calibri" w:hAnsi="Calibri" w:cs="Calibri"/>
                <w:color w:val="000000"/>
              </w:rPr>
            </w:pPr>
            <w:r>
              <w:rPr>
                <w:rFonts w:ascii="Calibri" w:hAnsi="Calibri" w:cs="Calibri"/>
                <w:color w:val="000000"/>
              </w:rPr>
              <w:t>Fon Kodu</w:t>
            </w:r>
          </w:p>
        </w:tc>
        <w:tc>
          <w:tcPr>
            <w:tcW w:w="1380" w:type="dxa"/>
            <w:tcBorders>
              <w:top w:val="nil"/>
              <w:left w:val="nil"/>
              <w:bottom w:val="single" w:sz="4" w:space="0" w:color="auto"/>
              <w:right w:val="single" w:sz="4" w:space="0" w:color="auto"/>
            </w:tcBorders>
            <w:shd w:val="clear" w:color="auto" w:fill="auto"/>
            <w:noWrap/>
            <w:vAlign w:val="bottom"/>
            <w:hideMark/>
          </w:tcPr>
          <w:p w:rsidR="00091BD4" w:rsidRPr="0094015F" w:rsidRDefault="00091BD4" w:rsidP="009344E8">
            <w:pPr>
              <w:spacing w:after="0" w:line="240" w:lineRule="auto"/>
              <w:rPr>
                <w:rFonts w:ascii="Calibri" w:eastAsia="Times New Roman" w:hAnsi="Calibri" w:cs="Calibri"/>
                <w:color w:val="000000"/>
                <w:lang w:eastAsia="tr-TR"/>
              </w:rPr>
            </w:pPr>
            <w:r w:rsidRPr="000A1B60">
              <w:rPr>
                <w:rFonts w:ascii="Calibri" w:eastAsia="Times New Roman" w:hAnsi="Calibri" w:cs="Calibri"/>
                <w:color w:val="000000"/>
                <w:lang w:eastAsia="tr-TR"/>
              </w:rPr>
              <w:t>nvarchar(50)</w:t>
            </w:r>
          </w:p>
        </w:tc>
      </w:tr>
      <w:tr w:rsidR="00091BD4" w:rsidRPr="0094015F" w:rsidTr="007834F3">
        <w:trPr>
          <w:trHeight w:val="2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rsidR="00091BD4" w:rsidRDefault="00091BD4" w:rsidP="009344E8">
            <w:pPr>
              <w:spacing w:after="0"/>
              <w:rPr>
                <w:rFonts w:ascii="Calibri" w:hAnsi="Calibri" w:cs="Calibri"/>
                <w:color w:val="000000"/>
              </w:rPr>
            </w:pPr>
            <w:r>
              <w:rPr>
                <w:rFonts w:ascii="Calibri" w:hAnsi="Calibri" w:cs="Calibri"/>
                <w:color w:val="000000"/>
              </w:rPr>
              <w:t>BPD</w:t>
            </w:r>
          </w:p>
        </w:tc>
        <w:tc>
          <w:tcPr>
            <w:tcW w:w="1380" w:type="dxa"/>
            <w:tcBorders>
              <w:top w:val="nil"/>
              <w:left w:val="nil"/>
              <w:bottom w:val="single" w:sz="4" w:space="0" w:color="auto"/>
              <w:right w:val="single" w:sz="4" w:space="0" w:color="auto"/>
            </w:tcBorders>
            <w:shd w:val="clear" w:color="auto" w:fill="auto"/>
            <w:noWrap/>
            <w:vAlign w:val="bottom"/>
            <w:hideMark/>
          </w:tcPr>
          <w:p w:rsidR="00091BD4" w:rsidRPr="0094015F" w:rsidRDefault="00091BD4" w:rsidP="009344E8">
            <w:pPr>
              <w:spacing w:after="0" w:line="240" w:lineRule="auto"/>
              <w:rPr>
                <w:rFonts w:ascii="Calibri" w:eastAsia="Times New Roman" w:hAnsi="Calibri" w:cs="Calibri"/>
                <w:color w:val="000000"/>
                <w:lang w:eastAsia="tr-TR"/>
              </w:rPr>
            </w:pPr>
            <w:r w:rsidRPr="0094015F">
              <w:rPr>
                <w:rFonts w:ascii="Calibri" w:eastAsia="Times New Roman" w:hAnsi="Calibri" w:cs="Calibri"/>
                <w:color w:val="000000"/>
                <w:lang w:eastAsia="tr-TR"/>
              </w:rPr>
              <w:t>float</w:t>
            </w:r>
          </w:p>
        </w:tc>
      </w:tr>
    </w:tbl>
    <w:p w:rsidR="00091BD4" w:rsidRDefault="00091BD4" w:rsidP="00091BD4">
      <w:pPr>
        <w:spacing w:after="0"/>
      </w:pPr>
    </w:p>
    <w:p w:rsidR="00091BD4" w:rsidRPr="00E53A5F" w:rsidRDefault="00091BD4" w:rsidP="00091BD4">
      <w:pPr>
        <w:rPr>
          <w:b/>
          <w:u w:val="single"/>
        </w:rPr>
      </w:pPr>
      <w:r>
        <w:rPr>
          <w:b/>
          <w:u w:val="single"/>
        </w:rPr>
        <w:t>MSSQL Kodu:</w:t>
      </w:r>
    </w:p>
    <w:p w:rsidR="00091BD4" w:rsidRDefault="00091BD4" w:rsidP="00091BD4">
      <w:pPr>
        <w:spacing w:after="0"/>
      </w:pPr>
      <w:r>
        <w:t>GO</w:t>
      </w:r>
    </w:p>
    <w:p w:rsidR="00091BD4" w:rsidRDefault="00091BD4" w:rsidP="00091BD4">
      <w:pPr>
        <w:spacing w:after="0"/>
      </w:pPr>
      <w:r>
        <w:t>/****** Object:  View [dbo].[vw_AgirlikliGetiriHesaplamasi]    Script Date: 31.5.2017 14:58:31 ******/</w:t>
      </w:r>
    </w:p>
    <w:p w:rsidR="00091BD4" w:rsidRDefault="00091BD4" w:rsidP="00091BD4">
      <w:pPr>
        <w:spacing w:after="0"/>
      </w:pPr>
      <w:r>
        <w:t>SET ANSI_NULLS ON</w:t>
      </w:r>
    </w:p>
    <w:p w:rsidR="00091BD4" w:rsidRDefault="00091BD4" w:rsidP="00091BD4">
      <w:pPr>
        <w:spacing w:after="0"/>
      </w:pPr>
      <w:r>
        <w:t>GO</w:t>
      </w:r>
    </w:p>
    <w:p w:rsidR="00091BD4" w:rsidRDefault="00091BD4" w:rsidP="00091BD4">
      <w:pPr>
        <w:spacing w:after="0"/>
      </w:pPr>
      <w:r>
        <w:t>SET QUOTED_IDENTIFIER ON</w:t>
      </w:r>
    </w:p>
    <w:p w:rsidR="00091BD4" w:rsidRDefault="00091BD4" w:rsidP="00091BD4">
      <w:pPr>
        <w:spacing w:after="0"/>
      </w:pPr>
      <w:r>
        <w:t>GO</w:t>
      </w:r>
    </w:p>
    <w:p w:rsidR="00091BD4" w:rsidRDefault="00091BD4" w:rsidP="00091BD4">
      <w:pPr>
        <w:spacing w:after="0"/>
      </w:pPr>
      <w:r>
        <w:t>CREATE VIEW [dbo].[vw_AgirlikliGetiriHesaplamasi]</w:t>
      </w:r>
    </w:p>
    <w:p w:rsidR="00091BD4" w:rsidRDefault="00091BD4" w:rsidP="00091BD4">
      <w:pPr>
        <w:spacing w:after="0"/>
      </w:pPr>
      <w:r>
        <w:t>AS</w:t>
      </w:r>
    </w:p>
    <w:p w:rsidR="00091BD4" w:rsidRDefault="00091BD4" w:rsidP="00091BD4">
      <w:pPr>
        <w:spacing w:after="0"/>
      </w:pPr>
      <w:r>
        <w:t>SELECT</w:t>
      </w:r>
    </w:p>
    <w:p w:rsidR="00091BD4" w:rsidRDefault="00091BD4" w:rsidP="00091BD4">
      <w:pPr>
        <w:spacing w:after="0"/>
      </w:pPr>
      <w:r>
        <w:t xml:space="preserve">  </w:t>
      </w:r>
    </w:p>
    <w:p w:rsidR="00091BD4" w:rsidRDefault="00091BD4" w:rsidP="00091BD4">
      <w:pPr>
        <w:spacing w:after="0"/>
      </w:pPr>
      <w:r>
        <w:t xml:space="preserve"> CASE  WHEN ((LAG(p.[Fon Kodu]) OVER (ORDER BY p.[Fon Kodu],p.[yayın tarihi]))&lt;&gt;p.[Fon Kodu])  THEN 0 else  ISNULL((LAG(p.[Birim Pay Değeri (TL)]) OVER (ORDER BY p.[Fon Kodu],p.[yayın tarihi])),0)  end as </w:t>
      </w:r>
      <w:proofErr w:type="gramStart"/>
      <w:r>
        <w:t>oncekiBPD ,</w:t>
      </w:r>
      <w:proofErr w:type="gramEnd"/>
    </w:p>
    <w:p w:rsidR="00091BD4" w:rsidRDefault="00091BD4" w:rsidP="00091BD4">
      <w:pPr>
        <w:spacing w:after="0"/>
      </w:pPr>
      <w:r>
        <w:t xml:space="preserve">  </w:t>
      </w:r>
      <w:proofErr w:type="gramStart"/>
      <w:r>
        <w:t>CASE  WHEN</w:t>
      </w:r>
      <w:proofErr w:type="gramEnd"/>
      <w:r>
        <w:t xml:space="preserve"> ((LAG(p.[Fon Kodu]) OVER (ORDER BY p.[Fon Kodu],p.[yayın tarihi]))&lt;&gt;p.[Fon Kodu])  THEN 0 else ISNULL((LAG(p.[Dolaşımdaki Pay Sayısı]) OVER (ORDER BY p.[Fon Kodu],p.[yayın tarihi])),0) end as oncekiDolasim,</w:t>
      </w:r>
    </w:p>
    <w:p w:rsidR="00091BD4" w:rsidRDefault="00091BD4" w:rsidP="00091BD4">
      <w:pPr>
        <w:spacing w:after="0"/>
      </w:pPr>
      <w:proofErr w:type="gramStart"/>
      <w:r>
        <w:t>p</w:t>
      </w:r>
      <w:proofErr w:type="gramEnd"/>
      <w:r>
        <w:t>.[Yayın Tarihi],</w:t>
      </w:r>
    </w:p>
    <w:p w:rsidR="00091BD4" w:rsidRDefault="00091BD4" w:rsidP="00091BD4">
      <w:pPr>
        <w:spacing w:after="0"/>
      </w:pPr>
      <w:proofErr w:type="gramStart"/>
      <w:r>
        <w:t>p</w:t>
      </w:r>
      <w:proofErr w:type="gramEnd"/>
      <w:r>
        <w:t>.[Fon Türü],</w:t>
      </w:r>
    </w:p>
    <w:p w:rsidR="00091BD4" w:rsidRDefault="00091BD4" w:rsidP="00091BD4">
      <w:pPr>
        <w:spacing w:after="0"/>
      </w:pPr>
      <w:proofErr w:type="gramStart"/>
      <w:r>
        <w:t>p</w:t>
      </w:r>
      <w:proofErr w:type="gramEnd"/>
      <w:r>
        <w:t>.[Fon Kodu],</w:t>
      </w:r>
    </w:p>
    <w:p w:rsidR="00091BD4" w:rsidRDefault="00091BD4" w:rsidP="00091BD4">
      <w:pPr>
        <w:spacing w:after="0"/>
      </w:pPr>
      <w:proofErr w:type="gramStart"/>
      <w:r>
        <w:t>p</w:t>
      </w:r>
      <w:proofErr w:type="gramEnd"/>
      <w:r>
        <w:t>.[Birim Pay Değeri (TL)] As BPD</w:t>
      </w:r>
    </w:p>
    <w:p w:rsidR="00091BD4" w:rsidRDefault="00091BD4" w:rsidP="00091BD4">
      <w:pPr>
        <w:spacing w:after="0"/>
      </w:pPr>
      <w:r>
        <w:t>FROM EYF_Getirileri_kumuldata p</w:t>
      </w:r>
    </w:p>
    <w:p w:rsidR="009D3997" w:rsidRDefault="009D3997">
      <w:pPr>
        <w:rPr>
          <w:b/>
          <w:sz w:val="24"/>
          <w:szCs w:val="24"/>
          <w:u w:val="single"/>
        </w:rPr>
      </w:pPr>
      <w:r>
        <w:rPr>
          <w:b/>
          <w:sz w:val="24"/>
          <w:szCs w:val="24"/>
          <w:u w:val="single"/>
        </w:rPr>
        <w:br w:type="page"/>
      </w:r>
    </w:p>
    <w:p w:rsidR="001E7682" w:rsidRPr="00567C69" w:rsidRDefault="001E7682" w:rsidP="009D3997">
      <w:pPr>
        <w:pStyle w:val="ListeParagraf"/>
        <w:numPr>
          <w:ilvl w:val="1"/>
          <w:numId w:val="1"/>
        </w:numPr>
        <w:ind w:left="992" w:hanging="635"/>
        <w:contextualSpacing w:val="0"/>
        <w:outlineLvl w:val="1"/>
        <w:rPr>
          <w:b/>
          <w:sz w:val="24"/>
          <w:szCs w:val="24"/>
          <w:u w:val="single"/>
        </w:rPr>
      </w:pPr>
      <w:bookmarkStart w:id="103" w:name="_Toc487464201"/>
      <w:r>
        <w:rPr>
          <w:b/>
          <w:sz w:val="24"/>
          <w:szCs w:val="24"/>
          <w:u w:val="single"/>
        </w:rPr>
        <w:lastRenderedPageBreak/>
        <w:t>STORED PROCEDURE’lar</w:t>
      </w:r>
      <w:bookmarkEnd w:id="103"/>
    </w:p>
    <w:p w:rsidR="001E7682" w:rsidRPr="001E7682" w:rsidRDefault="001E7682" w:rsidP="00091BD4">
      <w:pPr>
        <w:pStyle w:val="ListeParagraf"/>
        <w:numPr>
          <w:ilvl w:val="2"/>
          <w:numId w:val="1"/>
        </w:numPr>
        <w:outlineLvl w:val="2"/>
        <w:rPr>
          <w:b/>
          <w:sz w:val="20"/>
          <w:u w:val="single"/>
        </w:rPr>
      </w:pPr>
      <w:bookmarkStart w:id="104" w:name="_Toc487464202"/>
      <w:r w:rsidRPr="001E7682">
        <w:rPr>
          <w:b/>
          <w:szCs w:val="24"/>
          <w:u w:val="single"/>
        </w:rPr>
        <w:t>BESENDEX_Guncelle</w:t>
      </w:r>
      <w:bookmarkEnd w:id="104"/>
    </w:p>
    <w:p w:rsidR="001E7682" w:rsidRPr="001E7682" w:rsidRDefault="001E7682" w:rsidP="001E7682">
      <w:pPr>
        <w:rPr>
          <w:b/>
          <w:u w:val="single"/>
        </w:rPr>
      </w:pPr>
      <w:r w:rsidRPr="001E7682">
        <w:t>3.1.8’inci maddede belirtilen Bes_Endex Tablosu günlük olarak aşağıdaki Stored Procedure ile güncellenmektedir.</w:t>
      </w:r>
    </w:p>
    <w:p w:rsidR="001E7682" w:rsidRDefault="001E7682" w:rsidP="001E7682">
      <w:pPr>
        <w:spacing w:after="0"/>
      </w:pPr>
    </w:p>
    <w:p w:rsidR="001E7682" w:rsidRDefault="001E7682" w:rsidP="001E7682">
      <w:pPr>
        <w:spacing w:after="0"/>
      </w:pPr>
      <w:r>
        <w:t>GO</w:t>
      </w:r>
    </w:p>
    <w:p w:rsidR="001E7682" w:rsidRDefault="001E7682" w:rsidP="001E7682">
      <w:pPr>
        <w:spacing w:after="0"/>
      </w:pPr>
      <w:r>
        <w:t>/****** Object:  StoredProcedure [dbo].[sp_BESENDEX_Guncelle]    Script Date: 31.5.2017 14:58:31 ******/</w:t>
      </w:r>
    </w:p>
    <w:p w:rsidR="001E7682" w:rsidRDefault="001E7682" w:rsidP="001E7682">
      <w:pPr>
        <w:spacing w:after="0"/>
      </w:pPr>
      <w:r>
        <w:t>SET ANSI_NULLS ON</w:t>
      </w:r>
    </w:p>
    <w:p w:rsidR="001E7682" w:rsidRDefault="001E7682" w:rsidP="001E7682">
      <w:pPr>
        <w:spacing w:after="0"/>
      </w:pPr>
      <w:r>
        <w:t>GO</w:t>
      </w:r>
    </w:p>
    <w:p w:rsidR="001E7682" w:rsidRDefault="001E7682" w:rsidP="001E7682">
      <w:pPr>
        <w:spacing w:after="0"/>
      </w:pPr>
      <w:r>
        <w:t>SET QUOTED_IDENTIFIER ON</w:t>
      </w:r>
    </w:p>
    <w:p w:rsidR="001E7682" w:rsidRDefault="001E7682" w:rsidP="001E7682">
      <w:pPr>
        <w:spacing w:after="0"/>
      </w:pPr>
      <w:r>
        <w:t>GO</w:t>
      </w:r>
    </w:p>
    <w:p w:rsidR="001E7682" w:rsidRDefault="001E7682" w:rsidP="001E7682">
      <w:pPr>
        <w:spacing w:after="0"/>
      </w:pPr>
      <w:r>
        <w:t>-- =============================================</w:t>
      </w:r>
    </w:p>
    <w:p w:rsidR="001E7682" w:rsidRDefault="001E7682" w:rsidP="001E7682">
      <w:pPr>
        <w:spacing w:after="0"/>
      </w:pPr>
      <w:r>
        <w:t>-- Author:</w:t>
      </w:r>
      <w:r>
        <w:tab/>
      </w:r>
      <w:r>
        <w:tab/>
        <w:t>&lt;Author</w:t>
      </w:r>
      <w:proofErr w:type="gramStart"/>
      <w:r>
        <w:t>,,</w:t>
      </w:r>
      <w:proofErr w:type="gramEnd"/>
      <w:r>
        <w:t>Name&gt;</w:t>
      </w:r>
    </w:p>
    <w:p w:rsidR="001E7682" w:rsidRDefault="001E7682" w:rsidP="001E7682">
      <w:pPr>
        <w:spacing w:after="0"/>
      </w:pPr>
      <w:r>
        <w:t>-- Create date: &lt;Create Date</w:t>
      </w:r>
      <w:proofErr w:type="gramStart"/>
      <w:r>
        <w:t>,,</w:t>
      </w:r>
      <w:proofErr w:type="gramEnd"/>
      <w:r>
        <w:t>&gt;</w:t>
      </w:r>
    </w:p>
    <w:p w:rsidR="001E7682" w:rsidRDefault="001E7682" w:rsidP="001E7682">
      <w:pPr>
        <w:spacing w:after="0"/>
      </w:pPr>
      <w:r>
        <w:t>-- Description:</w:t>
      </w:r>
      <w:r>
        <w:tab/>
        <w:t>&lt;Description</w:t>
      </w:r>
      <w:proofErr w:type="gramStart"/>
      <w:r>
        <w:t>,,</w:t>
      </w:r>
      <w:proofErr w:type="gramEnd"/>
      <w:r>
        <w:t>&gt;</w:t>
      </w:r>
    </w:p>
    <w:p w:rsidR="001E7682" w:rsidRDefault="001E7682" w:rsidP="001E7682">
      <w:pPr>
        <w:spacing w:after="0"/>
      </w:pPr>
      <w:r>
        <w:t>-- =============================================</w:t>
      </w:r>
    </w:p>
    <w:p w:rsidR="001E7682" w:rsidRDefault="001E7682" w:rsidP="001E7682">
      <w:pPr>
        <w:spacing w:after="0"/>
      </w:pPr>
      <w:r>
        <w:t>create PROCEDURE [dbo].[sp_BESENDEX_Guncelle]</w:t>
      </w:r>
    </w:p>
    <w:p w:rsidR="001E7682" w:rsidRDefault="001E7682" w:rsidP="001E7682">
      <w:pPr>
        <w:spacing w:after="0"/>
      </w:pPr>
      <w:r>
        <w:tab/>
        <w:t>-- Add the parameters for the stored procedure here</w:t>
      </w:r>
    </w:p>
    <w:p w:rsidR="001E7682" w:rsidRDefault="001E7682" w:rsidP="001E7682">
      <w:pPr>
        <w:spacing w:after="0"/>
      </w:pPr>
      <w:r>
        <w:tab/>
      </w:r>
      <w:r>
        <w:tab/>
      </w:r>
    </w:p>
    <w:p w:rsidR="001E7682" w:rsidRDefault="001E7682" w:rsidP="001E7682">
      <w:pPr>
        <w:spacing w:after="0"/>
      </w:pPr>
      <w:r>
        <w:t>AS</w:t>
      </w:r>
    </w:p>
    <w:p w:rsidR="001E7682" w:rsidRDefault="001E7682" w:rsidP="001E7682">
      <w:pPr>
        <w:spacing w:after="0"/>
      </w:pPr>
      <w:r>
        <w:t>BEGIN</w:t>
      </w:r>
    </w:p>
    <w:p w:rsidR="001E7682" w:rsidRDefault="001E7682" w:rsidP="001E7682">
      <w:pPr>
        <w:spacing w:after="0"/>
      </w:pPr>
      <w:r>
        <w:tab/>
        <w:t>-- SET NOCOUNT ON added to prevent extra result sets from</w:t>
      </w:r>
    </w:p>
    <w:p w:rsidR="001E7682" w:rsidRDefault="001E7682" w:rsidP="001E7682">
      <w:pPr>
        <w:spacing w:after="0"/>
      </w:pPr>
      <w:r>
        <w:tab/>
        <w:t>-- interfering with SELECT statements.</w:t>
      </w:r>
    </w:p>
    <w:p w:rsidR="001E7682" w:rsidRDefault="001E7682" w:rsidP="001E7682">
      <w:pPr>
        <w:spacing w:after="0"/>
      </w:pPr>
      <w:r>
        <w:tab/>
        <w:t>SET NOCOUNT ON;</w:t>
      </w:r>
    </w:p>
    <w:p w:rsidR="001E7682" w:rsidRDefault="001E7682" w:rsidP="001E7682">
      <w:pPr>
        <w:spacing w:after="0"/>
      </w:pPr>
      <w:r>
        <w:tab/>
        <w:t>DECLARE @Ortalama nvarchar(max)</w:t>
      </w:r>
    </w:p>
    <w:p w:rsidR="001E7682" w:rsidRDefault="001E7682" w:rsidP="001E7682">
      <w:pPr>
        <w:spacing w:after="0"/>
      </w:pPr>
      <w:r>
        <w:t>DECLARE @YayinTarihi VARCHAR(50)</w:t>
      </w:r>
    </w:p>
    <w:p w:rsidR="001E7682" w:rsidRDefault="001E7682" w:rsidP="001E7682">
      <w:pPr>
        <w:spacing w:after="0"/>
      </w:pPr>
      <w:r>
        <w:t>DECLARE @RowID int</w:t>
      </w:r>
    </w:p>
    <w:p w:rsidR="001E7682" w:rsidRDefault="001E7682" w:rsidP="001E7682">
      <w:pPr>
        <w:spacing w:after="0"/>
      </w:pPr>
    </w:p>
    <w:p w:rsidR="001E7682" w:rsidRDefault="001E7682" w:rsidP="001E7682">
      <w:pPr>
        <w:spacing w:after="0"/>
      </w:pPr>
      <w:r>
        <w:t>DECLARE CRS CURSOR FOR</w:t>
      </w:r>
    </w:p>
    <w:p w:rsidR="001E7682" w:rsidRDefault="001E7682" w:rsidP="001E7682">
      <w:pPr>
        <w:spacing w:after="0"/>
      </w:pPr>
      <w:r>
        <w:t>SELECT row_number() over(order by [Yayın Tarihi]) AS rowID,  [Yayın Tarihi]</w:t>
      </w:r>
    </w:p>
    <w:p w:rsidR="001E7682" w:rsidRDefault="001E7682" w:rsidP="001E7682">
      <w:pPr>
        <w:spacing w:after="0"/>
      </w:pPr>
      <w:r>
        <w:t xml:space="preserve">      ,[Ortalama]</w:t>
      </w:r>
    </w:p>
    <w:p w:rsidR="001E7682" w:rsidRDefault="001E7682" w:rsidP="001E7682">
      <w:pPr>
        <w:spacing w:after="0"/>
      </w:pPr>
      <w:r>
        <w:t xml:space="preserve">  FROM [adendum].[dbo].[vw_BesAgirlikGetiriOrani] ORDER BY [Yayın Tarihi]</w:t>
      </w:r>
    </w:p>
    <w:p w:rsidR="001E7682" w:rsidRDefault="001E7682" w:rsidP="001E7682">
      <w:pPr>
        <w:spacing w:after="0"/>
      </w:pPr>
      <w:r>
        <w:t xml:space="preserve">   DELETE FROM tbl_besEndex</w:t>
      </w:r>
    </w:p>
    <w:p w:rsidR="001E7682" w:rsidRDefault="001E7682" w:rsidP="001E7682">
      <w:pPr>
        <w:spacing w:after="0"/>
      </w:pPr>
      <w:r>
        <w:t>OPEN CRS</w:t>
      </w:r>
    </w:p>
    <w:p w:rsidR="001E7682" w:rsidRDefault="001E7682" w:rsidP="001E7682">
      <w:pPr>
        <w:spacing w:after="0"/>
      </w:pPr>
    </w:p>
    <w:p w:rsidR="001E7682" w:rsidRDefault="001E7682" w:rsidP="001E7682">
      <w:pPr>
        <w:spacing w:after="0"/>
      </w:pPr>
      <w:r>
        <w:t>FETCH NEXT FROM CRS INTO @RowID,@YayinTarihi,@Ortalama</w:t>
      </w:r>
    </w:p>
    <w:p w:rsidR="001E7682" w:rsidRDefault="001E7682" w:rsidP="001E7682">
      <w:pPr>
        <w:spacing w:after="0"/>
      </w:pPr>
      <w:r>
        <w:t>DECLARE  @ENDEX float</w:t>
      </w:r>
    </w:p>
    <w:p w:rsidR="001E7682" w:rsidRDefault="001E7682" w:rsidP="001E7682">
      <w:pPr>
        <w:spacing w:after="0"/>
      </w:pPr>
      <w:r>
        <w:t>declare @index int=0</w:t>
      </w:r>
    </w:p>
    <w:p w:rsidR="001E7682" w:rsidRDefault="001E7682" w:rsidP="001E7682">
      <w:pPr>
        <w:spacing w:after="0"/>
      </w:pPr>
      <w:r>
        <w:t>declare @oncekiEndex float</w:t>
      </w:r>
    </w:p>
    <w:p w:rsidR="001E7682" w:rsidRDefault="001E7682" w:rsidP="001E7682">
      <w:pPr>
        <w:spacing w:after="0"/>
      </w:pPr>
      <w:r>
        <w:t>declare @grafikValue float</w:t>
      </w:r>
    </w:p>
    <w:p w:rsidR="001E7682" w:rsidRDefault="001E7682" w:rsidP="001E7682">
      <w:pPr>
        <w:spacing w:after="0"/>
      </w:pPr>
      <w:r>
        <w:t>WHILE @@FETCH_STATUS =0</w:t>
      </w:r>
    </w:p>
    <w:p w:rsidR="001E7682" w:rsidRDefault="001E7682" w:rsidP="001E7682">
      <w:pPr>
        <w:spacing w:after="0"/>
      </w:pPr>
      <w:r>
        <w:t xml:space="preserve">       BEGIN</w:t>
      </w:r>
    </w:p>
    <w:p w:rsidR="001E7682" w:rsidRDefault="001E7682" w:rsidP="001E7682">
      <w:pPr>
        <w:spacing w:after="0"/>
      </w:pPr>
      <w:r>
        <w:t xml:space="preserve">             if(@index=0)</w:t>
      </w:r>
    </w:p>
    <w:p w:rsidR="001E7682" w:rsidRDefault="001E7682" w:rsidP="001E7682">
      <w:pPr>
        <w:spacing w:after="0"/>
      </w:pPr>
      <w:r>
        <w:t xml:space="preserve">             begin</w:t>
      </w:r>
    </w:p>
    <w:p w:rsidR="001E7682" w:rsidRDefault="001E7682" w:rsidP="001E7682">
      <w:pPr>
        <w:spacing w:after="0"/>
      </w:pPr>
      <w:r>
        <w:t xml:space="preserve">                    SET @ENDEX =100</w:t>
      </w:r>
    </w:p>
    <w:p w:rsidR="001E7682" w:rsidRDefault="001E7682" w:rsidP="001E7682">
      <w:pPr>
        <w:spacing w:after="0"/>
      </w:pPr>
      <w:r>
        <w:lastRenderedPageBreak/>
        <w:t xml:space="preserve">                    end</w:t>
      </w:r>
    </w:p>
    <w:p w:rsidR="001E7682" w:rsidRDefault="001E7682" w:rsidP="001E7682">
      <w:pPr>
        <w:spacing w:after="0"/>
      </w:pPr>
      <w:r>
        <w:t xml:space="preserve">             </w:t>
      </w:r>
      <w:proofErr w:type="gramStart"/>
      <w:r>
        <w:t>else</w:t>
      </w:r>
      <w:proofErr w:type="gramEnd"/>
      <w:r>
        <w:t xml:space="preserve"> </w:t>
      </w:r>
    </w:p>
    <w:p w:rsidR="001E7682" w:rsidRDefault="001E7682" w:rsidP="001E7682">
      <w:pPr>
        <w:spacing w:after="0"/>
      </w:pPr>
      <w:r>
        <w:t xml:space="preserve">             begin</w:t>
      </w:r>
    </w:p>
    <w:p w:rsidR="001E7682" w:rsidRDefault="001E7682" w:rsidP="001E7682">
      <w:pPr>
        <w:spacing w:after="0"/>
      </w:pPr>
      <w:r>
        <w:t xml:space="preserve">                    SET @ENDEX =(</w:t>
      </w:r>
      <w:proofErr w:type="gramStart"/>
      <w:r>
        <w:t>1.0</w:t>
      </w:r>
      <w:proofErr w:type="gramEnd"/>
      <w:r>
        <w:t xml:space="preserve"> + CAst(@Ortalama as float))*@ENDEX</w:t>
      </w:r>
    </w:p>
    <w:p w:rsidR="001E7682" w:rsidRDefault="001E7682" w:rsidP="001E7682">
      <w:pPr>
        <w:spacing w:after="0"/>
      </w:pPr>
      <w:r>
        <w:t xml:space="preserve">             end</w:t>
      </w:r>
    </w:p>
    <w:p w:rsidR="001E7682" w:rsidRDefault="001E7682" w:rsidP="001E7682">
      <w:pPr>
        <w:spacing w:after="0"/>
      </w:pPr>
      <w:r>
        <w:t xml:space="preserve">             SET @index=@index+1</w:t>
      </w:r>
    </w:p>
    <w:p w:rsidR="001E7682" w:rsidRDefault="001E7682" w:rsidP="001E7682">
      <w:pPr>
        <w:spacing w:after="0"/>
      </w:pPr>
      <w:r>
        <w:t xml:space="preserve">        </w:t>
      </w:r>
      <w:proofErr w:type="gramStart"/>
      <w:r>
        <w:t>set</w:t>
      </w:r>
      <w:proofErr w:type="gramEnd"/>
      <w:r>
        <w:t xml:space="preserve"> @grafikValue = 100*((@ENDEX/@oncekiEndex)-1)</w:t>
      </w:r>
    </w:p>
    <w:p w:rsidR="001E7682" w:rsidRDefault="001E7682" w:rsidP="001E7682">
      <w:pPr>
        <w:spacing w:after="0"/>
      </w:pPr>
      <w:r>
        <w:t xml:space="preserve">          INSERT  INTO  tbl_besEndex ([Yayın Tarihi],</w:t>
      </w:r>
      <w:proofErr w:type="gramStart"/>
      <w:r>
        <w:t>Endex,getiriOrani</w:t>
      </w:r>
      <w:proofErr w:type="gramEnd"/>
      <w:r>
        <w:t>,grafikDeger) values (@YayinTarihi,@ENDEX,@Ortalama,@grafikValue)</w:t>
      </w:r>
    </w:p>
    <w:p w:rsidR="001E7682" w:rsidRDefault="001E7682" w:rsidP="001E7682">
      <w:pPr>
        <w:spacing w:after="0"/>
      </w:pPr>
      <w:r>
        <w:t xml:space="preserve">             --print 'endex'+Cast(@endex as nvarchar)+'-yayintarihi:'+@YayinTarihi</w:t>
      </w:r>
    </w:p>
    <w:p w:rsidR="001E7682" w:rsidRDefault="001E7682" w:rsidP="001E7682">
      <w:pPr>
        <w:spacing w:after="0"/>
      </w:pPr>
      <w:r>
        <w:t xml:space="preserve">                    </w:t>
      </w:r>
      <w:proofErr w:type="gramStart"/>
      <w:r>
        <w:t>set</w:t>
      </w:r>
      <w:proofErr w:type="gramEnd"/>
      <w:r>
        <w:t xml:space="preserve">  @oncekiEndex = @ENDEX</w:t>
      </w:r>
    </w:p>
    <w:p w:rsidR="001E7682" w:rsidRDefault="001E7682" w:rsidP="001E7682">
      <w:pPr>
        <w:spacing w:after="0"/>
      </w:pPr>
      <w:r>
        <w:t xml:space="preserve">             FETCH NEXT FROM CRS INTO  @RowID,@YayinTarihi,@Ortalama</w:t>
      </w:r>
    </w:p>
    <w:p w:rsidR="001E7682" w:rsidRDefault="001E7682" w:rsidP="001E7682">
      <w:pPr>
        <w:spacing w:after="0"/>
      </w:pPr>
    </w:p>
    <w:p w:rsidR="001E7682" w:rsidRDefault="001E7682" w:rsidP="001E7682">
      <w:pPr>
        <w:spacing w:after="0"/>
      </w:pPr>
      <w:r>
        <w:t xml:space="preserve">       END</w:t>
      </w:r>
    </w:p>
    <w:p w:rsidR="001E7682" w:rsidRDefault="001E7682" w:rsidP="001E7682">
      <w:pPr>
        <w:spacing w:after="0"/>
      </w:pPr>
    </w:p>
    <w:p w:rsidR="001E7682" w:rsidRDefault="001E7682" w:rsidP="001E7682">
      <w:pPr>
        <w:spacing w:after="0"/>
      </w:pPr>
      <w:r>
        <w:t xml:space="preserve">       CLOSE CRS</w:t>
      </w:r>
    </w:p>
    <w:p w:rsidR="001E7682" w:rsidRDefault="001E7682" w:rsidP="001E7682">
      <w:pPr>
        <w:spacing w:after="0"/>
      </w:pPr>
    </w:p>
    <w:p w:rsidR="001E7682" w:rsidRDefault="001E7682" w:rsidP="001E7682">
      <w:pPr>
        <w:spacing w:after="0"/>
      </w:pPr>
      <w:r>
        <w:t>DEALLOCATE CRS</w:t>
      </w:r>
    </w:p>
    <w:p w:rsidR="001E7682" w:rsidRDefault="001E7682" w:rsidP="001E7682">
      <w:pPr>
        <w:spacing w:after="0"/>
      </w:pPr>
    </w:p>
    <w:p w:rsidR="001E7682" w:rsidRDefault="001E7682" w:rsidP="001E7682">
      <w:pPr>
        <w:spacing w:after="0"/>
      </w:pPr>
      <w:r>
        <w:t>END</w:t>
      </w:r>
    </w:p>
    <w:p w:rsidR="009D3997" w:rsidRDefault="009D3997" w:rsidP="001E7682">
      <w:pPr>
        <w:spacing w:after="0"/>
      </w:pPr>
    </w:p>
    <w:p w:rsidR="001E7682" w:rsidRPr="001E7682" w:rsidRDefault="001E7682" w:rsidP="00091BD4">
      <w:pPr>
        <w:pStyle w:val="ListeParagraf"/>
        <w:numPr>
          <w:ilvl w:val="2"/>
          <w:numId w:val="1"/>
        </w:numPr>
        <w:outlineLvl w:val="2"/>
        <w:rPr>
          <w:b/>
          <w:sz w:val="20"/>
          <w:u w:val="single"/>
        </w:rPr>
      </w:pPr>
      <w:bookmarkStart w:id="105" w:name="_Toc487464203"/>
      <w:r w:rsidRPr="001E7682">
        <w:rPr>
          <w:b/>
          <w:szCs w:val="24"/>
          <w:u w:val="single"/>
        </w:rPr>
        <w:t>FONTURUENDEKS_GUNCELLE</w:t>
      </w:r>
      <w:bookmarkEnd w:id="105"/>
    </w:p>
    <w:p w:rsidR="001E7682" w:rsidRPr="001E7682" w:rsidRDefault="001E7682" w:rsidP="001E7682">
      <w:pPr>
        <w:rPr>
          <w:b/>
          <w:u w:val="single"/>
        </w:rPr>
      </w:pPr>
      <w:r w:rsidRPr="001E7682">
        <w:t>3.1.9’uncu maddede belirtilen FonTuru_Endex Tablosu günlük olarak aşağıdaki Stored Procedure ile güncellenmektedir.</w:t>
      </w:r>
    </w:p>
    <w:p w:rsidR="001E7682" w:rsidRPr="001E7682" w:rsidRDefault="001E7682" w:rsidP="001E7682">
      <w:pPr>
        <w:rPr>
          <w:b/>
          <w:u w:val="single"/>
        </w:rPr>
      </w:pPr>
    </w:p>
    <w:p w:rsidR="001E7682" w:rsidRPr="00621900" w:rsidRDefault="001E7682" w:rsidP="001E7682">
      <w:pPr>
        <w:spacing w:after="0"/>
        <w:rPr>
          <w:sz w:val="20"/>
        </w:rPr>
      </w:pPr>
      <w:r w:rsidRPr="00621900">
        <w:rPr>
          <w:sz w:val="20"/>
        </w:rPr>
        <w:t>GO</w:t>
      </w:r>
    </w:p>
    <w:p w:rsidR="001E7682" w:rsidRPr="00621900" w:rsidRDefault="001E7682" w:rsidP="001E7682">
      <w:pPr>
        <w:spacing w:after="0"/>
        <w:rPr>
          <w:sz w:val="20"/>
        </w:rPr>
      </w:pPr>
      <w:r w:rsidRPr="00621900">
        <w:rPr>
          <w:sz w:val="20"/>
        </w:rPr>
        <w:t>/****** Object:  StoredProcedure [dbo].[sp_FONTURUENDEX_GUNCELLE]    Script Date: 31.5.2017 14:58:31 ******/</w:t>
      </w:r>
    </w:p>
    <w:p w:rsidR="001E7682" w:rsidRPr="00621900" w:rsidRDefault="001E7682" w:rsidP="001E7682">
      <w:pPr>
        <w:spacing w:after="0"/>
        <w:rPr>
          <w:sz w:val="20"/>
        </w:rPr>
      </w:pPr>
      <w:r w:rsidRPr="00621900">
        <w:rPr>
          <w:sz w:val="20"/>
        </w:rPr>
        <w:t>SET ANSI_NULLS ON</w:t>
      </w:r>
    </w:p>
    <w:p w:rsidR="001E7682" w:rsidRPr="00621900" w:rsidRDefault="001E7682" w:rsidP="001E7682">
      <w:pPr>
        <w:spacing w:after="0"/>
        <w:rPr>
          <w:sz w:val="20"/>
        </w:rPr>
      </w:pPr>
      <w:r w:rsidRPr="00621900">
        <w:rPr>
          <w:sz w:val="20"/>
        </w:rPr>
        <w:t>GO</w:t>
      </w:r>
    </w:p>
    <w:p w:rsidR="001E7682" w:rsidRPr="00621900" w:rsidRDefault="001E7682" w:rsidP="001E7682">
      <w:pPr>
        <w:spacing w:after="0"/>
        <w:rPr>
          <w:sz w:val="20"/>
        </w:rPr>
      </w:pPr>
      <w:r w:rsidRPr="00621900">
        <w:rPr>
          <w:sz w:val="20"/>
        </w:rPr>
        <w:t>SET QUOTED_IDENTIFIER ON</w:t>
      </w:r>
    </w:p>
    <w:p w:rsidR="001E7682" w:rsidRPr="00621900" w:rsidRDefault="001E7682" w:rsidP="001E7682">
      <w:pPr>
        <w:spacing w:after="0"/>
        <w:rPr>
          <w:sz w:val="20"/>
        </w:rPr>
      </w:pPr>
      <w:r w:rsidRPr="00621900">
        <w:rPr>
          <w:sz w:val="20"/>
        </w:rPr>
        <w:t>GO</w:t>
      </w:r>
    </w:p>
    <w:p w:rsidR="001E7682" w:rsidRPr="00621900" w:rsidRDefault="001E7682" w:rsidP="001E7682">
      <w:pPr>
        <w:spacing w:after="0"/>
        <w:rPr>
          <w:sz w:val="20"/>
        </w:rPr>
      </w:pPr>
      <w:r w:rsidRPr="00621900">
        <w:rPr>
          <w:sz w:val="20"/>
        </w:rPr>
        <w:t>-- =============================================</w:t>
      </w:r>
    </w:p>
    <w:p w:rsidR="001E7682" w:rsidRPr="00621900" w:rsidRDefault="001E7682" w:rsidP="001E7682">
      <w:pPr>
        <w:spacing w:after="0"/>
        <w:rPr>
          <w:sz w:val="20"/>
        </w:rPr>
      </w:pPr>
      <w:r w:rsidRPr="00621900">
        <w:rPr>
          <w:sz w:val="20"/>
        </w:rPr>
        <w:t>-- Author:</w:t>
      </w:r>
      <w:r w:rsidRPr="00621900">
        <w:rPr>
          <w:sz w:val="20"/>
        </w:rPr>
        <w:tab/>
      </w:r>
      <w:r w:rsidRPr="00621900">
        <w:rPr>
          <w:sz w:val="20"/>
        </w:rPr>
        <w:tab/>
        <w:t>&lt;Author</w:t>
      </w:r>
      <w:proofErr w:type="gramStart"/>
      <w:r w:rsidRPr="00621900">
        <w:rPr>
          <w:sz w:val="20"/>
        </w:rPr>
        <w:t>,,</w:t>
      </w:r>
      <w:proofErr w:type="gramEnd"/>
      <w:r w:rsidRPr="00621900">
        <w:rPr>
          <w:sz w:val="20"/>
        </w:rPr>
        <w:t>Name&gt;</w:t>
      </w:r>
    </w:p>
    <w:p w:rsidR="001E7682" w:rsidRPr="00621900" w:rsidRDefault="001E7682" w:rsidP="001E7682">
      <w:pPr>
        <w:spacing w:after="0"/>
        <w:rPr>
          <w:sz w:val="20"/>
        </w:rPr>
      </w:pPr>
      <w:r w:rsidRPr="00621900">
        <w:rPr>
          <w:sz w:val="20"/>
        </w:rPr>
        <w:t>-- Create date: &lt;Create Date</w:t>
      </w:r>
      <w:proofErr w:type="gramStart"/>
      <w:r w:rsidRPr="00621900">
        <w:rPr>
          <w:sz w:val="20"/>
        </w:rPr>
        <w:t>,,</w:t>
      </w:r>
      <w:proofErr w:type="gramEnd"/>
      <w:r w:rsidRPr="00621900">
        <w:rPr>
          <w:sz w:val="20"/>
        </w:rPr>
        <w:t>&gt;</w:t>
      </w:r>
    </w:p>
    <w:p w:rsidR="001E7682" w:rsidRPr="00621900" w:rsidRDefault="001E7682" w:rsidP="001E7682">
      <w:pPr>
        <w:spacing w:after="0"/>
        <w:rPr>
          <w:sz w:val="20"/>
        </w:rPr>
      </w:pPr>
      <w:r w:rsidRPr="00621900">
        <w:rPr>
          <w:sz w:val="20"/>
        </w:rPr>
        <w:t>-- Description:</w:t>
      </w:r>
      <w:r w:rsidRPr="00621900">
        <w:rPr>
          <w:sz w:val="20"/>
        </w:rPr>
        <w:tab/>
        <w:t>&lt;Description</w:t>
      </w:r>
      <w:proofErr w:type="gramStart"/>
      <w:r w:rsidRPr="00621900">
        <w:rPr>
          <w:sz w:val="20"/>
        </w:rPr>
        <w:t>,,</w:t>
      </w:r>
      <w:proofErr w:type="gramEnd"/>
      <w:r w:rsidRPr="00621900">
        <w:rPr>
          <w:sz w:val="20"/>
        </w:rPr>
        <w:t>&gt;</w:t>
      </w:r>
    </w:p>
    <w:p w:rsidR="001E7682" w:rsidRPr="00621900" w:rsidRDefault="001E7682" w:rsidP="001E7682">
      <w:pPr>
        <w:spacing w:after="0"/>
        <w:rPr>
          <w:sz w:val="20"/>
        </w:rPr>
      </w:pPr>
      <w:r w:rsidRPr="00621900">
        <w:rPr>
          <w:sz w:val="20"/>
        </w:rPr>
        <w:t>-- =============================================</w:t>
      </w:r>
    </w:p>
    <w:p w:rsidR="001E7682" w:rsidRPr="00621900" w:rsidRDefault="001E7682" w:rsidP="001E7682">
      <w:pPr>
        <w:spacing w:after="0"/>
        <w:rPr>
          <w:sz w:val="20"/>
        </w:rPr>
      </w:pPr>
      <w:r w:rsidRPr="00621900">
        <w:rPr>
          <w:sz w:val="20"/>
        </w:rPr>
        <w:t>create PROCEDURE [dbo].[sp_FONTURUENDEX_GUNCELLE]</w:t>
      </w:r>
    </w:p>
    <w:p w:rsidR="001E7682" w:rsidRPr="00621900" w:rsidRDefault="001E7682" w:rsidP="001E7682">
      <w:pPr>
        <w:spacing w:after="0"/>
        <w:rPr>
          <w:sz w:val="20"/>
        </w:rPr>
      </w:pPr>
      <w:r w:rsidRPr="00621900">
        <w:rPr>
          <w:sz w:val="20"/>
        </w:rPr>
        <w:tab/>
        <w:t>-- Add the parameters for the stored procedure here</w:t>
      </w:r>
    </w:p>
    <w:p w:rsidR="001E7682" w:rsidRPr="00621900" w:rsidRDefault="001E7682" w:rsidP="001E7682">
      <w:pPr>
        <w:spacing w:after="0"/>
        <w:rPr>
          <w:sz w:val="20"/>
        </w:rPr>
      </w:pPr>
      <w:r w:rsidRPr="00621900">
        <w:rPr>
          <w:sz w:val="20"/>
        </w:rPr>
        <w:tab/>
      </w:r>
    </w:p>
    <w:p w:rsidR="001E7682" w:rsidRPr="00621900" w:rsidRDefault="001E7682" w:rsidP="001E7682">
      <w:pPr>
        <w:spacing w:after="0"/>
        <w:rPr>
          <w:sz w:val="20"/>
        </w:rPr>
      </w:pPr>
      <w:r w:rsidRPr="00621900">
        <w:rPr>
          <w:sz w:val="20"/>
        </w:rPr>
        <w:t>AS</w:t>
      </w:r>
    </w:p>
    <w:p w:rsidR="001E7682" w:rsidRPr="00621900" w:rsidRDefault="001E7682" w:rsidP="001E7682">
      <w:pPr>
        <w:spacing w:after="0"/>
        <w:rPr>
          <w:sz w:val="20"/>
        </w:rPr>
      </w:pPr>
      <w:r w:rsidRPr="00621900">
        <w:rPr>
          <w:sz w:val="20"/>
        </w:rPr>
        <w:t>BEGIN</w:t>
      </w:r>
    </w:p>
    <w:p w:rsidR="001E7682" w:rsidRPr="00621900" w:rsidRDefault="001E7682" w:rsidP="001E7682">
      <w:pPr>
        <w:spacing w:after="0"/>
        <w:rPr>
          <w:sz w:val="20"/>
        </w:rPr>
      </w:pPr>
      <w:r w:rsidRPr="00621900">
        <w:rPr>
          <w:sz w:val="20"/>
        </w:rPr>
        <w:tab/>
        <w:t>-- SET NOCOUNT ON added to prevent extra result sets from</w:t>
      </w:r>
    </w:p>
    <w:p w:rsidR="001E7682" w:rsidRPr="00621900" w:rsidRDefault="001E7682" w:rsidP="001E7682">
      <w:pPr>
        <w:spacing w:after="0"/>
        <w:rPr>
          <w:sz w:val="20"/>
        </w:rPr>
      </w:pPr>
      <w:r w:rsidRPr="00621900">
        <w:rPr>
          <w:sz w:val="20"/>
        </w:rPr>
        <w:tab/>
        <w:t>-- interfering with SELECT statements.</w:t>
      </w:r>
    </w:p>
    <w:p w:rsidR="001E7682" w:rsidRPr="00621900" w:rsidRDefault="001E7682" w:rsidP="001E7682">
      <w:pPr>
        <w:spacing w:after="0"/>
        <w:rPr>
          <w:sz w:val="20"/>
        </w:rPr>
      </w:pPr>
      <w:r w:rsidRPr="00621900">
        <w:rPr>
          <w:sz w:val="20"/>
        </w:rPr>
        <w:tab/>
        <w:t xml:space="preserve">  </w:t>
      </w:r>
    </w:p>
    <w:p w:rsidR="001E7682" w:rsidRPr="00621900" w:rsidRDefault="001E7682" w:rsidP="001E7682">
      <w:pPr>
        <w:spacing w:after="0"/>
        <w:rPr>
          <w:sz w:val="20"/>
        </w:rPr>
      </w:pPr>
      <w:r w:rsidRPr="00621900">
        <w:rPr>
          <w:sz w:val="20"/>
        </w:rPr>
        <w:tab/>
        <w:t>SET NOCOUNT ON;</w:t>
      </w:r>
    </w:p>
    <w:p w:rsidR="001E7682" w:rsidRPr="00621900" w:rsidRDefault="001E7682" w:rsidP="001E7682">
      <w:pPr>
        <w:spacing w:after="0"/>
        <w:rPr>
          <w:sz w:val="20"/>
        </w:rPr>
      </w:pPr>
      <w:r w:rsidRPr="00621900">
        <w:rPr>
          <w:sz w:val="20"/>
        </w:rPr>
        <w:tab/>
      </w:r>
    </w:p>
    <w:p w:rsidR="001E7682" w:rsidRPr="00621900" w:rsidRDefault="001E7682" w:rsidP="001E7682">
      <w:pPr>
        <w:spacing w:after="0"/>
        <w:rPr>
          <w:sz w:val="20"/>
        </w:rPr>
      </w:pPr>
      <w:r w:rsidRPr="00621900">
        <w:rPr>
          <w:sz w:val="20"/>
        </w:rPr>
        <w:lastRenderedPageBreak/>
        <w:t>DECLARE @Ortalama nvarchar(max)</w:t>
      </w:r>
    </w:p>
    <w:p w:rsidR="001E7682" w:rsidRPr="00621900" w:rsidRDefault="001E7682" w:rsidP="001E7682">
      <w:pPr>
        <w:spacing w:after="0"/>
        <w:rPr>
          <w:sz w:val="20"/>
        </w:rPr>
      </w:pPr>
      <w:r w:rsidRPr="00621900">
        <w:rPr>
          <w:sz w:val="20"/>
        </w:rPr>
        <w:t>DECLARE @YayinTarihi VARCHAR(50)</w:t>
      </w:r>
    </w:p>
    <w:p w:rsidR="001E7682" w:rsidRPr="00621900" w:rsidRDefault="001E7682" w:rsidP="001E7682">
      <w:pPr>
        <w:spacing w:after="0"/>
        <w:rPr>
          <w:sz w:val="20"/>
        </w:rPr>
      </w:pPr>
      <w:r w:rsidRPr="00621900">
        <w:rPr>
          <w:sz w:val="20"/>
        </w:rPr>
        <w:t>DECLARE @FonTuru VARCHAR(50)</w:t>
      </w:r>
    </w:p>
    <w:p w:rsidR="001E7682" w:rsidRPr="00621900" w:rsidRDefault="001E7682" w:rsidP="001E7682">
      <w:pPr>
        <w:spacing w:after="0"/>
        <w:rPr>
          <w:sz w:val="20"/>
        </w:rPr>
      </w:pPr>
      <w:r w:rsidRPr="00621900">
        <w:rPr>
          <w:sz w:val="20"/>
        </w:rPr>
        <w:t>DECLARE @RowID int</w:t>
      </w:r>
    </w:p>
    <w:p w:rsidR="001E7682" w:rsidRPr="00621900" w:rsidRDefault="001E7682" w:rsidP="001E7682">
      <w:pPr>
        <w:spacing w:after="0"/>
        <w:rPr>
          <w:sz w:val="20"/>
        </w:rPr>
      </w:pPr>
    </w:p>
    <w:p w:rsidR="001E7682" w:rsidRPr="00621900" w:rsidRDefault="001E7682" w:rsidP="001E7682">
      <w:pPr>
        <w:spacing w:after="0"/>
        <w:rPr>
          <w:sz w:val="20"/>
        </w:rPr>
      </w:pPr>
    </w:p>
    <w:p w:rsidR="001E7682" w:rsidRPr="00621900" w:rsidRDefault="001E7682" w:rsidP="001E7682">
      <w:pPr>
        <w:spacing w:after="0"/>
        <w:rPr>
          <w:sz w:val="20"/>
        </w:rPr>
      </w:pPr>
      <w:r w:rsidRPr="00621900">
        <w:rPr>
          <w:sz w:val="20"/>
        </w:rPr>
        <w:t>DECLARE CRS CURSOR FOR</w:t>
      </w:r>
    </w:p>
    <w:p w:rsidR="001E7682" w:rsidRPr="00621900" w:rsidRDefault="001E7682" w:rsidP="001E7682">
      <w:pPr>
        <w:spacing w:after="0"/>
        <w:rPr>
          <w:sz w:val="20"/>
        </w:rPr>
      </w:pPr>
      <w:r w:rsidRPr="00621900">
        <w:rPr>
          <w:sz w:val="20"/>
        </w:rPr>
        <w:t>SELECT row_number() over(order by [Yayın Tarihi]) AS rowID,  [Yayın Tarihi],[Fon Türü]</w:t>
      </w:r>
    </w:p>
    <w:p w:rsidR="001E7682" w:rsidRPr="00621900" w:rsidRDefault="001E7682" w:rsidP="001E7682">
      <w:pPr>
        <w:spacing w:after="0"/>
        <w:rPr>
          <w:sz w:val="20"/>
        </w:rPr>
      </w:pPr>
      <w:r w:rsidRPr="00621900">
        <w:rPr>
          <w:sz w:val="20"/>
        </w:rPr>
        <w:t xml:space="preserve">      ,[Ortalama]</w:t>
      </w:r>
    </w:p>
    <w:p w:rsidR="001E7682" w:rsidRPr="00621900" w:rsidRDefault="001E7682" w:rsidP="001E7682">
      <w:pPr>
        <w:spacing w:after="0"/>
        <w:rPr>
          <w:sz w:val="20"/>
        </w:rPr>
      </w:pPr>
      <w:r w:rsidRPr="00621900">
        <w:rPr>
          <w:sz w:val="20"/>
        </w:rPr>
        <w:t xml:space="preserve">  FROM [adendum].[dbo].[vw_FonBazindaBirimAgirlikGetiriOrani] ORDER BY [Fon Türü],[Yayın Tarihi]</w:t>
      </w:r>
    </w:p>
    <w:p w:rsidR="001E7682" w:rsidRPr="00621900" w:rsidRDefault="001E7682" w:rsidP="001E7682">
      <w:pPr>
        <w:spacing w:after="0"/>
        <w:rPr>
          <w:sz w:val="20"/>
        </w:rPr>
      </w:pPr>
    </w:p>
    <w:p w:rsidR="001E7682" w:rsidRPr="00621900" w:rsidRDefault="001E7682" w:rsidP="001E7682">
      <w:pPr>
        <w:spacing w:after="0"/>
        <w:rPr>
          <w:sz w:val="20"/>
        </w:rPr>
      </w:pPr>
      <w:r w:rsidRPr="00621900">
        <w:rPr>
          <w:sz w:val="20"/>
        </w:rPr>
        <w:t xml:space="preserve">  DELETE FROM tbl_FonTuruEndex</w:t>
      </w:r>
    </w:p>
    <w:p w:rsidR="001E7682" w:rsidRPr="00621900" w:rsidRDefault="001E7682" w:rsidP="001E7682">
      <w:pPr>
        <w:spacing w:after="0"/>
        <w:rPr>
          <w:sz w:val="20"/>
        </w:rPr>
      </w:pPr>
    </w:p>
    <w:p w:rsidR="001E7682" w:rsidRPr="00621900" w:rsidRDefault="001E7682" w:rsidP="001E7682">
      <w:pPr>
        <w:spacing w:after="0"/>
        <w:rPr>
          <w:sz w:val="20"/>
        </w:rPr>
      </w:pPr>
      <w:r w:rsidRPr="00621900">
        <w:rPr>
          <w:sz w:val="20"/>
        </w:rPr>
        <w:t>OPEN CRS</w:t>
      </w:r>
    </w:p>
    <w:p w:rsidR="001E7682" w:rsidRPr="00621900" w:rsidRDefault="001E7682" w:rsidP="001E7682">
      <w:pPr>
        <w:spacing w:after="0"/>
        <w:rPr>
          <w:sz w:val="20"/>
        </w:rPr>
      </w:pPr>
    </w:p>
    <w:p w:rsidR="001E7682" w:rsidRPr="00621900" w:rsidRDefault="001E7682" w:rsidP="001E7682">
      <w:pPr>
        <w:spacing w:after="0"/>
        <w:rPr>
          <w:sz w:val="20"/>
        </w:rPr>
      </w:pPr>
      <w:r w:rsidRPr="00621900">
        <w:rPr>
          <w:sz w:val="20"/>
        </w:rPr>
        <w:t>FETCH NEXT FROM CRS INTO @RowID,@YayinTarihi,@FonTuru,@Ortalama</w:t>
      </w:r>
    </w:p>
    <w:p w:rsidR="001E7682" w:rsidRPr="00621900" w:rsidRDefault="001E7682" w:rsidP="001E7682">
      <w:pPr>
        <w:spacing w:after="0"/>
        <w:rPr>
          <w:sz w:val="20"/>
        </w:rPr>
      </w:pPr>
      <w:r w:rsidRPr="00621900">
        <w:rPr>
          <w:sz w:val="20"/>
        </w:rPr>
        <w:t>DECLARE  @ENDEX float</w:t>
      </w:r>
    </w:p>
    <w:p w:rsidR="001E7682" w:rsidRPr="00621900" w:rsidRDefault="001E7682" w:rsidP="001E7682">
      <w:pPr>
        <w:spacing w:after="0"/>
        <w:rPr>
          <w:sz w:val="20"/>
        </w:rPr>
      </w:pPr>
      <w:r w:rsidRPr="00621900">
        <w:rPr>
          <w:sz w:val="20"/>
        </w:rPr>
        <w:t>declare @index int=0</w:t>
      </w:r>
    </w:p>
    <w:p w:rsidR="001E7682" w:rsidRPr="00621900" w:rsidRDefault="001E7682" w:rsidP="001E7682">
      <w:pPr>
        <w:spacing w:after="0"/>
        <w:rPr>
          <w:sz w:val="20"/>
        </w:rPr>
      </w:pPr>
      <w:r w:rsidRPr="00621900">
        <w:rPr>
          <w:sz w:val="20"/>
        </w:rPr>
        <w:t>declare @oncekiTur nvarchar(50)</w:t>
      </w:r>
    </w:p>
    <w:p w:rsidR="001E7682" w:rsidRPr="00621900" w:rsidRDefault="001E7682" w:rsidP="001E7682">
      <w:pPr>
        <w:spacing w:after="0"/>
        <w:rPr>
          <w:sz w:val="20"/>
        </w:rPr>
      </w:pPr>
      <w:r w:rsidRPr="00621900">
        <w:rPr>
          <w:sz w:val="20"/>
        </w:rPr>
        <w:t>declare @oncekiEndex float</w:t>
      </w:r>
    </w:p>
    <w:p w:rsidR="001E7682" w:rsidRPr="00621900" w:rsidRDefault="001E7682" w:rsidP="001E7682">
      <w:pPr>
        <w:spacing w:after="0"/>
        <w:rPr>
          <w:sz w:val="20"/>
        </w:rPr>
      </w:pPr>
      <w:r w:rsidRPr="00621900">
        <w:rPr>
          <w:sz w:val="20"/>
        </w:rPr>
        <w:t>declare @grafikValue float</w:t>
      </w:r>
    </w:p>
    <w:p w:rsidR="001E7682" w:rsidRPr="00621900" w:rsidRDefault="001E7682" w:rsidP="001E7682">
      <w:pPr>
        <w:spacing w:after="0"/>
        <w:rPr>
          <w:sz w:val="20"/>
        </w:rPr>
      </w:pPr>
      <w:r w:rsidRPr="00621900">
        <w:rPr>
          <w:sz w:val="20"/>
        </w:rPr>
        <w:t>WHILE @@FETCH_STATUS =0</w:t>
      </w:r>
    </w:p>
    <w:p w:rsidR="001E7682" w:rsidRPr="00621900" w:rsidRDefault="001E7682" w:rsidP="001E7682">
      <w:pPr>
        <w:spacing w:after="0"/>
        <w:rPr>
          <w:sz w:val="20"/>
        </w:rPr>
      </w:pPr>
      <w:r w:rsidRPr="00621900">
        <w:rPr>
          <w:sz w:val="20"/>
        </w:rPr>
        <w:t xml:space="preserve">       BEGIN</w:t>
      </w:r>
    </w:p>
    <w:p w:rsidR="001E7682" w:rsidRPr="00621900" w:rsidRDefault="001E7682" w:rsidP="001E7682">
      <w:pPr>
        <w:spacing w:after="0"/>
        <w:rPr>
          <w:sz w:val="20"/>
        </w:rPr>
      </w:pPr>
      <w:r w:rsidRPr="00621900">
        <w:rPr>
          <w:sz w:val="20"/>
        </w:rPr>
        <w:t xml:space="preserve">             if(@index=0 or @FonTuru &lt;&gt; @oncekiTur)</w:t>
      </w:r>
    </w:p>
    <w:p w:rsidR="001E7682" w:rsidRPr="00621900" w:rsidRDefault="001E7682" w:rsidP="001E7682">
      <w:pPr>
        <w:spacing w:after="0"/>
        <w:rPr>
          <w:sz w:val="20"/>
        </w:rPr>
      </w:pPr>
      <w:r w:rsidRPr="00621900">
        <w:rPr>
          <w:sz w:val="20"/>
        </w:rPr>
        <w:t xml:space="preserve">             begin</w:t>
      </w:r>
    </w:p>
    <w:p w:rsidR="001E7682" w:rsidRPr="00621900" w:rsidRDefault="001E7682" w:rsidP="001E7682">
      <w:pPr>
        <w:spacing w:after="0"/>
        <w:rPr>
          <w:sz w:val="20"/>
        </w:rPr>
      </w:pPr>
      <w:r w:rsidRPr="00621900">
        <w:rPr>
          <w:sz w:val="20"/>
        </w:rPr>
        <w:t xml:space="preserve">                    SET @ENDEX =100</w:t>
      </w:r>
    </w:p>
    <w:p w:rsidR="001E7682" w:rsidRPr="00621900" w:rsidRDefault="001E7682" w:rsidP="001E7682">
      <w:pPr>
        <w:spacing w:after="0"/>
        <w:rPr>
          <w:sz w:val="20"/>
        </w:rPr>
      </w:pPr>
      <w:r w:rsidRPr="00621900">
        <w:rPr>
          <w:sz w:val="20"/>
        </w:rPr>
        <w:t xml:space="preserve">                    end</w:t>
      </w:r>
    </w:p>
    <w:p w:rsidR="001E7682" w:rsidRPr="00621900" w:rsidRDefault="001E7682" w:rsidP="001E7682">
      <w:pPr>
        <w:spacing w:after="0"/>
        <w:rPr>
          <w:sz w:val="20"/>
        </w:rPr>
      </w:pPr>
      <w:r w:rsidRPr="00621900">
        <w:rPr>
          <w:sz w:val="20"/>
        </w:rPr>
        <w:t xml:space="preserve">             </w:t>
      </w:r>
      <w:proofErr w:type="gramStart"/>
      <w:r w:rsidRPr="00621900">
        <w:rPr>
          <w:sz w:val="20"/>
        </w:rPr>
        <w:t>else</w:t>
      </w:r>
      <w:proofErr w:type="gramEnd"/>
      <w:r w:rsidRPr="00621900">
        <w:rPr>
          <w:sz w:val="20"/>
        </w:rPr>
        <w:t xml:space="preserve"> </w:t>
      </w:r>
    </w:p>
    <w:p w:rsidR="001E7682" w:rsidRPr="00621900" w:rsidRDefault="001E7682" w:rsidP="001E7682">
      <w:pPr>
        <w:spacing w:after="0"/>
        <w:rPr>
          <w:sz w:val="20"/>
        </w:rPr>
      </w:pPr>
      <w:r w:rsidRPr="00621900">
        <w:rPr>
          <w:sz w:val="20"/>
        </w:rPr>
        <w:t xml:space="preserve">             begin</w:t>
      </w:r>
    </w:p>
    <w:p w:rsidR="001E7682" w:rsidRPr="00621900" w:rsidRDefault="001E7682" w:rsidP="001E7682">
      <w:pPr>
        <w:spacing w:after="0"/>
        <w:rPr>
          <w:sz w:val="20"/>
        </w:rPr>
      </w:pPr>
      <w:r w:rsidRPr="00621900">
        <w:rPr>
          <w:sz w:val="20"/>
        </w:rPr>
        <w:t xml:space="preserve">                    SET @ENDEX =(</w:t>
      </w:r>
      <w:proofErr w:type="gramStart"/>
      <w:r w:rsidRPr="00621900">
        <w:rPr>
          <w:sz w:val="20"/>
        </w:rPr>
        <w:t>1.0</w:t>
      </w:r>
      <w:proofErr w:type="gramEnd"/>
      <w:r w:rsidRPr="00621900">
        <w:rPr>
          <w:sz w:val="20"/>
        </w:rPr>
        <w:t xml:space="preserve"> + CAst(@Ortalama as float))*@ENDEX</w:t>
      </w:r>
    </w:p>
    <w:p w:rsidR="001E7682" w:rsidRPr="00621900" w:rsidRDefault="001E7682" w:rsidP="001E7682">
      <w:pPr>
        <w:spacing w:after="0"/>
        <w:rPr>
          <w:sz w:val="20"/>
        </w:rPr>
      </w:pPr>
      <w:r w:rsidRPr="00621900">
        <w:rPr>
          <w:sz w:val="20"/>
        </w:rPr>
        <w:t xml:space="preserve">             end</w:t>
      </w:r>
    </w:p>
    <w:p w:rsidR="001E7682" w:rsidRPr="00621900" w:rsidRDefault="001E7682" w:rsidP="001E7682">
      <w:pPr>
        <w:spacing w:after="0"/>
        <w:rPr>
          <w:sz w:val="20"/>
        </w:rPr>
      </w:pPr>
      <w:r w:rsidRPr="00621900">
        <w:rPr>
          <w:sz w:val="20"/>
        </w:rPr>
        <w:t xml:space="preserve">             SET @index=@index+1</w:t>
      </w:r>
    </w:p>
    <w:p w:rsidR="001E7682" w:rsidRPr="00621900" w:rsidRDefault="001E7682" w:rsidP="001E7682">
      <w:pPr>
        <w:spacing w:after="0"/>
        <w:rPr>
          <w:sz w:val="20"/>
        </w:rPr>
      </w:pPr>
      <w:r>
        <w:rPr>
          <w:sz w:val="20"/>
        </w:rPr>
        <w:t xml:space="preserve">    </w:t>
      </w:r>
    </w:p>
    <w:p w:rsidR="001E7682" w:rsidRPr="00621900" w:rsidRDefault="001E7682" w:rsidP="001E7682">
      <w:pPr>
        <w:spacing w:after="0"/>
        <w:rPr>
          <w:sz w:val="20"/>
        </w:rPr>
      </w:pPr>
      <w:r w:rsidRPr="00621900">
        <w:rPr>
          <w:sz w:val="20"/>
        </w:rPr>
        <w:t xml:space="preserve">             </w:t>
      </w:r>
      <w:proofErr w:type="gramStart"/>
      <w:r w:rsidRPr="00621900">
        <w:rPr>
          <w:sz w:val="20"/>
        </w:rPr>
        <w:t>set</w:t>
      </w:r>
      <w:proofErr w:type="gramEnd"/>
      <w:r w:rsidRPr="00621900">
        <w:rPr>
          <w:sz w:val="20"/>
        </w:rPr>
        <w:t xml:space="preserve"> @grafikValue = 100*((@ENDEX/@oncekiEndex)-1)</w:t>
      </w:r>
    </w:p>
    <w:p w:rsidR="001E7682" w:rsidRPr="00621900" w:rsidRDefault="001E7682" w:rsidP="001E7682">
      <w:pPr>
        <w:spacing w:after="0"/>
        <w:rPr>
          <w:sz w:val="20"/>
        </w:rPr>
      </w:pPr>
      <w:r w:rsidRPr="00621900">
        <w:rPr>
          <w:sz w:val="20"/>
        </w:rPr>
        <w:t xml:space="preserve">          INSERT  INTO  tbl_FonTuruEndex ([Yayın Tarihi],</w:t>
      </w:r>
      <w:proofErr w:type="gramStart"/>
      <w:r w:rsidRPr="00621900">
        <w:rPr>
          <w:sz w:val="20"/>
        </w:rPr>
        <w:t>Endex,getiriOrani</w:t>
      </w:r>
      <w:proofErr w:type="gramEnd"/>
      <w:r w:rsidRPr="00621900">
        <w:rPr>
          <w:sz w:val="20"/>
        </w:rPr>
        <w:t>,[Fon Türü],GrafikDeger) values (@YayinTarihi,@ENDEX,@Ortalama,@FonTuru,@grafikValue)</w:t>
      </w:r>
    </w:p>
    <w:p w:rsidR="001E7682" w:rsidRPr="00621900" w:rsidRDefault="001E7682" w:rsidP="001E7682">
      <w:pPr>
        <w:spacing w:after="0"/>
        <w:rPr>
          <w:sz w:val="20"/>
        </w:rPr>
      </w:pPr>
      <w:r w:rsidRPr="00621900">
        <w:rPr>
          <w:sz w:val="20"/>
        </w:rPr>
        <w:t xml:space="preserve">             --print 'endex'+Cast(@endex as nvarchar)+'-yayintarihi:'+@YayinTarihi</w:t>
      </w:r>
    </w:p>
    <w:p w:rsidR="001E7682" w:rsidRPr="00621900" w:rsidRDefault="001E7682" w:rsidP="001E7682">
      <w:pPr>
        <w:spacing w:after="0"/>
        <w:rPr>
          <w:sz w:val="20"/>
        </w:rPr>
      </w:pPr>
      <w:r w:rsidRPr="00621900">
        <w:rPr>
          <w:sz w:val="20"/>
        </w:rPr>
        <w:t xml:space="preserve">             </w:t>
      </w:r>
      <w:proofErr w:type="gramStart"/>
      <w:r w:rsidRPr="00621900">
        <w:rPr>
          <w:sz w:val="20"/>
        </w:rPr>
        <w:t>set</w:t>
      </w:r>
      <w:proofErr w:type="gramEnd"/>
      <w:r w:rsidRPr="00621900">
        <w:rPr>
          <w:sz w:val="20"/>
        </w:rPr>
        <w:t xml:space="preserve"> @oncekiTur = @FonTuru</w:t>
      </w:r>
    </w:p>
    <w:p w:rsidR="001E7682" w:rsidRPr="00621900" w:rsidRDefault="001E7682" w:rsidP="001E7682">
      <w:pPr>
        <w:spacing w:after="0"/>
        <w:rPr>
          <w:sz w:val="20"/>
        </w:rPr>
      </w:pPr>
      <w:r w:rsidRPr="00621900">
        <w:rPr>
          <w:sz w:val="20"/>
        </w:rPr>
        <w:t xml:space="preserve">             </w:t>
      </w:r>
      <w:proofErr w:type="gramStart"/>
      <w:r w:rsidRPr="00621900">
        <w:rPr>
          <w:sz w:val="20"/>
        </w:rPr>
        <w:t>set</w:t>
      </w:r>
      <w:proofErr w:type="gramEnd"/>
      <w:r w:rsidRPr="00621900">
        <w:rPr>
          <w:sz w:val="20"/>
        </w:rPr>
        <w:t xml:space="preserve">  @oncekiEndex = @ENDEX</w:t>
      </w:r>
    </w:p>
    <w:p w:rsidR="001E7682" w:rsidRPr="00621900" w:rsidRDefault="001E7682" w:rsidP="001E7682">
      <w:pPr>
        <w:spacing w:after="0"/>
        <w:rPr>
          <w:sz w:val="20"/>
        </w:rPr>
      </w:pPr>
      <w:r w:rsidRPr="00621900">
        <w:rPr>
          <w:sz w:val="20"/>
        </w:rPr>
        <w:t xml:space="preserve">             FETCH NEXT FROM CRS INTO  @RowID,@YayinTarihi,@FonTuru,@Ortalama</w:t>
      </w:r>
    </w:p>
    <w:p w:rsidR="001E7682" w:rsidRPr="00621900" w:rsidRDefault="001E7682" w:rsidP="001E7682">
      <w:pPr>
        <w:spacing w:after="0"/>
        <w:rPr>
          <w:sz w:val="20"/>
        </w:rPr>
      </w:pPr>
    </w:p>
    <w:p w:rsidR="001E7682" w:rsidRPr="00621900" w:rsidRDefault="001E7682" w:rsidP="001E7682">
      <w:pPr>
        <w:spacing w:after="0"/>
        <w:rPr>
          <w:sz w:val="20"/>
        </w:rPr>
      </w:pPr>
      <w:r w:rsidRPr="00621900">
        <w:rPr>
          <w:sz w:val="20"/>
        </w:rPr>
        <w:t xml:space="preserve">       END</w:t>
      </w:r>
    </w:p>
    <w:p w:rsidR="001E7682" w:rsidRPr="00621900" w:rsidRDefault="001E7682" w:rsidP="001E7682">
      <w:pPr>
        <w:spacing w:after="0"/>
        <w:rPr>
          <w:sz w:val="20"/>
        </w:rPr>
      </w:pPr>
    </w:p>
    <w:p w:rsidR="001E7682" w:rsidRPr="00621900" w:rsidRDefault="001E7682" w:rsidP="001E7682">
      <w:pPr>
        <w:spacing w:after="0"/>
        <w:rPr>
          <w:sz w:val="20"/>
        </w:rPr>
      </w:pPr>
      <w:r w:rsidRPr="00621900">
        <w:rPr>
          <w:sz w:val="20"/>
        </w:rPr>
        <w:t xml:space="preserve">       CLOSE CRS</w:t>
      </w:r>
    </w:p>
    <w:p w:rsidR="001E7682" w:rsidRPr="00621900" w:rsidRDefault="001E7682" w:rsidP="001E7682">
      <w:pPr>
        <w:spacing w:after="0"/>
        <w:rPr>
          <w:sz w:val="20"/>
        </w:rPr>
      </w:pPr>
    </w:p>
    <w:p w:rsidR="001E7682" w:rsidRPr="00621900" w:rsidRDefault="001E7682" w:rsidP="001E7682">
      <w:pPr>
        <w:spacing w:after="0"/>
        <w:rPr>
          <w:sz w:val="20"/>
        </w:rPr>
      </w:pPr>
      <w:r w:rsidRPr="00621900">
        <w:rPr>
          <w:sz w:val="20"/>
        </w:rPr>
        <w:t>DEALLOCATE CRS</w:t>
      </w:r>
    </w:p>
    <w:p w:rsidR="001E7682" w:rsidRPr="00621900" w:rsidRDefault="001E7682" w:rsidP="001E7682">
      <w:pPr>
        <w:spacing w:after="0"/>
        <w:rPr>
          <w:sz w:val="20"/>
        </w:rPr>
      </w:pPr>
    </w:p>
    <w:p w:rsidR="001E7682" w:rsidRPr="00621900" w:rsidRDefault="001E7682" w:rsidP="001E7682">
      <w:pPr>
        <w:spacing w:after="0"/>
        <w:rPr>
          <w:sz w:val="20"/>
        </w:rPr>
      </w:pPr>
      <w:r w:rsidRPr="00621900">
        <w:rPr>
          <w:sz w:val="20"/>
        </w:rPr>
        <w:t>END</w:t>
      </w:r>
    </w:p>
    <w:p w:rsidR="00091BD4" w:rsidRDefault="00091BD4">
      <w:r>
        <w:br w:type="page"/>
      </w:r>
    </w:p>
    <w:p w:rsidR="00C87645" w:rsidRDefault="00740C4A" w:rsidP="00091BD4">
      <w:pPr>
        <w:pStyle w:val="ListeParagraf"/>
        <w:numPr>
          <w:ilvl w:val="0"/>
          <w:numId w:val="1"/>
        </w:numPr>
        <w:spacing w:after="0"/>
        <w:outlineLvl w:val="0"/>
        <w:rPr>
          <w:b/>
          <w:sz w:val="24"/>
          <w:szCs w:val="24"/>
          <w:u w:val="single"/>
        </w:rPr>
      </w:pPr>
      <w:bookmarkStart w:id="106" w:name="_Toc487464204"/>
      <w:r>
        <w:rPr>
          <w:b/>
          <w:sz w:val="24"/>
          <w:szCs w:val="24"/>
          <w:u w:val="single"/>
        </w:rPr>
        <w:lastRenderedPageBreak/>
        <w:t xml:space="preserve">ÖZET </w:t>
      </w:r>
      <w:r w:rsidR="00316251">
        <w:rPr>
          <w:b/>
          <w:sz w:val="24"/>
          <w:szCs w:val="24"/>
          <w:u w:val="single"/>
        </w:rPr>
        <w:t>RAPORLAMA</w:t>
      </w:r>
      <w:r>
        <w:rPr>
          <w:b/>
          <w:sz w:val="24"/>
          <w:szCs w:val="24"/>
          <w:u w:val="single"/>
        </w:rPr>
        <w:t xml:space="preserve"> </w:t>
      </w:r>
      <w:r w:rsidR="00A03EBB" w:rsidRPr="00A03EBB">
        <w:rPr>
          <w:b/>
          <w:sz w:val="24"/>
          <w:szCs w:val="24"/>
          <w:u w:val="single"/>
        </w:rPr>
        <w:t>TABLOLAR</w:t>
      </w:r>
      <w:r>
        <w:rPr>
          <w:b/>
          <w:sz w:val="24"/>
          <w:szCs w:val="24"/>
          <w:u w:val="single"/>
        </w:rPr>
        <w:t>I</w:t>
      </w:r>
      <w:bookmarkEnd w:id="106"/>
    </w:p>
    <w:p w:rsidR="00A03EBB" w:rsidRPr="00A03EBB" w:rsidRDefault="00A03EBB" w:rsidP="00316251">
      <w:pPr>
        <w:spacing w:after="0"/>
        <w:rPr>
          <w:b/>
          <w:sz w:val="24"/>
          <w:szCs w:val="24"/>
          <w:u w:val="single"/>
        </w:rPr>
      </w:pPr>
    </w:p>
    <w:p w:rsidR="00BF56C5" w:rsidRDefault="009344E8" w:rsidP="00091BD4">
      <w:pPr>
        <w:pStyle w:val="ListeParagraf"/>
        <w:numPr>
          <w:ilvl w:val="1"/>
          <w:numId w:val="1"/>
        </w:numPr>
        <w:ind w:left="993" w:hanging="633"/>
        <w:outlineLvl w:val="1"/>
        <w:rPr>
          <w:b/>
          <w:u w:val="single"/>
        </w:rPr>
      </w:pPr>
      <w:bookmarkStart w:id="107" w:name="_Toc487464205"/>
      <w:r w:rsidRPr="00BF56C5">
        <w:rPr>
          <w:b/>
          <w:u w:val="single"/>
        </w:rPr>
        <w:t xml:space="preserve">Demografik Bilgiler Tablosu </w:t>
      </w:r>
      <w:r w:rsidR="00C23E04" w:rsidRPr="00BF56C5">
        <w:rPr>
          <w:b/>
          <w:u w:val="single"/>
        </w:rPr>
        <w:t>(DBT)</w:t>
      </w:r>
      <w:bookmarkEnd w:id="107"/>
    </w:p>
    <w:p w:rsidR="00BF56C5" w:rsidRDefault="009D3997" w:rsidP="00BF56C5">
      <w:r w:rsidRPr="009D3997">
        <w:rPr>
          <w:b/>
        </w:rPr>
        <w:t xml:space="preserve">AMAÇ: </w:t>
      </w:r>
      <w:r w:rsidR="00BF56C5">
        <w:t xml:space="preserve">Kullanıcıların </w:t>
      </w:r>
      <w:r w:rsidR="00BF56C5" w:rsidRPr="00BF56C5">
        <w:t xml:space="preserve">GEV </w:t>
      </w:r>
      <w:r w:rsidR="00BF56C5">
        <w:t xml:space="preserve">nesnelerinde yer almayan bilgileri ile şirket CRM uygulamaları ve diğer çevre uygulamalardan edinilecek bilgiler </w:t>
      </w:r>
      <w:r w:rsidR="0033342A">
        <w:t>aşağıdaki</w:t>
      </w:r>
      <w:r w:rsidR="00BF56C5">
        <w:t xml:space="preserve"> tablo</w:t>
      </w:r>
      <w:r w:rsidR="0033342A">
        <w:t>lar</w:t>
      </w:r>
      <w:r w:rsidR="00BF56C5">
        <w:t>da tutulacaktır.</w:t>
      </w:r>
    </w:p>
    <w:p w:rsidR="0033342A" w:rsidRPr="009D3997" w:rsidRDefault="0033342A" w:rsidP="0033342A">
      <w:pPr>
        <w:pStyle w:val="ListeParagraf"/>
        <w:numPr>
          <w:ilvl w:val="2"/>
          <w:numId w:val="1"/>
        </w:numPr>
        <w:outlineLvl w:val="2"/>
      </w:pPr>
      <w:bookmarkStart w:id="108" w:name="_Toc487464206"/>
      <w:r>
        <w:rPr>
          <w:b/>
          <w:u w:val="single"/>
        </w:rPr>
        <w:t>Katılımcı-</w:t>
      </w:r>
      <w:r w:rsidRPr="00BF56C5">
        <w:rPr>
          <w:b/>
          <w:u w:val="single"/>
        </w:rPr>
        <w:t>Demografik Bilgiler Tablosu (</w:t>
      </w:r>
      <w:r>
        <w:rPr>
          <w:b/>
          <w:u w:val="single"/>
        </w:rPr>
        <w:t>KDB</w:t>
      </w:r>
      <w:r w:rsidRPr="00BF56C5">
        <w:rPr>
          <w:b/>
          <w:u w:val="single"/>
        </w:rPr>
        <w:t>)</w:t>
      </w:r>
      <w:bookmarkEnd w:id="108"/>
    </w:p>
    <w:p w:rsidR="009D3997" w:rsidRDefault="009D3997" w:rsidP="009D3997">
      <w:r w:rsidRPr="009D3997">
        <w:rPr>
          <w:b/>
        </w:rPr>
        <w:t xml:space="preserve">AMAÇ: </w:t>
      </w:r>
      <w:r>
        <w:t>Kullanıcıların genel demografik durumuna ilişkin bilgiler aşağıdaki tabloda tutulacaktır.</w:t>
      </w:r>
    </w:p>
    <w:tbl>
      <w:tblPr>
        <w:tblW w:w="5000" w:type="pct"/>
        <w:tblCellMar>
          <w:left w:w="70" w:type="dxa"/>
          <w:right w:w="70" w:type="dxa"/>
        </w:tblCellMar>
        <w:tblLook w:val="04A0" w:firstRow="1" w:lastRow="0" w:firstColumn="1" w:lastColumn="0" w:noHBand="0" w:noVBand="1"/>
      </w:tblPr>
      <w:tblGrid>
        <w:gridCol w:w="2078"/>
        <w:gridCol w:w="898"/>
        <w:gridCol w:w="1453"/>
        <w:gridCol w:w="885"/>
        <w:gridCol w:w="5172"/>
      </w:tblGrid>
      <w:tr w:rsidR="0033342A" w:rsidRPr="0033342A" w:rsidTr="009D3997">
        <w:trPr>
          <w:trHeight w:val="300"/>
          <w:tblHeader/>
        </w:trPr>
        <w:tc>
          <w:tcPr>
            <w:tcW w:w="991"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A1F1D" w:rsidRPr="0033342A" w:rsidRDefault="006A1F1D" w:rsidP="00BF56C5">
            <w:pPr>
              <w:spacing w:after="0" w:line="240" w:lineRule="auto"/>
              <w:jc w:val="center"/>
              <w:rPr>
                <w:rFonts w:ascii="Calibri" w:eastAsia="Times New Roman" w:hAnsi="Calibri" w:cs="Calibri"/>
                <w:b/>
                <w:bCs/>
                <w:color w:val="000000"/>
                <w:sz w:val="20"/>
                <w:lang w:eastAsia="tr-TR"/>
              </w:rPr>
            </w:pPr>
            <w:r w:rsidRPr="0033342A">
              <w:rPr>
                <w:rFonts w:ascii="Calibri" w:eastAsia="Times New Roman" w:hAnsi="Calibri" w:cs="Calibri"/>
                <w:b/>
                <w:bCs/>
                <w:color w:val="000000"/>
                <w:sz w:val="20"/>
                <w:lang w:eastAsia="tr-TR"/>
              </w:rPr>
              <w:t>Alan Adı</w:t>
            </w:r>
          </w:p>
        </w:tc>
        <w:tc>
          <w:tcPr>
            <w:tcW w:w="428" w:type="pct"/>
            <w:tcBorders>
              <w:top w:val="single" w:sz="4" w:space="0" w:color="auto"/>
              <w:left w:val="nil"/>
              <w:bottom w:val="single" w:sz="4" w:space="0" w:color="auto"/>
              <w:right w:val="single" w:sz="4" w:space="0" w:color="auto"/>
            </w:tcBorders>
            <w:shd w:val="clear" w:color="000000" w:fill="BFBFBF"/>
            <w:noWrap/>
            <w:vAlign w:val="bottom"/>
            <w:hideMark/>
          </w:tcPr>
          <w:p w:rsidR="006A1F1D" w:rsidRPr="0033342A" w:rsidRDefault="006A1F1D" w:rsidP="00BF56C5">
            <w:pPr>
              <w:spacing w:after="0" w:line="240" w:lineRule="auto"/>
              <w:jc w:val="center"/>
              <w:rPr>
                <w:rFonts w:ascii="Calibri" w:eastAsia="Times New Roman" w:hAnsi="Calibri" w:cs="Calibri"/>
                <w:b/>
                <w:bCs/>
                <w:color w:val="000000"/>
                <w:sz w:val="20"/>
                <w:lang w:eastAsia="tr-TR"/>
              </w:rPr>
            </w:pPr>
            <w:r w:rsidRPr="0033342A">
              <w:rPr>
                <w:rFonts w:ascii="Calibri" w:eastAsia="Times New Roman" w:hAnsi="Calibri" w:cs="Calibri"/>
                <w:b/>
                <w:bCs/>
                <w:color w:val="000000"/>
                <w:sz w:val="20"/>
                <w:lang w:eastAsia="tr-TR"/>
              </w:rPr>
              <w:t>Veri Tipi</w:t>
            </w:r>
          </w:p>
        </w:tc>
        <w:tc>
          <w:tcPr>
            <w:tcW w:w="693" w:type="pct"/>
            <w:tcBorders>
              <w:top w:val="single" w:sz="4" w:space="0" w:color="auto"/>
              <w:left w:val="nil"/>
              <w:bottom w:val="single" w:sz="4" w:space="0" w:color="auto"/>
              <w:right w:val="single" w:sz="4" w:space="0" w:color="auto"/>
            </w:tcBorders>
            <w:shd w:val="clear" w:color="000000" w:fill="BFBFBF"/>
            <w:noWrap/>
            <w:vAlign w:val="bottom"/>
            <w:hideMark/>
          </w:tcPr>
          <w:p w:rsidR="006A1F1D" w:rsidRPr="0033342A" w:rsidRDefault="006A1F1D" w:rsidP="00BF56C5">
            <w:pPr>
              <w:spacing w:after="0" w:line="240" w:lineRule="auto"/>
              <w:jc w:val="center"/>
              <w:rPr>
                <w:rFonts w:ascii="Calibri" w:eastAsia="Times New Roman" w:hAnsi="Calibri" w:cs="Calibri"/>
                <w:b/>
                <w:bCs/>
                <w:color w:val="000000"/>
                <w:sz w:val="20"/>
                <w:lang w:eastAsia="tr-TR"/>
              </w:rPr>
            </w:pPr>
            <w:r w:rsidRPr="0033342A">
              <w:rPr>
                <w:rFonts w:ascii="Calibri" w:eastAsia="Times New Roman" w:hAnsi="Calibri" w:cs="Calibri"/>
                <w:b/>
                <w:bCs/>
                <w:color w:val="000000"/>
                <w:sz w:val="20"/>
                <w:lang w:eastAsia="tr-TR"/>
              </w:rPr>
              <w:t>Veri Formatı</w:t>
            </w:r>
          </w:p>
        </w:tc>
        <w:tc>
          <w:tcPr>
            <w:tcW w:w="422" w:type="pct"/>
            <w:tcBorders>
              <w:top w:val="single" w:sz="4" w:space="0" w:color="auto"/>
              <w:left w:val="nil"/>
              <w:bottom w:val="single" w:sz="4" w:space="0" w:color="auto"/>
              <w:right w:val="single" w:sz="4" w:space="0" w:color="auto"/>
            </w:tcBorders>
            <w:shd w:val="clear" w:color="000000" w:fill="BFBFBF"/>
            <w:noWrap/>
            <w:vAlign w:val="bottom"/>
            <w:hideMark/>
          </w:tcPr>
          <w:p w:rsidR="006A1F1D" w:rsidRPr="0033342A" w:rsidRDefault="006A1F1D" w:rsidP="00BF56C5">
            <w:pPr>
              <w:spacing w:after="0" w:line="240" w:lineRule="auto"/>
              <w:jc w:val="center"/>
              <w:rPr>
                <w:rFonts w:ascii="Calibri" w:eastAsia="Times New Roman" w:hAnsi="Calibri" w:cs="Calibri"/>
                <w:b/>
                <w:bCs/>
                <w:color w:val="000000"/>
                <w:sz w:val="20"/>
                <w:lang w:eastAsia="tr-TR"/>
              </w:rPr>
            </w:pPr>
            <w:r w:rsidRPr="0033342A">
              <w:rPr>
                <w:rFonts w:ascii="Calibri" w:eastAsia="Times New Roman" w:hAnsi="Calibri" w:cs="Calibri"/>
                <w:b/>
                <w:bCs/>
                <w:color w:val="000000"/>
                <w:sz w:val="20"/>
                <w:lang w:eastAsia="tr-TR"/>
              </w:rPr>
              <w:t>Zorunlu</w:t>
            </w:r>
          </w:p>
        </w:tc>
        <w:tc>
          <w:tcPr>
            <w:tcW w:w="2466" w:type="pct"/>
            <w:tcBorders>
              <w:top w:val="single" w:sz="4" w:space="0" w:color="auto"/>
              <w:left w:val="nil"/>
              <w:bottom w:val="single" w:sz="4" w:space="0" w:color="auto"/>
              <w:right w:val="single" w:sz="4" w:space="0" w:color="auto"/>
            </w:tcBorders>
            <w:shd w:val="clear" w:color="000000" w:fill="BFBFBF"/>
            <w:noWrap/>
            <w:vAlign w:val="bottom"/>
            <w:hideMark/>
          </w:tcPr>
          <w:p w:rsidR="006A1F1D" w:rsidRPr="0033342A" w:rsidRDefault="006A1F1D" w:rsidP="00BF56C5">
            <w:pPr>
              <w:spacing w:after="0" w:line="240" w:lineRule="auto"/>
              <w:jc w:val="center"/>
              <w:rPr>
                <w:rFonts w:ascii="Calibri" w:eastAsia="Times New Roman" w:hAnsi="Calibri" w:cs="Calibri"/>
                <w:b/>
                <w:bCs/>
                <w:color w:val="000000"/>
                <w:sz w:val="20"/>
                <w:lang w:eastAsia="tr-TR"/>
              </w:rPr>
            </w:pPr>
            <w:r w:rsidRPr="0033342A">
              <w:rPr>
                <w:rFonts w:ascii="Calibri" w:eastAsia="Times New Roman" w:hAnsi="Calibri" w:cs="Calibri"/>
                <w:b/>
                <w:bCs/>
                <w:color w:val="000000"/>
                <w:sz w:val="20"/>
                <w:lang w:eastAsia="tr-TR"/>
              </w:rPr>
              <w:t>Açıklama</w:t>
            </w:r>
          </w:p>
        </w:tc>
      </w:tr>
      <w:tr w:rsidR="0033342A" w:rsidRPr="0033342A" w:rsidTr="009D3997">
        <w:trPr>
          <w:trHeight w:val="300"/>
        </w:trPr>
        <w:tc>
          <w:tcPr>
            <w:tcW w:w="991" w:type="pct"/>
            <w:tcBorders>
              <w:top w:val="nil"/>
              <w:left w:val="single" w:sz="4" w:space="0" w:color="auto"/>
              <w:bottom w:val="single" w:sz="4" w:space="0" w:color="auto"/>
              <w:right w:val="single" w:sz="4" w:space="0" w:color="auto"/>
            </w:tcBorders>
            <w:shd w:val="clear" w:color="auto" w:fill="auto"/>
            <w:noWrap/>
            <w:vAlign w:val="center"/>
            <w:hideMark/>
          </w:tcPr>
          <w:p w:rsidR="006A1F1D" w:rsidRPr="0033342A" w:rsidRDefault="00FE43B4" w:rsidP="00FE43B4">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Sirket</w:t>
            </w:r>
            <w:r w:rsidR="006A1F1D" w:rsidRPr="0033342A">
              <w:rPr>
                <w:rFonts w:ascii="Calibri" w:eastAsia="Times New Roman" w:hAnsi="Calibri" w:cs="Calibri"/>
                <w:color w:val="000000"/>
                <w:sz w:val="20"/>
                <w:lang w:eastAsia="tr-TR"/>
              </w:rPr>
              <w:t>M</w:t>
            </w:r>
            <w:r>
              <w:rPr>
                <w:rFonts w:ascii="Calibri" w:eastAsia="Times New Roman" w:hAnsi="Calibri" w:cs="Calibri"/>
                <w:color w:val="000000"/>
                <w:sz w:val="20"/>
                <w:lang w:eastAsia="tr-TR"/>
              </w:rPr>
              <w:t>usteri</w:t>
            </w:r>
            <w:r w:rsidR="006A1F1D" w:rsidRPr="0033342A">
              <w:rPr>
                <w:rFonts w:ascii="Calibri" w:eastAsia="Times New Roman" w:hAnsi="Calibri" w:cs="Calibri"/>
                <w:color w:val="000000"/>
                <w:sz w:val="20"/>
                <w:lang w:eastAsia="tr-TR"/>
              </w:rPr>
              <w:t>No</w:t>
            </w:r>
          </w:p>
        </w:tc>
        <w:tc>
          <w:tcPr>
            <w:tcW w:w="428"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C(15)</w:t>
            </w:r>
          </w:p>
        </w:tc>
        <w:tc>
          <w:tcPr>
            <w:tcW w:w="693"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proofErr w:type="gramStart"/>
            <w:r w:rsidRPr="0033342A">
              <w:rPr>
                <w:rFonts w:ascii="Calibri" w:eastAsia="Times New Roman" w:hAnsi="Calibri" w:cs="Calibri"/>
                <w:color w:val="000000"/>
                <w:sz w:val="20"/>
                <w:lang w:eastAsia="tr-TR"/>
              </w:rPr>
              <w:t>XXXXX...XXXXX</w:t>
            </w:r>
            <w:proofErr w:type="gramEnd"/>
          </w:p>
        </w:tc>
        <w:tc>
          <w:tcPr>
            <w:tcW w:w="422"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Z</w:t>
            </w:r>
          </w:p>
        </w:tc>
        <w:tc>
          <w:tcPr>
            <w:tcW w:w="2466" w:type="pct"/>
            <w:tcBorders>
              <w:top w:val="nil"/>
              <w:left w:val="nil"/>
              <w:bottom w:val="single" w:sz="4" w:space="0" w:color="auto"/>
              <w:right w:val="single" w:sz="4" w:space="0" w:color="auto"/>
            </w:tcBorders>
            <w:shd w:val="clear" w:color="auto" w:fill="auto"/>
            <w:vAlign w:val="center"/>
            <w:hideMark/>
          </w:tcPr>
          <w:p w:rsidR="006A1F1D" w:rsidRPr="0033342A" w:rsidRDefault="006A1F1D" w:rsidP="00BF56C5">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Şirket Müşteri No</w:t>
            </w:r>
          </w:p>
        </w:tc>
      </w:tr>
      <w:tr w:rsidR="0033342A" w:rsidRPr="0033342A" w:rsidTr="009D3997">
        <w:trPr>
          <w:trHeight w:val="300"/>
        </w:trPr>
        <w:tc>
          <w:tcPr>
            <w:tcW w:w="991" w:type="pct"/>
            <w:tcBorders>
              <w:top w:val="nil"/>
              <w:left w:val="single" w:sz="4" w:space="0" w:color="auto"/>
              <w:bottom w:val="single" w:sz="4" w:space="0" w:color="auto"/>
              <w:right w:val="single" w:sz="4" w:space="0" w:color="auto"/>
            </w:tcBorders>
            <w:shd w:val="clear" w:color="auto" w:fill="auto"/>
            <w:noWrap/>
            <w:vAlign w:val="center"/>
            <w:hideMark/>
          </w:tcPr>
          <w:p w:rsidR="006A1F1D" w:rsidRPr="0033342A" w:rsidRDefault="006A1F1D" w:rsidP="00FE43B4">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Kat</w:t>
            </w:r>
            <w:r w:rsidR="00FE43B4">
              <w:rPr>
                <w:rFonts w:ascii="Calibri" w:eastAsia="Times New Roman" w:hAnsi="Calibri" w:cs="Calibri"/>
                <w:color w:val="000000"/>
                <w:sz w:val="20"/>
                <w:lang w:eastAsia="tr-TR"/>
              </w:rPr>
              <w:t>SicilKod</w:t>
            </w:r>
          </w:p>
        </w:tc>
        <w:tc>
          <w:tcPr>
            <w:tcW w:w="428"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N(12)</w:t>
            </w:r>
          </w:p>
        </w:tc>
        <w:tc>
          <w:tcPr>
            <w:tcW w:w="693"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proofErr w:type="gramStart"/>
            <w:r w:rsidRPr="0033342A">
              <w:rPr>
                <w:rFonts w:ascii="Calibri" w:eastAsia="Times New Roman" w:hAnsi="Calibri" w:cs="Calibri"/>
                <w:color w:val="000000"/>
                <w:sz w:val="20"/>
                <w:lang w:eastAsia="tr-TR"/>
              </w:rPr>
              <w:t>000000000000</w:t>
            </w:r>
            <w:proofErr w:type="gramEnd"/>
          </w:p>
        </w:tc>
        <w:tc>
          <w:tcPr>
            <w:tcW w:w="422"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Z</w:t>
            </w:r>
          </w:p>
        </w:tc>
        <w:tc>
          <w:tcPr>
            <w:tcW w:w="2466" w:type="pct"/>
            <w:tcBorders>
              <w:top w:val="nil"/>
              <w:left w:val="nil"/>
              <w:bottom w:val="single" w:sz="4" w:space="0" w:color="auto"/>
              <w:right w:val="single" w:sz="4" w:space="0" w:color="auto"/>
            </w:tcBorders>
            <w:shd w:val="clear" w:color="auto" w:fill="auto"/>
            <w:vAlign w:val="center"/>
            <w:hideMark/>
          </w:tcPr>
          <w:p w:rsidR="006A1F1D" w:rsidRPr="0033342A" w:rsidRDefault="006A1F1D" w:rsidP="00BF56C5">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Katılımcı Sicil Kodu</w:t>
            </w:r>
          </w:p>
        </w:tc>
      </w:tr>
      <w:tr w:rsidR="0033342A" w:rsidRPr="0033342A" w:rsidTr="009D3997">
        <w:trPr>
          <w:trHeight w:val="300"/>
        </w:trPr>
        <w:tc>
          <w:tcPr>
            <w:tcW w:w="991" w:type="pct"/>
            <w:tcBorders>
              <w:top w:val="nil"/>
              <w:left w:val="single" w:sz="4" w:space="0" w:color="auto"/>
              <w:bottom w:val="single" w:sz="4" w:space="0" w:color="auto"/>
              <w:right w:val="single" w:sz="4" w:space="0" w:color="auto"/>
            </w:tcBorders>
            <w:shd w:val="clear" w:color="auto" w:fill="auto"/>
            <w:noWrap/>
            <w:vAlign w:val="center"/>
            <w:hideMark/>
          </w:tcPr>
          <w:p w:rsidR="006A1F1D" w:rsidRPr="0033342A" w:rsidRDefault="00FE43B4" w:rsidP="00BF56C5">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Ad</w:t>
            </w:r>
          </w:p>
        </w:tc>
        <w:tc>
          <w:tcPr>
            <w:tcW w:w="428"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C(50)</w:t>
            </w:r>
          </w:p>
        </w:tc>
        <w:tc>
          <w:tcPr>
            <w:tcW w:w="693"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proofErr w:type="gramStart"/>
            <w:r w:rsidRPr="0033342A">
              <w:rPr>
                <w:rFonts w:ascii="Calibri" w:eastAsia="Times New Roman" w:hAnsi="Calibri" w:cs="Calibri"/>
                <w:color w:val="000000"/>
                <w:sz w:val="20"/>
                <w:lang w:eastAsia="tr-TR"/>
              </w:rPr>
              <w:t>XXXXX...XXXXX</w:t>
            </w:r>
            <w:proofErr w:type="gramEnd"/>
          </w:p>
        </w:tc>
        <w:tc>
          <w:tcPr>
            <w:tcW w:w="422"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Z</w:t>
            </w:r>
          </w:p>
        </w:tc>
        <w:tc>
          <w:tcPr>
            <w:tcW w:w="2466" w:type="pct"/>
            <w:tcBorders>
              <w:top w:val="nil"/>
              <w:left w:val="nil"/>
              <w:bottom w:val="single" w:sz="4" w:space="0" w:color="auto"/>
              <w:right w:val="single" w:sz="4" w:space="0" w:color="auto"/>
            </w:tcBorders>
            <w:shd w:val="clear" w:color="auto" w:fill="auto"/>
            <w:vAlign w:val="center"/>
            <w:hideMark/>
          </w:tcPr>
          <w:p w:rsidR="006A1F1D" w:rsidRPr="0033342A" w:rsidRDefault="006A1F1D" w:rsidP="00BF56C5">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Katılımcının Adı</w:t>
            </w:r>
          </w:p>
        </w:tc>
      </w:tr>
      <w:tr w:rsidR="0033342A" w:rsidRPr="0033342A" w:rsidTr="009D3997">
        <w:trPr>
          <w:trHeight w:val="300"/>
        </w:trPr>
        <w:tc>
          <w:tcPr>
            <w:tcW w:w="991" w:type="pct"/>
            <w:tcBorders>
              <w:top w:val="nil"/>
              <w:left w:val="single" w:sz="4" w:space="0" w:color="auto"/>
              <w:bottom w:val="single" w:sz="4" w:space="0" w:color="auto"/>
              <w:right w:val="single" w:sz="4" w:space="0" w:color="auto"/>
            </w:tcBorders>
            <w:shd w:val="clear" w:color="auto" w:fill="auto"/>
            <w:noWrap/>
            <w:vAlign w:val="center"/>
            <w:hideMark/>
          </w:tcPr>
          <w:p w:rsidR="006A1F1D" w:rsidRPr="0033342A" w:rsidRDefault="00FE43B4" w:rsidP="00BF56C5">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Soyad</w:t>
            </w:r>
          </w:p>
        </w:tc>
        <w:tc>
          <w:tcPr>
            <w:tcW w:w="428"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C(50)</w:t>
            </w:r>
          </w:p>
        </w:tc>
        <w:tc>
          <w:tcPr>
            <w:tcW w:w="693"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proofErr w:type="gramStart"/>
            <w:r w:rsidRPr="0033342A">
              <w:rPr>
                <w:rFonts w:ascii="Calibri" w:eastAsia="Times New Roman" w:hAnsi="Calibri" w:cs="Calibri"/>
                <w:color w:val="000000"/>
                <w:sz w:val="20"/>
                <w:lang w:eastAsia="tr-TR"/>
              </w:rPr>
              <w:t>XXXXX...XXXXX</w:t>
            </w:r>
            <w:proofErr w:type="gramEnd"/>
          </w:p>
        </w:tc>
        <w:tc>
          <w:tcPr>
            <w:tcW w:w="422"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Z</w:t>
            </w:r>
          </w:p>
        </w:tc>
        <w:tc>
          <w:tcPr>
            <w:tcW w:w="2466" w:type="pct"/>
            <w:tcBorders>
              <w:top w:val="nil"/>
              <w:left w:val="nil"/>
              <w:bottom w:val="single" w:sz="4" w:space="0" w:color="auto"/>
              <w:right w:val="single" w:sz="4" w:space="0" w:color="auto"/>
            </w:tcBorders>
            <w:shd w:val="clear" w:color="auto" w:fill="auto"/>
            <w:vAlign w:val="center"/>
            <w:hideMark/>
          </w:tcPr>
          <w:p w:rsidR="006A1F1D" w:rsidRPr="0033342A" w:rsidRDefault="006A1F1D" w:rsidP="00BF56C5">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Katılımcının Soyadı</w:t>
            </w:r>
          </w:p>
        </w:tc>
      </w:tr>
      <w:tr w:rsidR="0033342A" w:rsidRPr="0033342A" w:rsidTr="009D3997">
        <w:trPr>
          <w:trHeight w:val="300"/>
        </w:trPr>
        <w:tc>
          <w:tcPr>
            <w:tcW w:w="991" w:type="pct"/>
            <w:tcBorders>
              <w:top w:val="nil"/>
              <w:left w:val="single" w:sz="4" w:space="0" w:color="auto"/>
              <w:bottom w:val="single" w:sz="4" w:space="0" w:color="auto"/>
              <w:right w:val="single" w:sz="4" w:space="0" w:color="auto"/>
            </w:tcBorders>
            <w:shd w:val="clear" w:color="auto" w:fill="auto"/>
            <w:noWrap/>
            <w:vAlign w:val="center"/>
            <w:hideMark/>
          </w:tcPr>
          <w:p w:rsidR="006A1F1D" w:rsidRPr="0033342A" w:rsidRDefault="006A1F1D" w:rsidP="00FE43B4">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Do</w:t>
            </w:r>
            <w:r w:rsidR="00FE43B4">
              <w:rPr>
                <w:rFonts w:ascii="Calibri" w:eastAsia="Times New Roman" w:hAnsi="Calibri" w:cs="Calibri"/>
                <w:color w:val="000000"/>
                <w:sz w:val="20"/>
                <w:lang w:eastAsia="tr-TR"/>
              </w:rPr>
              <w:t>g</w:t>
            </w:r>
            <w:r w:rsidRPr="0033342A">
              <w:rPr>
                <w:rFonts w:ascii="Calibri" w:eastAsia="Times New Roman" w:hAnsi="Calibri" w:cs="Calibri"/>
                <w:color w:val="000000"/>
                <w:sz w:val="20"/>
                <w:lang w:eastAsia="tr-TR"/>
              </w:rPr>
              <w:t>Tar</w:t>
            </w:r>
          </w:p>
        </w:tc>
        <w:tc>
          <w:tcPr>
            <w:tcW w:w="428"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D(8)</w:t>
            </w:r>
          </w:p>
        </w:tc>
        <w:tc>
          <w:tcPr>
            <w:tcW w:w="693"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YYYYAAGG</w:t>
            </w:r>
          </w:p>
        </w:tc>
        <w:tc>
          <w:tcPr>
            <w:tcW w:w="422"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Z</w:t>
            </w:r>
          </w:p>
        </w:tc>
        <w:tc>
          <w:tcPr>
            <w:tcW w:w="2466" w:type="pct"/>
            <w:tcBorders>
              <w:top w:val="nil"/>
              <w:left w:val="nil"/>
              <w:bottom w:val="single" w:sz="4" w:space="0" w:color="auto"/>
              <w:right w:val="single" w:sz="4" w:space="0" w:color="auto"/>
            </w:tcBorders>
            <w:shd w:val="clear" w:color="auto" w:fill="auto"/>
            <w:vAlign w:val="center"/>
            <w:hideMark/>
          </w:tcPr>
          <w:p w:rsidR="006A1F1D" w:rsidRPr="0033342A" w:rsidRDefault="006A1F1D" w:rsidP="00BF56C5">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Katılımcının Doğum Tarihi</w:t>
            </w:r>
          </w:p>
        </w:tc>
      </w:tr>
      <w:tr w:rsidR="0033342A" w:rsidRPr="0033342A" w:rsidTr="009D3997">
        <w:trPr>
          <w:trHeight w:val="300"/>
        </w:trPr>
        <w:tc>
          <w:tcPr>
            <w:tcW w:w="991" w:type="pct"/>
            <w:tcBorders>
              <w:top w:val="nil"/>
              <w:left w:val="single" w:sz="4" w:space="0" w:color="auto"/>
              <w:bottom w:val="single" w:sz="4" w:space="0" w:color="auto"/>
              <w:right w:val="single" w:sz="4" w:space="0" w:color="auto"/>
            </w:tcBorders>
            <w:shd w:val="clear" w:color="auto" w:fill="auto"/>
            <w:noWrap/>
            <w:vAlign w:val="center"/>
            <w:hideMark/>
          </w:tcPr>
          <w:p w:rsidR="006A1F1D" w:rsidRPr="0033342A" w:rsidRDefault="006A1F1D" w:rsidP="00FE43B4">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Do</w:t>
            </w:r>
            <w:r w:rsidR="00FE43B4">
              <w:rPr>
                <w:rFonts w:ascii="Calibri" w:eastAsia="Times New Roman" w:hAnsi="Calibri" w:cs="Calibri"/>
                <w:color w:val="000000"/>
                <w:sz w:val="20"/>
                <w:lang w:eastAsia="tr-TR"/>
              </w:rPr>
              <w:t>g</w:t>
            </w:r>
            <w:r w:rsidRPr="0033342A">
              <w:rPr>
                <w:rFonts w:ascii="Calibri" w:eastAsia="Times New Roman" w:hAnsi="Calibri" w:cs="Calibri"/>
                <w:color w:val="000000"/>
                <w:sz w:val="20"/>
                <w:lang w:eastAsia="tr-TR"/>
              </w:rPr>
              <w:t>Yer</w:t>
            </w:r>
          </w:p>
        </w:tc>
        <w:tc>
          <w:tcPr>
            <w:tcW w:w="428"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C(40)</w:t>
            </w:r>
          </w:p>
        </w:tc>
        <w:tc>
          <w:tcPr>
            <w:tcW w:w="693"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proofErr w:type="gramStart"/>
            <w:r w:rsidRPr="0033342A">
              <w:rPr>
                <w:rFonts w:ascii="Calibri" w:eastAsia="Times New Roman" w:hAnsi="Calibri" w:cs="Calibri"/>
                <w:color w:val="000000"/>
                <w:sz w:val="20"/>
                <w:lang w:eastAsia="tr-TR"/>
              </w:rPr>
              <w:t>XXXXX...XXXXX</w:t>
            </w:r>
            <w:proofErr w:type="gramEnd"/>
          </w:p>
        </w:tc>
        <w:tc>
          <w:tcPr>
            <w:tcW w:w="422"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w:t>
            </w:r>
          </w:p>
        </w:tc>
        <w:tc>
          <w:tcPr>
            <w:tcW w:w="2466" w:type="pct"/>
            <w:tcBorders>
              <w:top w:val="nil"/>
              <w:left w:val="nil"/>
              <w:bottom w:val="single" w:sz="4" w:space="0" w:color="auto"/>
              <w:right w:val="single" w:sz="4" w:space="0" w:color="auto"/>
            </w:tcBorders>
            <w:shd w:val="clear" w:color="auto" w:fill="auto"/>
            <w:vAlign w:val="center"/>
            <w:hideMark/>
          </w:tcPr>
          <w:p w:rsidR="006A1F1D" w:rsidRPr="0033342A" w:rsidRDefault="006A1F1D" w:rsidP="00BF56C5">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Katılımcının Doğum Yeri</w:t>
            </w:r>
          </w:p>
        </w:tc>
      </w:tr>
      <w:tr w:rsidR="0033342A" w:rsidRPr="0033342A" w:rsidTr="009D3997">
        <w:trPr>
          <w:trHeight w:val="300"/>
        </w:trPr>
        <w:tc>
          <w:tcPr>
            <w:tcW w:w="991" w:type="pct"/>
            <w:tcBorders>
              <w:top w:val="nil"/>
              <w:left w:val="single" w:sz="4" w:space="0" w:color="auto"/>
              <w:bottom w:val="single" w:sz="4" w:space="0" w:color="auto"/>
              <w:right w:val="single" w:sz="4" w:space="0" w:color="auto"/>
            </w:tcBorders>
            <w:shd w:val="clear" w:color="auto" w:fill="auto"/>
            <w:noWrap/>
            <w:vAlign w:val="center"/>
            <w:hideMark/>
          </w:tcPr>
          <w:p w:rsidR="006A1F1D" w:rsidRPr="0033342A" w:rsidRDefault="00FE43B4" w:rsidP="00BF56C5">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Cinsiyet</w:t>
            </w:r>
          </w:p>
        </w:tc>
        <w:tc>
          <w:tcPr>
            <w:tcW w:w="428"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C(1)</w:t>
            </w:r>
          </w:p>
        </w:tc>
        <w:tc>
          <w:tcPr>
            <w:tcW w:w="693"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X</w:t>
            </w:r>
          </w:p>
        </w:tc>
        <w:tc>
          <w:tcPr>
            <w:tcW w:w="422"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Z</w:t>
            </w:r>
          </w:p>
        </w:tc>
        <w:tc>
          <w:tcPr>
            <w:tcW w:w="2466" w:type="pct"/>
            <w:tcBorders>
              <w:top w:val="nil"/>
              <w:left w:val="nil"/>
              <w:bottom w:val="single" w:sz="4" w:space="0" w:color="auto"/>
              <w:right w:val="single" w:sz="4" w:space="0" w:color="auto"/>
            </w:tcBorders>
            <w:shd w:val="clear" w:color="auto" w:fill="auto"/>
            <w:vAlign w:val="center"/>
            <w:hideMark/>
          </w:tcPr>
          <w:p w:rsidR="006A1F1D" w:rsidRPr="0033342A" w:rsidRDefault="007B417E" w:rsidP="00F15511">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xml:space="preserve">Değer Listesi: </w:t>
            </w:r>
            <w:proofErr w:type="gramStart"/>
            <w:r w:rsidR="00F15511">
              <w:rPr>
                <w:rFonts w:ascii="Calibri" w:eastAsia="Times New Roman" w:hAnsi="Calibri" w:cs="Calibri"/>
                <w:color w:val="000000"/>
                <w:sz w:val="20"/>
                <w:lang w:eastAsia="tr-TR"/>
              </w:rPr>
              <w:t>2.9</w:t>
            </w:r>
            <w:proofErr w:type="gramEnd"/>
          </w:p>
        </w:tc>
      </w:tr>
      <w:tr w:rsidR="0033342A" w:rsidRPr="0033342A" w:rsidTr="009D3997">
        <w:trPr>
          <w:trHeight w:val="300"/>
        </w:trPr>
        <w:tc>
          <w:tcPr>
            <w:tcW w:w="991" w:type="pct"/>
            <w:tcBorders>
              <w:top w:val="nil"/>
              <w:left w:val="single" w:sz="4" w:space="0" w:color="auto"/>
              <w:bottom w:val="single" w:sz="4" w:space="0" w:color="auto"/>
              <w:right w:val="single" w:sz="4" w:space="0" w:color="auto"/>
            </w:tcBorders>
            <w:shd w:val="clear" w:color="auto" w:fill="auto"/>
            <w:noWrap/>
            <w:vAlign w:val="center"/>
            <w:hideMark/>
          </w:tcPr>
          <w:p w:rsidR="006A1F1D" w:rsidRPr="0033342A" w:rsidRDefault="00FE43B4" w:rsidP="00BF56C5">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MedeniDurum</w:t>
            </w:r>
          </w:p>
        </w:tc>
        <w:tc>
          <w:tcPr>
            <w:tcW w:w="428"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N(1)</w:t>
            </w:r>
          </w:p>
        </w:tc>
        <w:tc>
          <w:tcPr>
            <w:tcW w:w="693"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0</w:t>
            </w:r>
          </w:p>
        </w:tc>
        <w:tc>
          <w:tcPr>
            <w:tcW w:w="422"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w:t>
            </w:r>
          </w:p>
        </w:tc>
        <w:tc>
          <w:tcPr>
            <w:tcW w:w="2466" w:type="pct"/>
            <w:tcBorders>
              <w:top w:val="nil"/>
              <w:left w:val="nil"/>
              <w:bottom w:val="single" w:sz="4" w:space="0" w:color="auto"/>
              <w:right w:val="single" w:sz="4" w:space="0" w:color="auto"/>
            </w:tcBorders>
            <w:shd w:val="clear" w:color="auto" w:fill="auto"/>
            <w:vAlign w:val="center"/>
            <w:hideMark/>
          </w:tcPr>
          <w:p w:rsidR="006A1F1D" w:rsidRPr="0033342A" w:rsidRDefault="007B417E" w:rsidP="00F15511">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xml:space="preserve">Değer Listesi: </w:t>
            </w:r>
            <w:r w:rsidR="00F15511">
              <w:rPr>
                <w:rFonts w:ascii="Calibri" w:eastAsia="Times New Roman" w:hAnsi="Calibri" w:cs="Calibri"/>
                <w:color w:val="000000"/>
                <w:sz w:val="20"/>
                <w:lang w:eastAsia="tr-TR"/>
              </w:rPr>
              <w:t>2.10</w:t>
            </w:r>
          </w:p>
        </w:tc>
      </w:tr>
      <w:tr w:rsidR="0033342A" w:rsidRPr="0033342A" w:rsidTr="009D3997">
        <w:trPr>
          <w:trHeight w:val="300"/>
        </w:trPr>
        <w:tc>
          <w:tcPr>
            <w:tcW w:w="991" w:type="pct"/>
            <w:tcBorders>
              <w:top w:val="nil"/>
              <w:left w:val="single" w:sz="4" w:space="0" w:color="auto"/>
              <w:bottom w:val="single" w:sz="4" w:space="0" w:color="auto"/>
              <w:right w:val="single" w:sz="4" w:space="0" w:color="auto"/>
            </w:tcBorders>
            <w:shd w:val="clear" w:color="auto" w:fill="auto"/>
            <w:noWrap/>
            <w:vAlign w:val="center"/>
            <w:hideMark/>
          </w:tcPr>
          <w:p w:rsidR="006A1F1D" w:rsidRPr="0033342A" w:rsidRDefault="006A1F1D" w:rsidP="00FE43B4">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GelirAral</w:t>
            </w:r>
            <w:r w:rsidR="00FE43B4">
              <w:rPr>
                <w:rFonts w:ascii="Calibri" w:eastAsia="Times New Roman" w:hAnsi="Calibri" w:cs="Calibri"/>
                <w:color w:val="000000"/>
                <w:sz w:val="20"/>
                <w:lang w:eastAsia="tr-TR"/>
              </w:rPr>
              <w:t>igi</w:t>
            </w:r>
          </w:p>
        </w:tc>
        <w:tc>
          <w:tcPr>
            <w:tcW w:w="428"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N(3)</w:t>
            </w:r>
          </w:p>
        </w:tc>
        <w:tc>
          <w:tcPr>
            <w:tcW w:w="693"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000</w:t>
            </w:r>
          </w:p>
        </w:tc>
        <w:tc>
          <w:tcPr>
            <w:tcW w:w="422"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w:t>
            </w:r>
          </w:p>
        </w:tc>
        <w:tc>
          <w:tcPr>
            <w:tcW w:w="2466" w:type="pct"/>
            <w:tcBorders>
              <w:top w:val="nil"/>
              <w:left w:val="nil"/>
              <w:bottom w:val="single" w:sz="4" w:space="0" w:color="auto"/>
              <w:right w:val="single" w:sz="4" w:space="0" w:color="auto"/>
            </w:tcBorders>
            <w:shd w:val="clear" w:color="auto" w:fill="auto"/>
            <w:vAlign w:val="center"/>
            <w:hideMark/>
          </w:tcPr>
          <w:p w:rsidR="006A1F1D" w:rsidRPr="0033342A" w:rsidRDefault="00046DB8" w:rsidP="00F15511">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xml:space="preserve">Değer Listesi: </w:t>
            </w:r>
            <w:r w:rsidR="00F15511">
              <w:rPr>
                <w:rFonts w:ascii="Calibri" w:eastAsia="Times New Roman" w:hAnsi="Calibri" w:cs="Calibri"/>
                <w:color w:val="000000"/>
                <w:sz w:val="20"/>
                <w:lang w:eastAsia="tr-TR"/>
              </w:rPr>
              <w:t>2.11</w:t>
            </w:r>
          </w:p>
        </w:tc>
      </w:tr>
      <w:tr w:rsidR="0033342A" w:rsidRPr="0033342A" w:rsidTr="009D3997">
        <w:trPr>
          <w:trHeight w:val="300"/>
        </w:trPr>
        <w:tc>
          <w:tcPr>
            <w:tcW w:w="991" w:type="pct"/>
            <w:tcBorders>
              <w:top w:val="nil"/>
              <w:left w:val="single" w:sz="4" w:space="0" w:color="auto"/>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Meslek</w:t>
            </w:r>
          </w:p>
        </w:tc>
        <w:tc>
          <w:tcPr>
            <w:tcW w:w="428"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N(3)</w:t>
            </w:r>
          </w:p>
        </w:tc>
        <w:tc>
          <w:tcPr>
            <w:tcW w:w="693"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000</w:t>
            </w:r>
          </w:p>
        </w:tc>
        <w:tc>
          <w:tcPr>
            <w:tcW w:w="422"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w:t>
            </w:r>
          </w:p>
        </w:tc>
        <w:tc>
          <w:tcPr>
            <w:tcW w:w="2466" w:type="pct"/>
            <w:tcBorders>
              <w:top w:val="nil"/>
              <w:left w:val="nil"/>
              <w:bottom w:val="single" w:sz="4" w:space="0" w:color="auto"/>
              <w:right w:val="single" w:sz="4" w:space="0" w:color="auto"/>
            </w:tcBorders>
            <w:shd w:val="clear" w:color="auto" w:fill="auto"/>
            <w:vAlign w:val="center"/>
            <w:hideMark/>
          </w:tcPr>
          <w:p w:rsidR="006A1F1D" w:rsidRPr="0033342A" w:rsidRDefault="00046DB8" w:rsidP="00F15511">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xml:space="preserve">Değer Listesi: </w:t>
            </w:r>
            <w:r w:rsidR="00F15511">
              <w:rPr>
                <w:rFonts w:ascii="Calibri" w:eastAsia="Times New Roman" w:hAnsi="Calibri" w:cs="Calibri"/>
                <w:color w:val="000000"/>
                <w:sz w:val="20"/>
                <w:lang w:eastAsia="tr-TR"/>
              </w:rPr>
              <w:t>2.12</w:t>
            </w:r>
          </w:p>
        </w:tc>
      </w:tr>
      <w:tr w:rsidR="0033342A" w:rsidRPr="0033342A" w:rsidTr="009D3997">
        <w:trPr>
          <w:trHeight w:val="300"/>
        </w:trPr>
        <w:tc>
          <w:tcPr>
            <w:tcW w:w="991" w:type="pct"/>
            <w:tcBorders>
              <w:top w:val="nil"/>
              <w:left w:val="single" w:sz="4" w:space="0" w:color="auto"/>
              <w:bottom w:val="single" w:sz="4" w:space="0" w:color="auto"/>
              <w:right w:val="single" w:sz="4" w:space="0" w:color="auto"/>
            </w:tcBorders>
            <w:shd w:val="clear" w:color="auto" w:fill="auto"/>
            <w:noWrap/>
            <w:vAlign w:val="center"/>
            <w:hideMark/>
          </w:tcPr>
          <w:p w:rsidR="006A1F1D" w:rsidRPr="0033342A" w:rsidRDefault="006A1F1D" w:rsidP="00CB35CD">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E</w:t>
            </w:r>
            <w:r w:rsidR="00CB35CD">
              <w:rPr>
                <w:rFonts w:ascii="Calibri" w:eastAsia="Times New Roman" w:hAnsi="Calibri" w:cs="Calibri"/>
                <w:color w:val="000000"/>
                <w:sz w:val="20"/>
                <w:lang w:eastAsia="tr-TR"/>
              </w:rPr>
              <w:t>gitimDurum</w:t>
            </w:r>
          </w:p>
        </w:tc>
        <w:tc>
          <w:tcPr>
            <w:tcW w:w="428"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N(3)</w:t>
            </w:r>
          </w:p>
        </w:tc>
        <w:tc>
          <w:tcPr>
            <w:tcW w:w="693"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000</w:t>
            </w:r>
          </w:p>
        </w:tc>
        <w:tc>
          <w:tcPr>
            <w:tcW w:w="422"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w:t>
            </w:r>
          </w:p>
        </w:tc>
        <w:tc>
          <w:tcPr>
            <w:tcW w:w="2466" w:type="pct"/>
            <w:tcBorders>
              <w:top w:val="nil"/>
              <w:left w:val="nil"/>
              <w:bottom w:val="single" w:sz="4" w:space="0" w:color="auto"/>
              <w:right w:val="single" w:sz="4" w:space="0" w:color="auto"/>
            </w:tcBorders>
            <w:shd w:val="clear" w:color="auto" w:fill="auto"/>
            <w:vAlign w:val="center"/>
            <w:hideMark/>
          </w:tcPr>
          <w:p w:rsidR="006A1F1D" w:rsidRPr="0033342A" w:rsidRDefault="00046DB8" w:rsidP="00F15511">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xml:space="preserve">Değer Listesi: </w:t>
            </w:r>
            <w:r w:rsidR="00F15511">
              <w:rPr>
                <w:rFonts w:ascii="Calibri" w:eastAsia="Times New Roman" w:hAnsi="Calibri" w:cs="Calibri"/>
                <w:color w:val="000000"/>
                <w:sz w:val="20"/>
                <w:lang w:eastAsia="tr-TR"/>
              </w:rPr>
              <w:t>2.13</w:t>
            </w:r>
          </w:p>
        </w:tc>
      </w:tr>
      <w:tr w:rsidR="0033342A" w:rsidRPr="0033342A" w:rsidTr="009D3997">
        <w:trPr>
          <w:trHeight w:val="300"/>
        </w:trPr>
        <w:tc>
          <w:tcPr>
            <w:tcW w:w="9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Uyruk</w:t>
            </w:r>
          </w:p>
        </w:tc>
        <w:tc>
          <w:tcPr>
            <w:tcW w:w="428" w:type="pct"/>
            <w:tcBorders>
              <w:top w:val="single" w:sz="4" w:space="0" w:color="auto"/>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N(1)</w:t>
            </w:r>
          </w:p>
        </w:tc>
        <w:tc>
          <w:tcPr>
            <w:tcW w:w="693" w:type="pct"/>
            <w:tcBorders>
              <w:top w:val="single" w:sz="4" w:space="0" w:color="auto"/>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XXX</w:t>
            </w:r>
          </w:p>
        </w:tc>
        <w:tc>
          <w:tcPr>
            <w:tcW w:w="422" w:type="pct"/>
            <w:tcBorders>
              <w:top w:val="single" w:sz="4" w:space="0" w:color="auto"/>
              <w:left w:val="nil"/>
              <w:bottom w:val="single" w:sz="4" w:space="0" w:color="auto"/>
              <w:right w:val="single" w:sz="4" w:space="0" w:color="auto"/>
            </w:tcBorders>
            <w:shd w:val="clear" w:color="auto" w:fill="auto"/>
            <w:noWrap/>
            <w:vAlign w:val="center"/>
            <w:hideMark/>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Z</w:t>
            </w:r>
          </w:p>
        </w:tc>
        <w:tc>
          <w:tcPr>
            <w:tcW w:w="2466" w:type="pct"/>
            <w:tcBorders>
              <w:top w:val="single" w:sz="4" w:space="0" w:color="auto"/>
              <w:left w:val="nil"/>
              <w:bottom w:val="single" w:sz="4" w:space="0" w:color="auto"/>
              <w:right w:val="single" w:sz="4" w:space="0" w:color="auto"/>
            </w:tcBorders>
            <w:shd w:val="clear" w:color="auto" w:fill="auto"/>
            <w:vAlign w:val="center"/>
            <w:hideMark/>
          </w:tcPr>
          <w:p w:rsidR="006A1F1D" w:rsidRPr="0033342A" w:rsidRDefault="006A1F1D" w:rsidP="00BF56C5">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Katılımcının Uyruğu</w:t>
            </w:r>
          </w:p>
        </w:tc>
      </w:tr>
      <w:tr w:rsidR="0033342A" w:rsidRPr="0033342A" w:rsidTr="009D3997">
        <w:trPr>
          <w:trHeight w:val="300"/>
        </w:trPr>
        <w:tc>
          <w:tcPr>
            <w:tcW w:w="99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A1F1D" w:rsidRPr="0033342A" w:rsidRDefault="006A1F1D" w:rsidP="00CB35CD">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E</w:t>
            </w:r>
            <w:r w:rsidR="00CB35CD">
              <w:rPr>
                <w:rFonts w:ascii="Calibri" w:eastAsia="Times New Roman" w:hAnsi="Calibri" w:cs="Calibri"/>
                <w:color w:val="000000"/>
                <w:sz w:val="20"/>
                <w:lang w:eastAsia="tr-TR"/>
              </w:rPr>
              <w:t>s</w:t>
            </w:r>
            <w:r w:rsidRPr="0033342A">
              <w:rPr>
                <w:rFonts w:ascii="Calibri" w:eastAsia="Times New Roman" w:hAnsi="Calibri" w:cs="Calibri"/>
                <w:color w:val="000000"/>
                <w:sz w:val="20"/>
                <w:lang w:eastAsia="tr-TR"/>
              </w:rPr>
              <w:t>Do</w:t>
            </w:r>
            <w:r w:rsidR="00CB35CD">
              <w:rPr>
                <w:rFonts w:ascii="Calibri" w:eastAsia="Times New Roman" w:hAnsi="Calibri" w:cs="Calibri"/>
                <w:color w:val="000000"/>
                <w:sz w:val="20"/>
                <w:lang w:eastAsia="tr-TR"/>
              </w:rPr>
              <w:t>gTar</w:t>
            </w:r>
          </w:p>
        </w:tc>
        <w:tc>
          <w:tcPr>
            <w:tcW w:w="428" w:type="pct"/>
            <w:tcBorders>
              <w:top w:val="single" w:sz="4" w:space="0" w:color="auto"/>
              <w:left w:val="nil"/>
              <w:bottom w:val="single" w:sz="4" w:space="0" w:color="auto"/>
              <w:right w:val="single" w:sz="4" w:space="0" w:color="auto"/>
            </w:tcBorders>
            <w:shd w:val="clear" w:color="auto" w:fill="auto"/>
            <w:noWrap/>
            <w:vAlign w:val="center"/>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N(1)</w:t>
            </w:r>
          </w:p>
        </w:tc>
        <w:tc>
          <w:tcPr>
            <w:tcW w:w="693" w:type="pct"/>
            <w:tcBorders>
              <w:top w:val="single" w:sz="4" w:space="0" w:color="auto"/>
              <w:left w:val="nil"/>
              <w:bottom w:val="single" w:sz="4" w:space="0" w:color="auto"/>
              <w:right w:val="single" w:sz="4" w:space="0" w:color="auto"/>
            </w:tcBorders>
            <w:shd w:val="clear" w:color="auto" w:fill="auto"/>
            <w:noWrap/>
            <w:vAlign w:val="center"/>
          </w:tcPr>
          <w:p w:rsidR="006A1F1D" w:rsidRPr="0033342A" w:rsidRDefault="006A1F1D"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X</w:t>
            </w:r>
          </w:p>
        </w:tc>
        <w:tc>
          <w:tcPr>
            <w:tcW w:w="422" w:type="pct"/>
            <w:tcBorders>
              <w:top w:val="single" w:sz="4" w:space="0" w:color="auto"/>
              <w:left w:val="nil"/>
              <w:bottom w:val="single" w:sz="4" w:space="0" w:color="auto"/>
              <w:right w:val="single" w:sz="4" w:space="0" w:color="auto"/>
            </w:tcBorders>
            <w:shd w:val="clear" w:color="auto" w:fill="auto"/>
            <w:noWrap/>
            <w:vAlign w:val="center"/>
          </w:tcPr>
          <w:p w:rsidR="006A1F1D" w:rsidRPr="0033342A" w:rsidRDefault="006A1F1D" w:rsidP="00BF56C5">
            <w:pPr>
              <w:spacing w:after="0" w:line="240" w:lineRule="auto"/>
              <w:jc w:val="center"/>
              <w:rPr>
                <w:rFonts w:ascii="Calibri" w:eastAsia="Times New Roman" w:hAnsi="Calibri" w:cs="Calibri"/>
                <w:color w:val="000000"/>
                <w:sz w:val="20"/>
                <w:lang w:eastAsia="tr-TR"/>
              </w:rPr>
            </w:pPr>
          </w:p>
        </w:tc>
        <w:tc>
          <w:tcPr>
            <w:tcW w:w="2466" w:type="pct"/>
            <w:tcBorders>
              <w:top w:val="single" w:sz="4" w:space="0" w:color="auto"/>
              <w:left w:val="nil"/>
              <w:bottom w:val="single" w:sz="4" w:space="0" w:color="auto"/>
              <w:right w:val="single" w:sz="4" w:space="0" w:color="auto"/>
            </w:tcBorders>
            <w:shd w:val="clear" w:color="auto" w:fill="auto"/>
            <w:vAlign w:val="center"/>
          </w:tcPr>
          <w:p w:rsidR="006A1F1D" w:rsidRPr="0033342A" w:rsidRDefault="00CB35CD" w:rsidP="00BF56C5">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Eşin Doğum Tarihi</w:t>
            </w:r>
          </w:p>
        </w:tc>
      </w:tr>
      <w:tr w:rsidR="0033342A" w:rsidRPr="0033342A" w:rsidTr="009D3997">
        <w:trPr>
          <w:trHeight w:val="300"/>
        </w:trPr>
        <w:tc>
          <w:tcPr>
            <w:tcW w:w="991" w:type="pct"/>
            <w:tcBorders>
              <w:top w:val="nil"/>
              <w:left w:val="single" w:sz="4" w:space="0" w:color="auto"/>
              <w:bottom w:val="single" w:sz="4" w:space="0" w:color="auto"/>
              <w:right w:val="single" w:sz="4" w:space="0" w:color="auto"/>
            </w:tcBorders>
            <w:shd w:val="clear" w:color="auto" w:fill="auto"/>
            <w:noWrap/>
            <w:vAlign w:val="center"/>
            <w:hideMark/>
          </w:tcPr>
          <w:p w:rsidR="006A1F1D" w:rsidRPr="0033342A" w:rsidRDefault="00CB35CD" w:rsidP="00CB35CD">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Es</w:t>
            </w:r>
            <w:r w:rsidR="006A1F1D" w:rsidRPr="0033342A">
              <w:rPr>
                <w:rFonts w:ascii="Calibri" w:eastAsia="Times New Roman" w:hAnsi="Calibri" w:cs="Calibri"/>
                <w:color w:val="000000"/>
                <w:sz w:val="20"/>
                <w:lang w:eastAsia="tr-TR"/>
              </w:rPr>
              <w:t>Mesle</w:t>
            </w:r>
            <w:r>
              <w:rPr>
                <w:rFonts w:ascii="Calibri" w:eastAsia="Times New Roman" w:hAnsi="Calibri" w:cs="Calibri"/>
                <w:color w:val="000000"/>
                <w:sz w:val="20"/>
                <w:lang w:eastAsia="tr-TR"/>
              </w:rPr>
              <w:t>k</w:t>
            </w:r>
          </w:p>
        </w:tc>
        <w:tc>
          <w:tcPr>
            <w:tcW w:w="428"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737261">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N(3)</w:t>
            </w:r>
          </w:p>
        </w:tc>
        <w:tc>
          <w:tcPr>
            <w:tcW w:w="693"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737261">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000</w:t>
            </w:r>
          </w:p>
        </w:tc>
        <w:tc>
          <w:tcPr>
            <w:tcW w:w="422"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737261">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w:t>
            </w:r>
          </w:p>
        </w:tc>
        <w:tc>
          <w:tcPr>
            <w:tcW w:w="2466" w:type="pct"/>
            <w:tcBorders>
              <w:top w:val="nil"/>
              <w:left w:val="nil"/>
              <w:bottom w:val="single" w:sz="4" w:space="0" w:color="auto"/>
              <w:right w:val="single" w:sz="4" w:space="0" w:color="auto"/>
            </w:tcBorders>
            <w:shd w:val="clear" w:color="auto" w:fill="auto"/>
            <w:vAlign w:val="center"/>
            <w:hideMark/>
          </w:tcPr>
          <w:p w:rsidR="006A1F1D" w:rsidRPr="0033342A" w:rsidRDefault="00046DB8" w:rsidP="00F15511">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xml:space="preserve">Değer Listesi: </w:t>
            </w:r>
            <w:r w:rsidR="00F15511">
              <w:rPr>
                <w:rFonts w:ascii="Calibri" w:eastAsia="Times New Roman" w:hAnsi="Calibri" w:cs="Calibri"/>
                <w:color w:val="000000"/>
                <w:sz w:val="20"/>
                <w:lang w:eastAsia="tr-TR"/>
              </w:rPr>
              <w:t>2.12</w:t>
            </w:r>
          </w:p>
        </w:tc>
      </w:tr>
      <w:tr w:rsidR="0033342A" w:rsidRPr="0033342A" w:rsidTr="009D3997">
        <w:trPr>
          <w:trHeight w:val="300"/>
        </w:trPr>
        <w:tc>
          <w:tcPr>
            <w:tcW w:w="991" w:type="pct"/>
            <w:tcBorders>
              <w:top w:val="nil"/>
              <w:left w:val="single" w:sz="4" w:space="0" w:color="auto"/>
              <w:bottom w:val="single" w:sz="4" w:space="0" w:color="auto"/>
              <w:right w:val="single" w:sz="4" w:space="0" w:color="auto"/>
            </w:tcBorders>
            <w:shd w:val="clear" w:color="auto" w:fill="auto"/>
            <w:noWrap/>
            <w:vAlign w:val="center"/>
            <w:hideMark/>
          </w:tcPr>
          <w:p w:rsidR="006A1F1D" w:rsidRPr="0033342A" w:rsidRDefault="00CB35CD" w:rsidP="00737261">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Es</w:t>
            </w:r>
            <w:r w:rsidRPr="0033342A">
              <w:rPr>
                <w:rFonts w:ascii="Calibri" w:eastAsia="Times New Roman" w:hAnsi="Calibri" w:cs="Calibri"/>
                <w:color w:val="000000"/>
                <w:sz w:val="20"/>
                <w:lang w:eastAsia="tr-TR"/>
              </w:rPr>
              <w:t>GelirAral</w:t>
            </w:r>
            <w:r>
              <w:rPr>
                <w:rFonts w:ascii="Calibri" w:eastAsia="Times New Roman" w:hAnsi="Calibri" w:cs="Calibri"/>
                <w:color w:val="000000"/>
                <w:sz w:val="20"/>
                <w:lang w:eastAsia="tr-TR"/>
              </w:rPr>
              <w:t>igi</w:t>
            </w:r>
          </w:p>
        </w:tc>
        <w:tc>
          <w:tcPr>
            <w:tcW w:w="428"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737261">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N(3)</w:t>
            </w:r>
          </w:p>
        </w:tc>
        <w:tc>
          <w:tcPr>
            <w:tcW w:w="693"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737261">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000</w:t>
            </w:r>
          </w:p>
        </w:tc>
        <w:tc>
          <w:tcPr>
            <w:tcW w:w="422" w:type="pct"/>
            <w:tcBorders>
              <w:top w:val="nil"/>
              <w:left w:val="nil"/>
              <w:bottom w:val="single" w:sz="4" w:space="0" w:color="auto"/>
              <w:right w:val="single" w:sz="4" w:space="0" w:color="auto"/>
            </w:tcBorders>
            <w:shd w:val="clear" w:color="auto" w:fill="auto"/>
            <w:noWrap/>
            <w:vAlign w:val="center"/>
            <w:hideMark/>
          </w:tcPr>
          <w:p w:rsidR="006A1F1D" w:rsidRPr="0033342A" w:rsidRDefault="006A1F1D" w:rsidP="00737261">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w:t>
            </w:r>
          </w:p>
        </w:tc>
        <w:tc>
          <w:tcPr>
            <w:tcW w:w="2466" w:type="pct"/>
            <w:tcBorders>
              <w:top w:val="nil"/>
              <w:left w:val="nil"/>
              <w:bottom w:val="single" w:sz="4" w:space="0" w:color="auto"/>
              <w:right w:val="single" w:sz="4" w:space="0" w:color="auto"/>
            </w:tcBorders>
            <w:shd w:val="clear" w:color="auto" w:fill="auto"/>
            <w:vAlign w:val="center"/>
            <w:hideMark/>
          </w:tcPr>
          <w:p w:rsidR="006A1F1D" w:rsidRPr="0033342A" w:rsidRDefault="00046DB8" w:rsidP="00F15511">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xml:space="preserve">Değer Listesi: </w:t>
            </w:r>
            <w:r w:rsidR="00F15511">
              <w:rPr>
                <w:rFonts w:ascii="Calibri" w:eastAsia="Times New Roman" w:hAnsi="Calibri" w:cs="Calibri"/>
                <w:color w:val="000000"/>
                <w:sz w:val="20"/>
                <w:lang w:eastAsia="tr-TR"/>
              </w:rPr>
              <w:t>2.11</w:t>
            </w:r>
          </w:p>
        </w:tc>
      </w:tr>
      <w:tr w:rsidR="0033342A" w:rsidRPr="0033342A" w:rsidTr="009D3997">
        <w:trPr>
          <w:trHeight w:val="300"/>
        </w:trPr>
        <w:tc>
          <w:tcPr>
            <w:tcW w:w="99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A1F1D" w:rsidRPr="0033342A" w:rsidRDefault="00CB35CD" w:rsidP="00CB35CD">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Cocuk</w:t>
            </w:r>
            <w:r w:rsidR="0033342A" w:rsidRPr="0033342A">
              <w:rPr>
                <w:rFonts w:ascii="Calibri" w:eastAsia="Times New Roman" w:hAnsi="Calibri" w:cs="Calibri"/>
                <w:color w:val="000000"/>
                <w:sz w:val="20"/>
                <w:lang w:eastAsia="tr-TR"/>
              </w:rPr>
              <w:t>Say</w:t>
            </w:r>
            <w:r>
              <w:rPr>
                <w:rFonts w:ascii="Calibri" w:eastAsia="Times New Roman" w:hAnsi="Calibri" w:cs="Calibri"/>
                <w:color w:val="000000"/>
                <w:sz w:val="20"/>
                <w:lang w:eastAsia="tr-TR"/>
              </w:rPr>
              <w:t>isi</w:t>
            </w:r>
          </w:p>
        </w:tc>
        <w:tc>
          <w:tcPr>
            <w:tcW w:w="428" w:type="pct"/>
            <w:tcBorders>
              <w:top w:val="single" w:sz="4" w:space="0" w:color="auto"/>
              <w:left w:val="nil"/>
              <w:bottom w:val="single" w:sz="4" w:space="0" w:color="auto"/>
              <w:right w:val="single" w:sz="4" w:space="0" w:color="auto"/>
            </w:tcBorders>
            <w:shd w:val="clear" w:color="auto" w:fill="auto"/>
            <w:noWrap/>
            <w:vAlign w:val="center"/>
          </w:tcPr>
          <w:p w:rsidR="006A1F1D" w:rsidRPr="0033342A" w:rsidRDefault="0033342A"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N(3)</w:t>
            </w:r>
          </w:p>
        </w:tc>
        <w:tc>
          <w:tcPr>
            <w:tcW w:w="693" w:type="pct"/>
            <w:tcBorders>
              <w:top w:val="single" w:sz="4" w:space="0" w:color="auto"/>
              <w:left w:val="nil"/>
              <w:bottom w:val="single" w:sz="4" w:space="0" w:color="auto"/>
              <w:right w:val="single" w:sz="4" w:space="0" w:color="auto"/>
            </w:tcBorders>
            <w:shd w:val="clear" w:color="auto" w:fill="auto"/>
            <w:noWrap/>
            <w:vAlign w:val="center"/>
          </w:tcPr>
          <w:p w:rsidR="006A1F1D" w:rsidRPr="0033342A" w:rsidRDefault="0033342A"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000</w:t>
            </w:r>
          </w:p>
        </w:tc>
        <w:tc>
          <w:tcPr>
            <w:tcW w:w="422" w:type="pct"/>
            <w:tcBorders>
              <w:top w:val="single" w:sz="4" w:space="0" w:color="auto"/>
              <w:left w:val="nil"/>
              <w:bottom w:val="single" w:sz="4" w:space="0" w:color="auto"/>
              <w:right w:val="single" w:sz="4" w:space="0" w:color="auto"/>
            </w:tcBorders>
            <w:shd w:val="clear" w:color="auto" w:fill="auto"/>
            <w:noWrap/>
            <w:vAlign w:val="center"/>
          </w:tcPr>
          <w:p w:rsidR="006A1F1D" w:rsidRPr="0033342A" w:rsidRDefault="006A1F1D" w:rsidP="00BF56C5">
            <w:pPr>
              <w:spacing w:after="0" w:line="240" w:lineRule="auto"/>
              <w:jc w:val="center"/>
              <w:rPr>
                <w:rFonts w:ascii="Calibri" w:eastAsia="Times New Roman" w:hAnsi="Calibri" w:cs="Calibri"/>
                <w:color w:val="000000"/>
                <w:sz w:val="20"/>
                <w:lang w:eastAsia="tr-TR"/>
              </w:rPr>
            </w:pPr>
          </w:p>
        </w:tc>
        <w:tc>
          <w:tcPr>
            <w:tcW w:w="2466" w:type="pct"/>
            <w:tcBorders>
              <w:top w:val="single" w:sz="4" w:space="0" w:color="auto"/>
              <w:left w:val="nil"/>
              <w:bottom w:val="single" w:sz="4" w:space="0" w:color="auto"/>
              <w:right w:val="single" w:sz="4" w:space="0" w:color="auto"/>
            </w:tcBorders>
            <w:shd w:val="clear" w:color="auto" w:fill="auto"/>
            <w:vAlign w:val="center"/>
          </w:tcPr>
          <w:p w:rsidR="006A1F1D" w:rsidRPr="0033342A" w:rsidRDefault="00CB35CD" w:rsidP="00BF56C5">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Çocuk Sayısı</w:t>
            </w:r>
          </w:p>
        </w:tc>
      </w:tr>
      <w:tr w:rsidR="0033342A" w:rsidRPr="0033342A" w:rsidTr="009D3997">
        <w:trPr>
          <w:trHeight w:val="300"/>
        </w:trPr>
        <w:tc>
          <w:tcPr>
            <w:tcW w:w="99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A1F1D" w:rsidRPr="0033342A" w:rsidRDefault="00CB35CD" w:rsidP="00CB35CD">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GMenkulToplamDeger</w:t>
            </w:r>
          </w:p>
        </w:tc>
        <w:tc>
          <w:tcPr>
            <w:tcW w:w="428" w:type="pct"/>
            <w:tcBorders>
              <w:top w:val="single" w:sz="4" w:space="0" w:color="auto"/>
              <w:left w:val="nil"/>
              <w:bottom w:val="single" w:sz="4" w:space="0" w:color="auto"/>
              <w:right w:val="single" w:sz="4" w:space="0" w:color="auto"/>
            </w:tcBorders>
            <w:shd w:val="clear" w:color="auto" w:fill="auto"/>
            <w:noWrap/>
            <w:vAlign w:val="center"/>
          </w:tcPr>
          <w:p w:rsidR="006A1F1D" w:rsidRPr="0033342A" w:rsidRDefault="0033342A" w:rsidP="0033342A">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N(22,4)</w:t>
            </w:r>
          </w:p>
        </w:tc>
        <w:tc>
          <w:tcPr>
            <w:tcW w:w="693" w:type="pct"/>
            <w:tcBorders>
              <w:top w:val="single" w:sz="4" w:space="0" w:color="auto"/>
              <w:left w:val="nil"/>
              <w:bottom w:val="single" w:sz="4" w:space="0" w:color="auto"/>
              <w:right w:val="single" w:sz="4" w:space="0" w:color="auto"/>
            </w:tcBorders>
            <w:shd w:val="clear" w:color="auto" w:fill="auto"/>
            <w:noWrap/>
            <w:vAlign w:val="center"/>
          </w:tcPr>
          <w:p w:rsidR="006A1F1D" w:rsidRPr="0033342A" w:rsidRDefault="0033342A" w:rsidP="00737261">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0000…00,0000</w:t>
            </w:r>
          </w:p>
        </w:tc>
        <w:tc>
          <w:tcPr>
            <w:tcW w:w="422" w:type="pct"/>
            <w:tcBorders>
              <w:top w:val="single" w:sz="4" w:space="0" w:color="auto"/>
              <w:left w:val="nil"/>
              <w:bottom w:val="single" w:sz="4" w:space="0" w:color="auto"/>
              <w:right w:val="single" w:sz="4" w:space="0" w:color="auto"/>
            </w:tcBorders>
            <w:shd w:val="clear" w:color="auto" w:fill="auto"/>
            <w:noWrap/>
            <w:vAlign w:val="center"/>
          </w:tcPr>
          <w:p w:rsidR="006A1F1D" w:rsidRPr="0033342A" w:rsidRDefault="006A1F1D" w:rsidP="00737261">
            <w:pPr>
              <w:spacing w:after="0" w:line="240" w:lineRule="auto"/>
              <w:jc w:val="center"/>
              <w:rPr>
                <w:rFonts w:ascii="Calibri" w:eastAsia="Times New Roman" w:hAnsi="Calibri" w:cs="Calibri"/>
                <w:color w:val="000000"/>
                <w:sz w:val="20"/>
                <w:lang w:eastAsia="tr-TR"/>
              </w:rPr>
            </w:pPr>
          </w:p>
        </w:tc>
        <w:tc>
          <w:tcPr>
            <w:tcW w:w="2466" w:type="pct"/>
            <w:tcBorders>
              <w:top w:val="single" w:sz="4" w:space="0" w:color="auto"/>
              <w:left w:val="nil"/>
              <w:bottom w:val="single" w:sz="4" w:space="0" w:color="auto"/>
              <w:right w:val="single" w:sz="4" w:space="0" w:color="auto"/>
            </w:tcBorders>
            <w:shd w:val="clear" w:color="auto" w:fill="auto"/>
            <w:vAlign w:val="center"/>
          </w:tcPr>
          <w:p w:rsidR="006A1F1D" w:rsidRPr="0033342A" w:rsidRDefault="00CB35CD" w:rsidP="00737261">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Sahip olunan gayrimenkullerin toplam tahmini değeri</w:t>
            </w:r>
            <w:r>
              <w:rPr>
                <w:rFonts w:ascii="Calibri" w:eastAsia="Times New Roman" w:hAnsi="Calibri" w:cs="Calibri"/>
                <w:color w:val="000000"/>
                <w:sz w:val="20"/>
                <w:lang w:eastAsia="tr-TR"/>
              </w:rPr>
              <w:t xml:space="preserve"> </w:t>
            </w:r>
            <w:r w:rsidRPr="0033342A">
              <w:rPr>
                <w:rFonts w:ascii="Calibri" w:eastAsia="Times New Roman" w:hAnsi="Calibri" w:cs="Calibri"/>
                <w:color w:val="000000"/>
                <w:sz w:val="20"/>
                <w:lang w:eastAsia="tr-TR"/>
              </w:rPr>
              <w:t>(TL)</w:t>
            </w:r>
          </w:p>
        </w:tc>
      </w:tr>
      <w:tr w:rsidR="0033342A" w:rsidRPr="0033342A" w:rsidTr="009D3997">
        <w:trPr>
          <w:trHeight w:val="300"/>
        </w:trPr>
        <w:tc>
          <w:tcPr>
            <w:tcW w:w="991" w:type="pct"/>
            <w:tcBorders>
              <w:top w:val="single" w:sz="4" w:space="0" w:color="auto"/>
              <w:left w:val="single" w:sz="4" w:space="0" w:color="auto"/>
              <w:bottom w:val="single" w:sz="4" w:space="0" w:color="auto"/>
              <w:right w:val="single" w:sz="4" w:space="0" w:color="auto"/>
            </w:tcBorders>
            <w:shd w:val="clear" w:color="auto" w:fill="auto"/>
            <w:noWrap/>
            <w:vAlign w:val="center"/>
          </w:tcPr>
          <w:p w:rsidR="0033342A" w:rsidRPr="0033342A" w:rsidRDefault="00CB35CD" w:rsidP="0033342A">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MenkulToplamDeger</w:t>
            </w:r>
          </w:p>
        </w:tc>
        <w:tc>
          <w:tcPr>
            <w:tcW w:w="428"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0F457F">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N(22,4)</w:t>
            </w:r>
          </w:p>
        </w:tc>
        <w:tc>
          <w:tcPr>
            <w:tcW w:w="693"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0F457F">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0000…00,0000</w:t>
            </w:r>
          </w:p>
        </w:tc>
        <w:tc>
          <w:tcPr>
            <w:tcW w:w="422"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737261">
            <w:pPr>
              <w:spacing w:after="0" w:line="240" w:lineRule="auto"/>
              <w:jc w:val="center"/>
              <w:rPr>
                <w:rFonts w:ascii="Calibri" w:eastAsia="Times New Roman" w:hAnsi="Calibri" w:cs="Calibri"/>
                <w:color w:val="000000"/>
                <w:sz w:val="20"/>
                <w:lang w:eastAsia="tr-TR"/>
              </w:rPr>
            </w:pPr>
          </w:p>
        </w:tc>
        <w:tc>
          <w:tcPr>
            <w:tcW w:w="2466" w:type="pct"/>
            <w:tcBorders>
              <w:top w:val="single" w:sz="4" w:space="0" w:color="auto"/>
              <w:left w:val="nil"/>
              <w:bottom w:val="single" w:sz="4" w:space="0" w:color="auto"/>
              <w:right w:val="single" w:sz="4" w:space="0" w:color="auto"/>
            </w:tcBorders>
            <w:shd w:val="clear" w:color="auto" w:fill="auto"/>
            <w:vAlign w:val="center"/>
          </w:tcPr>
          <w:p w:rsidR="0033342A" w:rsidRPr="0033342A" w:rsidRDefault="00CB35CD" w:rsidP="00046DB8">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Sahip olunan menkul kıymetlerin toplam tahmini değeri (TL)</w:t>
            </w:r>
          </w:p>
        </w:tc>
      </w:tr>
      <w:tr w:rsidR="0033342A" w:rsidRPr="0033342A" w:rsidTr="009D3997">
        <w:trPr>
          <w:trHeight w:val="300"/>
        </w:trPr>
        <w:tc>
          <w:tcPr>
            <w:tcW w:w="991" w:type="pct"/>
            <w:tcBorders>
              <w:top w:val="single" w:sz="4" w:space="0" w:color="auto"/>
              <w:left w:val="single" w:sz="4" w:space="0" w:color="auto"/>
              <w:bottom w:val="single" w:sz="4" w:space="0" w:color="auto"/>
              <w:right w:val="single" w:sz="4" w:space="0" w:color="auto"/>
            </w:tcBorders>
            <w:shd w:val="clear" w:color="auto" w:fill="auto"/>
            <w:noWrap/>
            <w:vAlign w:val="center"/>
          </w:tcPr>
          <w:p w:rsidR="0033342A" w:rsidRPr="0033342A" w:rsidRDefault="00CB35CD" w:rsidP="00CB35CD">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A</w:t>
            </w:r>
            <w:r w:rsidR="0033342A" w:rsidRPr="0033342A">
              <w:rPr>
                <w:rFonts w:ascii="Calibri" w:eastAsia="Times New Roman" w:hAnsi="Calibri" w:cs="Calibri"/>
                <w:color w:val="000000"/>
                <w:sz w:val="20"/>
                <w:lang w:eastAsia="tr-TR"/>
              </w:rPr>
              <w:t>ra</w:t>
            </w:r>
            <w:r>
              <w:rPr>
                <w:rFonts w:ascii="Calibri" w:eastAsia="Times New Roman" w:hAnsi="Calibri" w:cs="Calibri"/>
                <w:color w:val="000000"/>
                <w:sz w:val="20"/>
                <w:lang w:eastAsia="tr-TR"/>
              </w:rPr>
              <w:t>cT</w:t>
            </w:r>
            <w:r w:rsidR="0033342A" w:rsidRPr="0033342A">
              <w:rPr>
                <w:rFonts w:ascii="Calibri" w:eastAsia="Times New Roman" w:hAnsi="Calibri" w:cs="Calibri"/>
                <w:color w:val="000000"/>
                <w:sz w:val="20"/>
                <w:lang w:eastAsia="tr-TR"/>
              </w:rPr>
              <w:t>oplam</w:t>
            </w:r>
            <w:r>
              <w:rPr>
                <w:rFonts w:ascii="Calibri" w:eastAsia="Times New Roman" w:hAnsi="Calibri" w:cs="Calibri"/>
                <w:color w:val="000000"/>
                <w:sz w:val="20"/>
                <w:lang w:eastAsia="tr-TR"/>
              </w:rPr>
              <w:t>D</w:t>
            </w:r>
            <w:r w:rsidR="0033342A" w:rsidRPr="0033342A">
              <w:rPr>
                <w:rFonts w:ascii="Calibri" w:eastAsia="Times New Roman" w:hAnsi="Calibri" w:cs="Calibri"/>
                <w:color w:val="000000"/>
                <w:sz w:val="20"/>
                <w:lang w:eastAsia="tr-TR"/>
              </w:rPr>
              <w:t>e</w:t>
            </w:r>
            <w:r>
              <w:rPr>
                <w:rFonts w:ascii="Calibri" w:eastAsia="Times New Roman" w:hAnsi="Calibri" w:cs="Calibri"/>
                <w:color w:val="000000"/>
                <w:sz w:val="20"/>
                <w:lang w:eastAsia="tr-TR"/>
              </w:rPr>
              <w:t>ger</w:t>
            </w:r>
          </w:p>
        </w:tc>
        <w:tc>
          <w:tcPr>
            <w:tcW w:w="428"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0F457F">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N(22,4)</w:t>
            </w:r>
          </w:p>
        </w:tc>
        <w:tc>
          <w:tcPr>
            <w:tcW w:w="693"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0F457F">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0000…00,0000</w:t>
            </w:r>
          </w:p>
        </w:tc>
        <w:tc>
          <w:tcPr>
            <w:tcW w:w="422"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737261">
            <w:pPr>
              <w:spacing w:after="0" w:line="240" w:lineRule="auto"/>
              <w:jc w:val="center"/>
              <w:rPr>
                <w:rFonts w:ascii="Calibri" w:eastAsia="Times New Roman" w:hAnsi="Calibri" w:cs="Calibri"/>
                <w:color w:val="000000"/>
                <w:sz w:val="20"/>
                <w:lang w:eastAsia="tr-TR"/>
              </w:rPr>
            </w:pPr>
          </w:p>
        </w:tc>
        <w:tc>
          <w:tcPr>
            <w:tcW w:w="2466" w:type="pct"/>
            <w:tcBorders>
              <w:top w:val="single" w:sz="4" w:space="0" w:color="auto"/>
              <w:left w:val="nil"/>
              <w:bottom w:val="single" w:sz="4" w:space="0" w:color="auto"/>
              <w:right w:val="single" w:sz="4" w:space="0" w:color="auto"/>
            </w:tcBorders>
            <w:shd w:val="clear" w:color="auto" w:fill="auto"/>
            <w:vAlign w:val="center"/>
          </w:tcPr>
          <w:p w:rsidR="0033342A" w:rsidRPr="0033342A" w:rsidRDefault="00CB35CD" w:rsidP="00737261">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Sahip olunan özel araçların toplam tahmini değeri (TL)</w:t>
            </w:r>
          </w:p>
        </w:tc>
      </w:tr>
      <w:tr w:rsidR="0033342A" w:rsidRPr="0033342A" w:rsidTr="009D3997">
        <w:trPr>
          <w:trHeight w:val="300"/>
        </w:trPr>
        <w:tc>
          <w:tcPr>
            <w:tcW w:w="991" w:type="pct"/>
            <w:tcBorders>
              <w:top w:val="single" w:sz="4" w:space="0" w:color="auto"/>
              <w:left w:val="single" w:sz="4" w:space="0" w:color="auto"/>
              <w:bottom w:val="single" w:sz="4" w:space="0" w:color="auto"/>
              <w:right w:val="single" w:sz="4" w:space="0" w:color="auto"/>
            </w:tcBorders>
            <w:shd w:val="clear" w:color="auto" w:fill="auto"/>
            <w:noWrap/>
            <w:vAlign w:val="center"/>
          </w:tcPr>
          <w:p w:rsidR="0033342A" w:rsidRPr="0033342A" w:rsidRDefault="00CB35CD" w:rsidP="00737261">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HaySigTemTutar</w:t>
            </w:r>
          </w:p>
        </w:tc>
        <w:tc>
          <w:tcPr>
            <w:tcW w:w="428"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0F457F">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N(22,4)</w:t>
            </w:r>
          </w:p>
        </w:tc>
        <w:tc>
          <w:tcPr>
            <w:tcW w:w="693"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0F457F">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0000…00,0000</w:t>
            </w:r>
          </w:p>
        </w:tc>
        <w:tc>
          <w:tcPr>
            <w:tcW w:w="422"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737261">
            <w:pPr>
              <w:spacing w:after="0" w:line="240" w:lineRule="auto"/>
              <w:jc w:val="center"/>
              <w:rPr>
                <w:rFonts w:ascii="Calibri" w:eastAsia="Times New Roman" w:hAnsi="Calibri" w:cs="Calibri"/>
                <w:color w:val="000000"/>
                <w:sz w:val="20"/>
                <w:lang w:eastAsia="tr-TR"/>
              </w:rPr>
            </w:pPr>
          </w:p>
        </w:tc>
        <w:tc>
          <w:tcPr>
            <w:tcW w:w="2466" w:type="pct"/>
            <w:tcBorders>
              <w:top w:val="single" w:sz="4" w:space="0" w:color="auto"/>
              <w:left w:val="nil"/>
              <w:bottom w:val="single" w:sz="4" w:space="0" w:color="auto"/>
              <w:right w:val="single" w:sz="4" w:space="0" w:color="auto"/>
            </w:tcBorders>
            <w:shd w:val="clear" w:color="auto" w:fill="auto"/>
            <w:vAlign w:val="center"/>
          </w:tcPr>
          <w:p w:rsidR="0033342A" w:rsidRPr="0033342A" w:rsidRDefault="00CB35CD" w:rsidP="00737261">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Sahip olunan hayat sigortalarının teminat değeri (TL)</w:t>
            </w:r>
          </w:p>
        </w:tc>
      </w:tr>
      <w:tr w:rsidR="0033342A" w:rsidRPr="0033342A" w:rsidTr="009D3997">
        <w:trPr>
          <w:trHeight w:val="300"/>
        </w:trPr>
        <w:tc>
          <w:tcPr>
            <w:tcW w:w="991" w:type="pct"/>
            <w:tcBorders>
              <w:top w:val="single" w:sz="4" w:space="0" w:color="auto"/>
              <w:left w:val="single" w:sz="4" w:space="0" w:color="auto"/>
              <w:bottom w:val="single" w:sz="4" w:space="0" w:color="auto"/>
              <w:right w:val="single" w:sz="4" w:space="0" w:color="auto"/>
            </w:tcBorders>
            <w:shd w:val="clear" w:color="auto" w:fill="auto"/>
            <w:noWrap/>
            <w:vAlign w:val="center"/>
          </w:tcPr>
          <w:p w:rsidR="0033342A" w:rsidRPr="0033342A" w:rsidRDefault="00CB35CD" w:rsidP="00737261">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FKSTemTutar</w:t>
            </w:r>
          </w:p>
        </w:tc>
        <w:tc>
          <w:tcPr>
            <w:tcW w:w="428"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0F457F">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N(22,4)</w:t>
            </w:r>
          </w:p>
        </w:tc>
        <w:tc>
          <w:tcPr>
            <w:tcW w:w="693"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0F457F">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0000…00,0000</w:t>
            </w:r>
          </w:p>
        </w:tc>
        <w:tc>
          <w:tcPr>
            <w:tcW w:w="422"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737261">
            <w:pPr>
              <w:spacing w:after="0" w:line="240" w:lineRule="auto"/>
              <w:jc w:val="center"/>
              <w:rPr>
                <w:rFonts w:ascii="Calibri" w:eastAsia="Times New Roman" w:hAnsi="Calibri" w:cs="Calibri"/>
                <w:color w:val="000000"/>
                <w:sz w:val="20"/>
                <w:lang w:eastAsia="tr-TR"/>
              </w:rPr>
            </w:pPr>
          </w:p>
        </w:tc>
        <w:tc>
          <w:tcPr>
            <w:tcW w:w="2466" w:type="pct"/>
            <w:tcBorders>
              <w:top w:val="single" w:sz="4" w:space="0" w:color="auto"/>
              <w:left w:val="nil"/>
              <w:bottom w:val="single" w:sz="4" w:space="0" w:color="auto"/>
              <w:right w:val="single" w:sz="4" w:space="0" w:color="auto"/>
            </w:tcBorders>
            <w:shd w:val="clear" w:color="auto" w:fill="auto"/>
            <w:vAlign w:val="center"/>
          </w:tcPr>
          <w:p w:rsidR="0033342A" w:rsidRPr="0033342A" w:rsidRDefault="00CB35CD" w:rsidP="00CB35CD">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Sahip olunan F</w:t>
            </w:r>
            <w:r>
              <w:rPr>
                <w:rFonts w:ascii="Calibri" w:eastAsia="Times New Roman" w:hAnsi="Calibri" w:cs="Calibri"/>
                <w:color w:val="000000"/>
                <w:sz w:val="20"/>
                <w:lang w:eastAsia="tr-TR"/>
              </w:rPr>
              <w:t xml:space="preserve">erdi </w:t>
            </w:r>
            <w:r w:rsidRPr="0033342A">
              <w:rPr>
                <w:rFonts w:ascii="Calibri" w:eastAsia="Times New Roman" w:hAnsi="Calibri" w:cs="Calibri"/>
                <w:color w:val="000000"/>
                <w:sz w:val="20"/>
                <w:lang w:eastAsia="tr-TR"/>
              </w:rPr>
              <w:t>K</w:t>
            </w:r>
            <w:r>
              <w:rPr>
                <w:rFonts w:ascii="Calibri" w:eastAsia="Times New Roman" w:hAnsi="Calibri" w:cs="Calibri"/>
                <w:color w:val="000000"/>
                <w:sz w:val="20"/>
                <w:lang w:eastAsia="tr-TR"/>
              </w:rPr>
              <w:t xml:space="preserve">aza </w:t>
            </w:r>
            <w:r w:rsidRPr="0033342A">
              <w:rPr>
                <w:rFonts w:ascii="Calibri" w:eastAsia="Times New Roman" w:hAnsi="Calibri" w:cs="Calibri"/>
                <w:color w:val="000000"/>
                <w:sz w:val="20"/>
                <w:lang w:eastAsia="tr-TR"/>
              </w:rPr>
              <w:t>S</w:t>
            </w:r>
            <w:r>
              <w:rPr>
                <w:rFonts w:ascii="Calibri" w:eastAsia="Times New Roman" w:hAnsi="Calibri" w:cs="Calibri"/>
                <w:color w:val="000000"/>
                <w:sz w:val="20"/>
                <w:lang w:eastAsia="tr-TR"/>
              </w:rPr>
              <w:t>igortalarının</w:t>
            </w:r>
            <w:r w:rsidRPr="0033342A">
              <w:rPr>
                <w:rFonts w:ascii="Calibri" w:eastAsia="Times New Roman" w:hAnsi="Calibri" w:cs="Calibri"/>
                <w:color w:val="000000"/>
                <w:sz w:val="20"/>
                <w:lang w:eastAsia="tr-TR"/>
              </w:rPr>
              <w:t xml:space="preserve"> teminat değeri (TL)</w:t>
            </w:r>
          </w:p>
        </w:tc>
      </w:tr>
      <w:tr w:rsidR="0033342A" w:rsidRPr="0033342A" w:rsidTr="009D3997">
        <w:trPr>
          <w:trHeight w:val="300"/>
        </w:trPr>
        <w:tc>
          <w:tcPr>
            <w:tcW w:w="991" w:type="pct"/>
            <w:tcBorders>
              <w:top w:val="single" w:sz="4" w:space="0" w:color="auto"/>
              <w:left w:val="single" w:sz="4" w:space="0" w:color="auto"/>
              <w:bottom w:val="single" w:sz="4" w:space="0" w:color="auto"/>
              <w:right w:val="single" w:sz="4" w:space="0" w:color="auto"/>
            </w:tcBorders>
            <w:shd w:val="clear" w:color="auto" w:fill="auto"/>
            <w:noWrap/>
            <w:vAlign w:val="center"/>
          </w:tcPr>
          <w:p w:rsidR="0033342A" w:rsidRPr="0033342A" w:rsidRDefault="00CB35CD" w:rsidP="00CB35CD">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w:t>
            </w:r>
            <w:r w:rsidR="0033342A" w:rsidRPr="0033342A">
              <w:rPr>
                <w:rFonts w:ascii="Calibri" w:eastAsia="Times New Roman" w:hAnsi="Calibri" w:cs="Calibri"/>
                <w:color w:val="000000"/>
                <w:sz w:val="20"/>
                <w:lang w:eastAsia="tr-TR"/>
              </w:rPr>
              <w:t>a</w:t>
            </w:r>
            <w:r>
              <w:rPr>
                <w:rFonts w:ascii="Calibri" w:eastAsia="Times New Roman" w:hAnsi="Calibri" w:cs="Calibri"/>
                <w:color w:val="000000"/>
                <w:sz w:val="20"/>
                <w:lang w:eastAsia="tr-TR"/>
              </w:rPr>
              <w:t>g</w:t>
            </w:r>
            <w:r w:rsidR="0033342A" w:rsidRPr="0033342A">
              <w:rPr>
                <w:rFonts w:ascii="Calibri" w:eastAsia="Times New Roman" w:hAnsi="Calibri" w:cs="Calibri"/>
                <w:color w:val="000000"/>
                <w:sz w:val="20"/>
                <w:lang w:eastAsia="tr-TR"/>
              </w:rPr>
              <w:t>lık</w:t>
            </w:r>
            <w:r>
              <w:rPr>
                <w:rFonts w:ascii="Calibri" w:eastAsia="Times New Roman" w:hAnsi="Calibri" w:cs="Calibri"/>
                <w:color w:val="000000"/>
                <w:sz w:val="20"/>
                <w:lang w:eastAsia="tr-TR"/>
              </w:rPr>
              <w:t>SigVar_Yok</w:t>
            </w:r>
            <w:r w:rsidR="0033342A" w:rsidRPr="0033342A">
              <w:rPr>
                <w:rFonts w:ascii="Calibri" w:eastAsia="Times New Roman" w:hAnsi="Calibri" w:cs="Calibri"/>
                <w:color w:val="000000"/>
                <w:sz w:val="20"/>
                <w:lang w:eastAsia="tr-TR"/>
              </w:rPr>
              <w:t xml:space="preserve"> </w:t>
            </w:r>
          </w:p>
        </w:tc>
        <w:tc>
          <w:tcPr>
            <w:tcW w:w="428"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737261">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C(1)</w:t>
            </w:r>
          </w:p>
        </w:tc>
        <w:tc>
          <w:tcPr>
            <w:tcW w:w="693"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737261">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X</w:t>
            </w:r>
          </w:p>
        </w:tc>
        <w:tc>
          <w:tcPr>
            <w:tcW w:w="422"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737261">
            <w:pPr>
              <w:spacing w:after="0" w:line="240" w:lineRule="auto"/>
              <w:jc w:val="center"/>
              <w:rPr>
                <w:rFonts w:ascii="Calibri" w:eastAsia="Times New Roman" w:hAnsi="Calibri" w:cs="Calibri"/>
                <w:color w:val="000000"/>
                <w:sz w:val="20"/>
                <w:lang w:eastAsia="tr-TR"/>
              </w:rPr>
            </w:pPr>
          </w:p>
        </w:tc>
        <w:tc>
          <w:tcPr>
            <w:tcW w:w="2466" w:type="pct"/>
            <w:tcBorders>
              <w:top w:val="single" w:sz="4" w:space="0" w:color="auto"/>
              <w:left w:val="nil"/>
              <w:bottom w:val="single" w:sz="4" w:space="0" w:color="auto"/>
              <w:right w:val="single" w:sz="4" w:space="0" w:color="auto"/>
            </w:tcBorders>
            <w:shd w:val="clear" w:color="auto" w:fill="auto"/>
            <w:vAlign w:val="center"/>
          </w:tcPr>
          <w:p w:rsidR="0033342A" w:rsidRPr="0033342A" w:rsidRDefault="00CB35CD" w:rsidP="00737261">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Özel sağlık sigortasının var olup olmadığını belirtmektedir. (</w:t>
            </w:r>
            <w:r w:rsidR="0033342A" w:rsidRPr="0033342A">
              <w:rPr>
                <w:rFonts w:ascii="Calibri" w:eastAsia="Times New Roman" w:hAnsi="Calibri" w:cs="Calibri"/>
                <w:color w:val="000000"/>
                <w:sz w:val="20"/>
                <w:lang w:eastAsia="tr-TR"/>
              </w:rPr>
              <w:t xml:space="preserve">E/H </w:t>
            </w:r>
            <w:r>
              <w:rPr>
                <w:rFonts w:ascii="Calibri" w:eastAsia="Times New Roman" w:hAnsi="Calibri" w:cs="Calibri"/>
                <w:color w:val="000000"/>
                <w:sz w:val="20"/>
                <w:lang w:eastAsia="tr-TR"/>
              </w:rPr>
              <w:t>)</w:t>
            </w:r>
          </w:p>
        </w:tc>
      </w:tr>
      <w:tr w:rsidR="0033342A" w:rsidRPr="0033342A" w:rsidTr="009D3997">
        <w:trPr>
          <w:trHeight w:val="300"/>
        </w:trPr>
        <w:tc>
          <w:tcPr>
            <w:tcW w:w="991" w:type="pct"/>
            <w:tcBorders>
              <w:top w:val="single" w:sz="4" w:space="0" w:color="auto"/>
              <w:left w:val="single" w:sz="4" w:space="0" w:color="auto"/>
              <w:bottom w:val="single" w:sz="4" w:space="0" w:color="auto"/>
              <w:right w:val="single" w:sz="4" w:space="0" w:color="auto"/>
            </w:tcBorders>
            <w:shd w:val="clear" w:color="auto" w:fill="auto"/>
            <w:noWrap/>
            <w:vAlign w:val="center"/>
          </w:tcPr>
          <w:p w:rsidR="0033342A" w:rsidRPr="0033342A" w:rsidRDefault="00CB35CD" w:rsidP="00E31FA4">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S</w:t>
            </w:r>
            <w:r w:rsidRPr="0033342A">
              <w:rPr>
                <w:rFonts w:ascii="Calibri" w:eastAsia="Times New Roman" w:hAnsi="Calibri" w:cs="Calibri"/>
                <w:color w:val="000000"/>
                <w:sz w:val="20"/>
                <w:lang w:eastAsia="tr-TR"/>
              </w:rPr>
              <w:t>a</w:t>
            </w:r>
            <w:r>
              <w:rPr>
                <w:rFonts w:ascii="Calibri" w:eastAsia="Times New Roman" w:hAnsi="Calibri" w:cs="Calibri"/>
                <w:color w:val="000000"/>
                <w:sz w:val="20"/>
                <w:lang w:eastAsia="tr-TR"/>
              </w:rPr>
              <w:t>g</w:t>
            </w:r>
            <w:r w:rsidRPr="0033342A">
              <w:rPr>
                <w:rFonts w:ascii="Calibri" w:eastAsia="Times New Roman" w:hAnsi="Calibri" w:cs="Calibri"/>
                <w:color w:val="000000"/>
                <w:sz w:val="20"/>
                <w:lang w:eastAsia="tr-TR"/>
              </w:rPr>
              <w:t>lık</w:t>
            </w:r>
            <w:r>
              <w:rPr>
                <w:rFonts w:ascii="Calibri" w:eastAsia="Times New Roman" w:hAnsi="Calibri" w:cs="Calibri"/>
                <w:color w:val="000000"/>
                <w:sz w:val="20"/>
                <w:lang w:eastAsia="tr-TR"/>
              </w:rPr>
              <w:t>SigAileVar_Yok</w:t>
            </w:r>
          </w:p>
        </w:tc>
        <w:tc>
          <w:tcPr>
            <w:tcW w:w="428"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737261">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C(1)</w:t>
            </w:r>
          </w:p>
        </w:tc>
        <w:tc>
          <w:tcPr>
            <w:tcW w:w="693"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BF56C5">
            <w:pPr>
              <w:spacing w:after="0" w:line="240" w:lineRule="auto"/>
              <w:jc w:val="center"/>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X</w:t>
            </w:r>
          </w:p>
        </w:tc>
        <w:tc>
          <w:tcPr>
            <w:tcW w:w="422" w:type="pct"/>
            <w:tcBorders>
              <w:top w:val="single" w:sz="4" w:space="0" w:color="auto"/>
              <w:left w:val="nil"/>
              <w:bottom w:val="single" w:sz="4" w:space="0" w:color="auto"/>
              <w:right w:val="single" w:sz="4" w:space="0" w:color="auto"/>
            </w:tcBorders>
            <w:shd w:val="clear" w:color="auto" w:fill="auto"/>
            <w:noWrap/>
            <w:vAlign w:val="center"/>
          </w:tcPr>
          <w:p w:rsidR="0033342A" w:rsidRPr="0033342A" w:rsidRDefault="0033342A" w:rsidP="00BF56C5">
            <w:pPr>
              <w:spacing w:after="0" w:line="240" w:lineRule="auto"/>
              <w:jc w:val="center"/>
              <w:rPr>
                <w:rFonts w:ascii="Calibri" w:eastAsia="Times New Roman" w:hAnsi="Calibri" w:cs="Calibri"/>
                <w:color w:val="000000"/>
                <w:sz w:val="20"/>
                <w:lang w:eastAsia="tr-TR"/>
              </w:rPr>
            </w:pPr>
          </w:p>
        </w:tc>
        <w:tc>
          <w:tcPr>
            <w:tcW w:w="2466" w:type="pct"/>
            <w:tcBorders>
              <w:top w:val="single" w:sz="4" w:space="0" w:color="auto"/>
              <w:left w:val="nil"/>
              <w:bottom w:val="single" w:sz="4" w:space="0" w:color="auto"/>
              <w:right w:val="single" w:sz="4" w:space="0" w:color="auto"/>
            </w:tcBorders>
            <w:shd w:val="clear" w:color="auto" w:fill="auto"/>
            <w:vAlign w:val="center"/>
          </w:tcPr>
          <w:p w:rsidR="0033342A" w:rsidRPr="0033342A" w:rsidRDefault="00CB35CD" w:rsidP="00CB35CD">
            <w:pPr>
              <w:spacing w:after="0" w:line="240" w:lineRule="auto"/>
              <w:rPr>
                <w:rFonts w:ascii="Calibri" w:eastAsia="Times New Roman" w:hAnsi="Calibri" w:cs="Calibri"/>
                <w:color w:val="000000"/>
                <w:sz w:val="20"/>
                <w:lang w:eastAsia="tr-TR"/>
              </w:rPr>
            </w:pPr>
            <w:r>
              <w:rPr>
                <w:rFonts w:ascii="Calibri" w:eastAsia="Times New Roman" w:hAnsi="Calibri" w:cs="Calibri"/>
                <w:color w:val="000000"/>
                <w:sz w:val="20"/>
                <w:lang w:eastAsia="tr-TR"/>
              </w:rPr>
              <w:t>Özel sağlık sigortasının aile bireylerini kapsayıp kapsamadığını belirtmektedir. (</w:t>
            </w:r>
            <w:r w:rsidRPr="0033342A">
              <w:rPr>
                <w:rFonts w:ascii="Calibri" w:eastAsia="Times New Roman" w:hAnsi="Calibri" w:cs="Calibri"/>
                <w:color w:val="000000"/>
                <w:sz w:val="20"/>
                <w:lang w:eastAsia="tr-TR"/>
              </w:rPr>
              <w:t xml:space="preserve">E/H </w:t>
            </w:r>
            <w:r>
              <w:rPr>
                <w:rFonts w:ascii="Calibri" w:eastAsia="Times New Roman" w:hAnsi="Calibri" w:cs="Calibri"/>
                <w:color w:val="000000"/>
                <w:sz w:val="20"/>
                <w:lang w:eastAsia="tr-TR"/>
              </w:rPr>
              <w:t>)</w:t>
            </w:r>
          </w:p>
        </w:tc>
      </w:tr>
    </w:tbl>
    <w:p w:rsidR="00C23E04" w:rsidRDefault="00C23E04" w:rsidP="0033342A"/>
    <w:p w:rsidR="0033342A" w:rsidRDefault="0033342A" w:rsidP="0033342A">
      <w:pPr>
        <w:pStyle w:val="ListeParagraf"/>
        <w:numPr>
          <w:ilvl w:val="2"/>
          <w:numId w:val="1"/>
        </w:numPr>
        <w:outlineLvl w:val="2"/>
        <w:rPr>
          <w:b/>
          <w:u w:val="single"/>
        </w:rPr>
      </w:pPr>
      <w:bookmarkStart w:id="109" w:name="_Toc487464207"/>
      <w:r>
        <w:rPr>
          <w:b/>
          <w:u w:val="single"/>
        </w:rPr>
        <w:t>Katılımcının Gayrimenkulleri</w:t>
      </w:r>
      <w:r w:rsidRPr="00BF56C5">
        <w:rPr>
          <w:b/>
          <w:u w:val="single"/>
        </w:rPr>
        <w:t xml:space="preserve"> Tablosu (</w:t>
      </w:r>
      <w:r>
        <w:rPr>
          <w:b/>
          <w:u w:val="single"/>
        </w:rPr>
        <w:t>KGM</w:t>
      </w:r>
      <w:r w:rsidRPr="00BF56C5">
        <w:rPr>
          <w:b/>
          <w:u w:val="single"/>
        </w:rPr>
        <w:t>)</w:t>
      </w:r>
      <w:bookmarkEnd w:id="109"/>
    </w:p>
    <w:p w:rsidR="009D3997" w:rsidRDefault="009D3997" w:rsidP="009D3997">
      <w:r w:rsidRPr="009D3997">
        <w:rPr>
          <w:b/>
        </w:rPr>
        <w:t xml:space="preserve">AMAÇ: </w:t>
      </w:r>
      <w:r>
        <w:t>Kullanıcıların gayrimenkul yatırımlarına ilişkin bilgiler aşağıdaki tabloda tutulacaktır.</w:t>
      </w:r>
    </w:p>
    <w:tbl>
      <w:tblPr>
        <w:tblW w:w="5001" w:type="pct"/>
        <w:tblCellMar>
          <w:left w:w="70" w:type="dxa"/>
          <w:right w:w="70" w:type="dxa"/>
        </w:tblCellMar>
        <w:tblLook w:val="04A0" w:firstRow="1" w:lastRow="0" w:firstColumn="1" w:lastColumn="0" w:noHBand="0" w:noVBand="1"/>
      </w:tblPr>
      <w:tblGrid>
        <w:gridCol w:w="1921"/>
        <w:gridCol w:w="900"/>
        <w:gridCol w:w="1481"/>
        <w:gridCol w:w="961"/>
        <w:gridCol w:w="5225"/>
      </w:tblGrid>
      <w:tr w:rsidR="001108BB" w:rsidRPr="00BF56C5" w:rsidTr="001108BB">
        <w:trPr>
          <w:trHeight w:val="300"/>
          <w:tblHeader/>
        </w:trPr>
        <w:tc>
          <w:tcPr>
            <w:tcW w:w="91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3342A" w:rsidRPr="00BF56C5" w:rsidRDefault="0033342A"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Alan Adı</w:t>
            </w:r>
          </w:p>
        </w:tc>
        <w:tc>
          <w:tcPr>
            <w:tcW w:w="429" w:type="pct"/>
            <w:tcBorders>
              <w:top w:val="single" w:sz="4" w:space="0" w:color="auto"/>
              <w:left w:val="nil"/>
              <w:bottom w:val="single" w:sz="4" w:space="0" w:color="auto"/>
              <w:right w:val="single" w:sz="4" w:space="0" w:color="auto"/>
            </w:tcBorders>
            <w:shd w:val="clear" w:color="000000" w:fill="BFBFBF"/>
            <w:noWrap/>
            <w:vAlign w:val="bottom"/>
            <w:hideMark/>
          </w:tcPr>
          <w:p w:rsidR="0033342A" w:rsidRPr="00BF56C5" w:rsidRDefault="0033342A"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Veri Tipi</w:t>
            </w:r>
          </w:p>
        </w:tc>
        <w:tc>
          <w:tcPr>
            <w:tcW w:w="706" w:type="pct"/>
            <w:tcBorders>
              <w:top w:val="single" w:sz="4" w:space="0" w:color="auto"/>
              <w:left w:val="nil"/>
              <w:bottom w:val="single" w:sz="4" w:space="0" w:color="auto"/>
              <w:right w:val="single" w:sz="4" w:space="0" w:color="auto"/>
            </w:tcBorders>
            <w:shd w:val="clear" w:color="000000" w:fill="BFBFBF"/>
            <w:noWrap/>
            <w:vAlign w:val="bottom"/>
            <w:hideMark/>
          </w:tcPr>
          <w:p w:rsidR="0033342A" w:rsidRPr="00BF56C5" w:rsidRDefault="0033342A"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Veri Formatı</w:t>
            </w:r>
          </w:p>
        </w:tc>
        <w:tc>
          <w:tcPr>
            <w:tcW w:w="458" w:type="pct"/>
            <w:tcBorders>
              <w:top w:val="single" w:sz="4" w:space="0" w:color="auto"/>
              <w:left w:val="nil"/>
              <w:bottom w:val="single" w:sz="4" w:space="0" w:color="auto"/>
              <w:right w:val="single" w:sz="4" w:space="0" w:color="auto"/>
            </w:tcBorders>
            <w:shd w:val="clear" w:color="000000" w:fill="BFBFBF"/>
            <w:noWrap/>
            <w:vAlign w:val="bottom"/>
            <w:hideMark/>
          </w:tcPr>
          <w:p w:rsidR="0033342A" w:rsidRPr="00BF56C5" w:rsidRDefault="0033342A"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Zorunlu</w:t>
            </w:r>
          </w:p>
        </w:tc>
        <w:tc>
          <w:tcPr>
            <w:tcW w:w="2491" w:type="pct"/>
            <w:tcBorders>
              <w:top w:val="single" w:sz="4" w:space="0" w:color="auto"/>
              <w:left w:val="nil"/>
              <w:bottom w:val="single" w:sz="4" w:space="0" w:color="auto"/>
              <w:right w:val="single" w:sz="4" w:space="0" w:color="auto"/>
            </w:tcBorders>
            <w:shd w:val="clear" w:color="000000" w:fill="BFBFBF"/>
            <w:noWrap/>
            <w:vAlign w:val="bottom"/>
            <w:hideMark/>
          </w:tcPr>
          <w:p w:rsidR="0033342A" w:rsidRPr="00BF56C5" w:rsidRDefault="0033342A"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Açıklama</w:t>
            </w:r>
          </w:p>
        </w:tc>
      </w:tr>
      <w:tr w:rsidR="001108BB" w:rsidRPr="00BF56C5" w:rsidTr="001108BB">
        <w:trPr>
          <w:trHeight w:val="300"/>
        </w:trPr>
        <w:tc>
          <w:tcPr>
            <w:tcW w:w="916" w:type="pct"/>
            <w:tcBorders>
              <w:top w:val="nil"/>
              <w:left w:val="single" w:sz="4" w:space="0" w:color="auto"/>
              <w:bottom w:val="single" w:sz="4" w:space="0" w:color="auto"/>
              <w:right w:val="single" w:sz="4" w:space="0" w:color="auto"/>
            </w:tcBorders>
            <w:shd w:val="clear" w:color="auto" w:fill="auto"/>
            <w:noWrap/>
            <w:vAlign w:val="center"/>
            <w:hideMark/>
          </w:tcPr>
          <w:p w:rsidR="0033342A" w:rsidRPr="00BF56C5" w:rsidRDefault="00DF58C5" w:rsidP="000F457F">
            <w:pPr>
              <w:spacing w:after="0" w:line="240" w:lineRule="auto"/>
              <w:rPr>
                <w:rFonts w:ascii="Calibri" w:eastAsia="Times New Roman" w:hAnsi="Calibri" w:cs="Calibri"/>
                <w:color w:val="000000"/>
                <w:lang w:eastAsia="tr-TR"/>
              </w:rPr>
            </w:pPr>
            <w:r w:rsidRPr="0033342A">
              <w:rPr>
                <w:rFonts w:ascii="Calibri" w:eastAsia="Times New Roman" w:hAnsi="Calibri" w:cs="Calibri"/>
                <w:color w:val="000000"/>
                <w:sz w:val="20"/>
                <w:lang w:eastAsia="tr-TR"/>
              </w:rPr>
              <w:t>Kat</w:t>
            </w:r>
            <w:r>
              <w:rPr>
                <w:rFonts w:ascii="Calibri" w:eastAsia="Times New Roman" w:hAnsi="Calibri" w:cs="Calibri"/>
                <w:color w:val="000000"/>
                <w:sz w:val="20"/>
                <w:lang w:eastAsia="tr-TR"/>
              </w:rPr>
              <w:t>SicilKod</w:t>
            </w:r>
          </w:p>
        </w:tc>
        <w:tc>
          <w:tcPr>
            <w:tcW w:w="429"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N(12)</w:t>
            </w:r>
          </w:p>
        </w:tc>
        <w:tc>
          <w:tcPr>
            <w:tcW w:w="706"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proofErr w:type="gramStart"/>
            <w:r w:rsidRPr="00BF56C5">
              <w:rPr>
                <w:rFonts w:ascii="Calibri" w:eastAsia="Times New Roman" w:hAnsi="Calibri" w:cs="Calibri"/>
                <w:color w:val="000000"/>
                <w:lang w:eastAsia="tr-TR"/>
              </w:rPr>
              <w:t>000000000000</w:t>
            </w:r>
            <w:proofErr w:type="gramEnd"/>
          </w:p>
        </w:tc>
        <w:tc>
          <w:tcPr>
            <w:tcW w:w="458"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Z</w:t>
            </w:r>
          </w:p>
        </w:tc>
        <w:tc>
          <w:tcPr>
            <w:tcW w:w="2491" w:type="pct"/>
            <w:tcBorders>
              <w:top w:val="nil"/>
              <w:left w:val="nil"/>
              <w:bottom w:val="single" w:sz="4" w:space="0" w:color="auto"/>
              <w:right w:val="single" w:sz="4" w:space="0" w:color="auto"/>
            </w:tcBorders>
            <w:shd w:val="clear" w:color="auto" w:fill="auto"/>
            <w:vAlign w:val="center"/>
            <w:hideMark/>
          </w:tcPr>
          <w:p w:rsidR="0033342A" w:rsidRPr="00BF56C5" w:rsidRDefault="0033342A" w:rsidP="000F457F">
            <w:pPr>
              <w:spacing w:after="0" w:line="240" w:lineRule="auto"/>
              <w:rPr>
                <w:rFonts w:ascii="Calibri" w:eastAsia="Times New Roman" w:hAnsi="Calibri" w:cs="Calibri"/>
                <w:color w:val="000000"/>
                <w:lang w:eastAsia="tr-TR"/>
              </w:rPr>
            </w:pPr>
            <w:r w:rsidRPr="00BF56C5">
              <w:rPr>
                <w:rFonts w:ascii="Calibri" w:eastAsia="Times New Roman" w:hAnsi="Calibri" w:cs="Calibri"/>
                <w:color w:val="000000"/>
                <w:lang w:eastAsia="tr-TR"/>
              </w:rPr>
              <w:t>Katılımcı Sicil Kodu</w:t>
            </w:r>
          </w:p>
        </w:tc>
      </w:tr>
      <w:tr w:rsidR="001108BB" w:rsidRPr="00BF56C5" w:rsidTr="001108BB">
        <w:trPr>
          <w:trHeight w:val="300"/>
        </w:trPr>
        <w:tc>
          <w:tcPr>
            <w:tcW w:w="916" w:type="pct"/>
            <w:tcBorders>
              <w:top w:val="nil"/>
              <w:left w:val="single" w:sz="4" w:space="0" w:color="auto"/>
              <w:bottom w:val="single" w:sz="4" w:space="0" w:color="auto"/>
              <w:right w:val="single" w:sz="4" w:space="0" w:color="auto"/>
            </w:tcBorders>
            <w:shd w:val="clear" w:color="auto" w:fill="auto"/>
            <w:noWrap/>
            <w:vAlign w:val="center"/>
            <w:hideMark/>
          </w:tcPr>
          <w:p w:rsidR="0033342A" w:rsidRPr="00BF56C5" w:rsidRDefault="00DF58C5" w:rsidP="00DF58C5">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Sira</w:t>
            </w:r>
            <w:r w:rsidR="0033342A">
              <w:rPr>
                <w:rFonts w:ascii="Calibri" w:eastAsia="Times New Roman" w:hAnsi="Calibri" w:cs="Calibri"/>
                <w:color w:val="000000"/>
                <w:lang w:eastAsia="tr-TR"/>
              </w:rPr>
              <w:t xml:space="preserve">No </w:t>
            </w:r>
          </w:p>
        </w:tc>
        <w:tc>
          <w:tcPr>
            <w:tcW w:w="429"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C(50)</w:t>
            </w:r>
          </w:p>
        </w:tc>
        <w:tc>
          <w:tcPr>
            <w:tcW w:w="706"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proofErr w:type="gramStart"/>
            <w:r w:rsidRPr="00BF56C5">
              <w:rPr>
                <w:rFonts w:ascii="Calibri" w:eastAsia="Times New Roman" w:hAnsi="Calibri" w:cs="Calibri"/>
                <w:color w:val="000000"/>
                <w:lang w:eastAsia="tr-TR"/>
              </w:rPr>
              <w:t>XXXXX...XXXXX</w:t>
            </w:r>
            <w:proofErr w:type="gramEnd"/>
          </w:p>
        </w:tc>
        <w:tc>
          <w:tcPr>
            <w:tcW w:w="458"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Z</w:t>
            </w:r>
          </w:p>
        </w:tc>
        <w:tc>
          <w:tcPr>
            <w:tcW w:w="2491" w:type="pct"/>
            <w:tcBorders>
              <w:top w:val="nil"/>
              <w:left w:val="nil"/>
              <w:bottom w:val="single" w:sz="4" w:space="0" w:color="auto"/>
              <w:right w:val="single" w:sz="4" w:space="0" w:color="auto"/>
            </w:tcBorders>
            <w:shd w:val="clear" w:color="auto" w:fill="auto"/>
            <w:vAlign w:val="center"/>
            <w:hideMark/>
          </w:tcPr>
          <w:p w:rsidR="0033342A" w:rsidRPr="00BF56C5" w:rsidRDefault="0033342A" w:rsidP="0033342A">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 başlayan</w:t>
            </w:r>
            <w:r w:rsidR="001108BB">
              <w:rPr>
                <w:rFonts w:ascii="Calibri" w:eastAsia="Times New Roman" w:hAnsi="Calibri" w:cs="Calibri"/>
                <w:color w:val="000000"/>
                <w:lang w:eastAsia="tr-TR"/>
              </w:rPr>
              <w:t>,</w:t>
            </w:r>
            <w:r>
              <w:rPr>
                <w:rFonts w:ascii="Calibri" w:eastAsia="Times New Roman" w:hAnsi="Calibri" w:cs="Calibri"/>
                <w:color w:val="000000"/>
                <w:lang w:eastAsia="tr-TR"/>
              </w:rPr>
              <w:t xml:space="preserve"> </w:t>
            </w:r>
            <w:r w:rsidR="001108BB">
              <w:rPr>
                <w:rFonts w:ascii="Calibri" w:eastAsia="Times New Roman" w:hAnsi="Calibri" w:cs="Calibri"/>
                <w:color w:val="000000"/>
                <w:lang w:eastAsia="tr-TR"/>
              </w:rPr>
              <w:t>1 artarak ilerleyen ve gayrimenkul sayısını ifade eden veridir.</w:t>
            </w:r>
          </w:p>
        </w:tc>
      </w:tr>
      <w:tr w:rsidR="001108BB" w:rsidRPr="00BF56C5" w:rsidTr="001108BB">
        <w:trPr>
          <w:trHeight w:val="300"/>
        </w:trPr>
        <w:tc>
          <w:tcPr>
            <w:tcW w:w="9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33342A" w:rsidRPr="00E31FA4" w:rsidRDefault="0022244F" w:rsidP="00DF58C5">
            <w:pPr>
              <w:spacing w:after="0" w:line="240" w:lineRule="auto"/>
              <w:rPr>
                <w:rFonts w:ascii="Calibri" w:eastAsia="Times New Roman" w:hAnsi="Calibri" w:cs="Calibri"/>
                <w:color w:val="000000"/>
                <w:lang w:eastAsia="tr-TR"/>
              </w:rPr>
            </w:pPr>
            <w:proofErr w:type="gramStart"/>
            <w:r>
              <w:rPr>
                <w:rFonts w:ascii="Calibri" w:eastAsia="Times New Roman" w:hAnsi="Calibri" w:cs="Calibri"/>
                <w:color w:val="000000"/>
                <w:lang w:eastAsia="tr-TR"/>
              </w:rPr>
              <w:t>il</w:t>
            </w:r>
            <w:proofErr w:type="gramEnd"/>
          </w:p>
        </w:tc>
        <w:tc>
          <w:tcPr>
            <w:tcW w:w="429" w:type="pct"/>
            <w:tcBorders>
              <w:top w:val="single" w:sz="4" w:space="0" w:color="auto"/>
              <w:left w:val="nil"/>
              <w:bottom w:val="single" w:sz="4" w:space="0" w:color="auto"/>
              <w:right w:val="single" w:sz="4" w:space="0" w:color="auto"/>
            </w:tcBorders>
            <w:shd w:val="clear" w:color="auto" w:fill="auto"/>
            <w:noWrap/>
            <w:vAlign w:val="center"/>
          </w:tcPr>
          <w:p w:rsidR="0033342A" w:rsidRPr="00BF56C5" w:rsidRDefault="001108BB"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C(50)</w:t>
            </w:r>
          </w:p>
        </w:tc>
        <w:tc>
          <w:tcPr>
            <w:tcW w:w="706" w:type="pct"/>
            <w:tcBorders>
              <w:top w:val="single" w:sz="4" w:space="0" w:color="auto"/>
              <w:left w:val="nil"/>
              <w:bottom w:val="single" w:sz="4" w:space="0" w:color="auto"/>
              <w:right w:val="single" w:sz="4" w:space="0" w:color="auto"/>
            </w:tcBorders>
            <w:shd w:val="clear" w:color="auto" w:fill="auto"/>
            <w:noWrap/>
            <w:vAlign w:val="center"/>
          </w:tcPr>
          <w:p w:rsidR="0033342A" w:rsidRPr="00BF56C5" w:rsidRDefault="00F15511" w:rsidP="000F457F">
            <w:pPr>
              <w:spacing w:after="0" w:line="240" w:lineRule="auto"/>
              <w:jc w:val="center"/>
              <w:rPr>
                <w:rFonts w:ascii="Calibri" w:eastAsia="Times New Roman" w:hAnsi="Calibri" w:cs="Calibri"/>
                <w:color w:val="000000"/>
                <w:lang w:eastAsia="tr-TR"/>
              </w:rPr>
            </w:pPr>
            <w:proofErr w:type="gramStart"/>
            <w:r w:rsidRPr="00BF56C5">
              <w:rPr>
                <w:rFonts w:ascii="Calibri" w:eastAsia="Times New Roman" w:hAnsi="Calibri" w:cs="Calibri"/>
                <w:color w:val="000000"/>
                <w:lang w:eastAsia="tr-TR"/>
              </w:rPr>
              <w:t>XXXXX...XXXXX</w:t>
            </w:r>
            <w:proofErr w:type="gramEnd"/>
          </w:p>
        </w:tc>
        <w:tc>
          <w:tcPr>
            <w:tcW w:w="458" w:type="pct"/>
            <w:tcBorders>
              <w:top w:val="single" w:sz="4" w:space="0" w:color="auto"/>
              <w:left w:val="nil"/>
              <w:bottom w:val="single" w:sz="4" w:space="0" w:color="auto"/>
              <w:right w:val="single" w:sz="4" w:space="0" w:color="auto"/>
            </w:tcBorders>
            <w:shd w:val="clear" w:color="auto" w:fill="auto"/>
            <w:noWrap/>
            <w:vAlign w:val="center"/>
          </w:tcPr>
          <w:p w:rsidR="0033342A" w:rsidRPr="00BF56C5" w:rsidRDefault="001108BB"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Z</w:t>
            </w:r>
          </w:p>
        </w:tc>
        <w:tc>
          <w:tcPr>
            <w:tcW w:w="2491" w:type="pct"/>
            <w:tcBorders>
              <w:top w:val="single" w:sz="4" w:space="0" w:color="auto"/>
              <w:left w:val="nil"/>
              <w:bottom w:val="single" w:sz="4" w:space="0" w:color="auto"/>
              <w:right w:val="single" w:sz="4" w:space="0" w:color="auto"/>
            </w:tcBorders>
            <w:shd w:val="clear" w:color="auto" w:fill="auto"/>
            <w:vAlign w:val="center"/>
          </w:tcPr>
          <w:p w:rsidR="00F15511" w:rsidRDefault="00F15511" w:rsidP="00F15511">
            <w:pPr>
              <w:spacing w:after="0" w:line="240" w:lineRule="auto"/>
              <w:rPr>
                <w:rFonts w:ascii="Calibri" w:eastAsia="Times New Roman" w:hAnsi="Calibri" w:cs="Calibri"/>
                <w:color w:val="000000"/>
                <w:sz w:val="20"/>
                <w:lang w:eastAsia="tr-TR"/>
              </w:rPr>
            </w:pPr>
            <w:r w:rsidRPr="0033342A">
              <w:rPr>
                <w:rFonts w:ascii="Calibri" w:eastAsia="Times New Roman" w:hAnsi="Calibri" w:cs="Calibri"/>
                <w:color w:val="000000"/>
                <w:sz w:val="20"/>
                <w:lang w:eastAsia="tr-TR"/>
              </w:rPr>
              <w:t xml:space="preserve">Değer Listesi: </w:t>
            </w:r>
            <w:proofErr w:type="gramStart"/>
            <w:r>
              <w:rPr>
                <w:rFonts w:ascii="Calibri" w:eastAsia="Times New Roman" w:hAnsi="Calibri" w:cs="Calibri"/>
                <w:color w:val="000000"/>
                <w:sz w:val="20"/>
                <w:lang w:eastAsia="tr-TR"/>
              </w:rPr>
              <w:t>2.8</w:t>
            </w:r>
            <w:proofErr w:type="gramEnd"/>
            <w:r>
              <w:rPr>
                <w:rFonts w:ascii="Calibri" w:eastAsia="Times New Roman" w:hAnsi="Calibri" w:cs="Calibri"/>
                <w:color w:val="000000"/>
                <w:sz w:val="20"/>
                <w:lang w:eastAsia="tr-TR"/>
              </w:rPr>
              <w:t xml:space="preserve"> </w:t>
            </w:r>
          </w:p>
          <w:p w:rsidR="0033342A" w:rsidRPr="00BF56C5" w:rsidRDefault="001108BB" w:rsidP="00F15511">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Gayrimanekulün bulunduğu il</w:t>
            </w:r>
            <w:r w:rsidR="00F15511">
              <w:rPr>
                <w:rFonts w:ascii="Calibri" w:eastAsia="Times New Roman" w:hAnsi="Calibri" w:cs="Calibri"/>
                <w:color w:val="000000"/>
                <w:lang w:eastAsia="tr-TR"/>
              </w:rPr>
              <w:t xml:space="preserve"> </w:t>
            </w:r>
          </w:p>
        </w:tc>
      </w:tr>
      <w:tr w:rsidR="001108BB" w:rsidRPr="00BF56C5" w:rsidTr="001108BB">
        <w:trPr>
          <w:trHeight w:val="300"/>
        </w:trPr>
        <w:tc>
          <w:tcPr>
            <w:tcW w:w="9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33342A" w:rsidRPr="00BF56C5" w:rsidRDefault="001108BB" w:rsidP="001108B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Tahmini_</w:t>
            </w:r>
            <w:r w:rsidR="0033342A">
              <w:rPr>
                <w:rFonts w:ascii="Calibri" w:eastAsia="Times New Roman" w:hAnsi="Calibri" w:cs="Calibri"/>
                <w:color w:val="000000"/>
                <w:lang w:eastAsia="tr-TR"/>
              </w:rPr>
              <w:t>de</w:t>
            </w:r>
            <w:r>
              <w:rPr>
                <w:rFonts w:ascii="Calibri" w:eastAsia="Times New Roman" w:hAnsi="Calibri" w:cs="Calibri"/>
                <w:color w:val="000000"/>
                <w:lang w:eastAsia="tr-TR"/>
              </w:rPr>
              <w:t>ger</w:t>
            </w:r>
          </w:p>
        </w:tc>
        <w:tc>
          <w:tcPr>
            <w:tcW w:w="429" w:type="pct"/>
            <w:tcBorders>
              <w:top w:val="single" w:sz="4" w:space="0" w:color="auto"/>
              <w:left w:val="nil"/>
              <w:bottom w:val="single" w:sz="4" w:space="0" w:color="auto"/>
              <w:right w:val="single" w:sz="4" w:space="0" w:color="auto"/>
            </w:tcBorders>
            <w:shd w:val="clear" w:color="auto" w:fill="auto"/>
            <w:noWrap/>
            <w:vAlign w:val="center"/>
          </w:tcPr>
          <w:p w:rsidR="0033342A" w:rsidRPr="00BF56C5" w:rsidRDefault="001108BB" w:rsidP="001108BB">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N(</w:t>
            </w:r>
            <w:r>
              <w:rPr>
                <w:rFonts w:ascii="Calibri" w:eastAsia="Times New Roman" w:hAnsi="Calibri" w:cs="Calibri"/>
                <w:color w:val="000000"/>
                <w:lang w:eastAsia="tr-TR"/>
              </w:rPr>
              <w:t>22,4</w:t>
            </w:r>
            <w:r w:rsidRPr="00BF56C5">
              <w:rPr>
                <w:rFonts w:ascii="Calibri" w:eastAsia="Times New Roman" w:hAnsi="Calibri" w:cs="Calibri"/>
                <w:color w:val="000000"/>
                <w:lang w:eastAsia="tr-TR"/>
              </w:rPr>
              <w:t>)</w:t>
            </w:r>
          </w:p>
        </w:tc>
        <w:tc>
          <w:tcPr>
            <w:tcW w:w="706" w:type="pct"/>
            <w:tcBorders>
              <w:top w:val="single" w:sz="4" w:space="0" w:color="auto"/>
              <w:left w:val="nil"/>
              <w:bottom w:val="single" w:sz="4" w:space="0" w:color="auto"/>
              <w:right w:val="single" w:sz="4" w:space="0" w:color="auto"/>
            </w:tcBorders>
            <w:shd w:val="clear" w:color="auto" w:fill="auto"/>
            <w:noWrap/>
            <w:vAlign w:val="center"/>
          </w:tcPr>
          <w:p w:rsidR="0033342A" w:rsidRPr="00BF56C5" w:rsidRDefault="001108BB" w:rsidP="000F457F">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000…000,0000</w:t>
            </w:r>
          </w:p>
        </w:tc>
        <w:tc>
          <w:tcPr>
            <w:tcW w:w="458" w:type="pct"/>
            <w:tcBorders>
              <w:top w:val="single" w:sz="4" w:space="0" w:color="auto"/>
              <w:left w:val="nil"/>
              <w:bottom w:val="single" w:sz="4" w:space="0" w:color="auto"/>
              <w:right w:val="single" w:sz="4" w:space="0" w:color="auto"/>
            </w:tcBorders>
            <w:shd w:val="clear" w:color="auto" w:fill="auto"/>
            <w:noWrap/>
            <w:vAlign w:val="center"/>
          </w:tcPr>
          <w:p w:rsidR="0033342A" w:rsidRPr="00BF56C5" w:rsidRDefault="001108BB"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Z</w:t>
            </w:r>
          </w:p>
        </w:tc>
        <w:tc>
          <w:tcPr>
            <w:tcW w:w="2491" w:type="pct"/>
            <w:tcBorders>
              <w:top w:val="single" w:sz="4" w:space="0" w:color="auto"/>
              <w:left w:val="nil"/>
              <w:bottom w:val="single" w:sz="4" w:space="0" w:color="auto"/>
              <w:right w:val="single" w:sz="4" w:space="0" w:color="auto"/>
            </w:tcBorders>
            <w:shd w:val="clear" w:color="auto" w:fill="auto"/>
            <w:vAlign w:val="center"/>
          </w:tcPr>
          <w:p w:rsidR="0033342A" w:rsidRPr="00BF56C5" w:rsidRDefault="001108BB" w:rsidP="001108B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Gayrimanekulün güncel tahmini değeri</w:t>
            </w:r>
          </w:p>
        </w:tc>
      </w:tr>
    </w:tbl>
    <w:p w:rsidR="0033342A" w:rsidRDefault="0033342A" w:rsidP="0033342A">
      <w:pPr>
        <w:rPr>
          <w:b/>
          <w:u w:val="single"/>
        </w:rPr>
      </w:pPr>
    </w:p>
    <w:p w:rsidR="00CB35CD" w:rsidRPr="0033342A" w:rsidRDefault="00CB35CD" w:rsidP="0033342A">
      <w:pPr>
        <w:rPr>
          <w:b/>
          <w:u w:val="single"/>
        </w:rPr>
      </w:pPr>
    </w:p>
    <w:p w:rsidR="0033342A" w:rsidRDefault="0033342A" w:rsidP="0033342A">
      <w:pPr>
        <w:pStyle w:val="ListeParagraf"/>
        <w:numPr>
          <w:ilvl w:val="2"/>
          <w:numId w:val="1"/>
        </w:numPr>
        <w:outlineLvl w:val="2"/>
        <w:rPr>
          <w:b/>
          <w:u w:val="single"/>
        </w:rPr>
      </w:pPr>
      <w:bookmarkStart w:id="110" w:name="_Toc487464208"/>
      <w:r>
        <w:rPr>
          <w:b/>
          <w:u w:val="single"/>
        </w:rPr>
        <w:t>Katılımcının Menkul Kıymetleri</w:t>
      </w:r>
      <w:r w:rsidRPr="00BF56C5">
        <w:rPr>
          <w:b/>
          <w:u w:val="single"/>
        </w:rPr>
        <w:t xml:space="preserve"> Tablosu (</w:t>
      </w:r>
      <w:r>
        <w:rPr>
          <w:b/>
          <w:u w:val="single"/>
        </w:rPr>
        <w:t>KMK</w:t>
      </w:r>
      <w:r w:rsidRPr="00BF56C5">
        <w:rPr>
          <w:b/>
          <w:u w:val="single"/>
        </w:rPr>
        <w:t>)</w:t>
      </w:r>
      <w:bookmarkEnd w:id="110"/>
    </w:p>
    <w:p w:rsidR="009D3997" w:rsidRPr="009D3997" w:rsidRDefault="009D3997" w:rsidP="009D3997">
      <w:r w:rsidRPr="009D3997">
        <w:rPr>
          <w:b/>
        </w:rPr>
        <w:t xml:space="preserve">AMAÇ: </w:t>
      </w:r>
      <w:r>
        <w:t>Kullanıcıların menkul kıymet yatırımlarına ilişkin bilgiler aşağıdaki tabloda tutulacaktır.</w:t>
      </w:r>
    </w:p>
    <w:tbl>
      <w:tblPr>
        <w:tblW w:w="5000" w:type="pct"/>
        <w:tblCellMar>
          <w:left w:w="70" w:type="dxa"/>
          <w:right w:w="70" w:type="dxa"/>
        </w:tblCellMar>
        <w:tblLook w:val="04A0" w:firstRow="1" w:lastRow="0" w:firstColumn="1" w:lastColumn="0" w:noHBand="0" w:noVBand="1"/>
      </w:tblPr>
      <w:tblGrid>
        <w:gridCol w:w="2046"/>
        <w:gridCol w:w="898"/>
        <w:gridCol w:w="1479"/>
        <w:gridCol w:w="851"/>
        <w:gridCol w:w="5212"/>
      </w:tblGrid>
      <w:tr w:rsidR="001108BB" w:rsidRPr="00BF56C5" w:rsidTr="001108BB">
        <w:trPr>
          <w:trHeight w:val="300"/>
          <w:tblHeader/>
        </w:trPr>
        <w:tc>
          <w:tcPr>
            <w:tcW w:w="97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108BB" w:rsidRPr="00BF56C5" w:rsidRDefault="001108BB"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Alan Adı</w:t>
            </w:r>
          </w:p>
        </w:tc>
        <w:tc>
          <w:tcPr>
            <w:tcW w:w="428" w:type="pct"/>
            <w:tcBorders>
              <w:top w:val="single" w:sz="4" w:space="0" w:color="auto"/>
              <w:left w:val="nil"/>
              <w:bottom w:val="single" w:sz="4" w:space="0" w:color="auto"/>
              <w:right w:val="single" w:sz="4" w:space="0" w:color="auto"/>
            </w:tcBorders>
            <w:shd w:val="clear" w:color="000000" w:fill="BFBFBF"/>
            <w:noWrap/>
            <w:vAlign w:val="bottom"/>
            <w:hideMark/>
          </w:tcPr>
          <w:p w:rsidR="001108BB" w:rsidRPr="00BF56C5" w:rsidRDefault="001108BB"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Veri Tipi</w:t>
            </w:r>
          </w:p>
        </w:tc>
        <w:tc>
          <w:tcPr>
            <w:tcW w:w="705" w:type="pct"/>
            <w:tcBorders>
              <w:top w:val="single" w:sz="4" w:space="0" w:color="auto"/>
              <w:left w:val="nil"/>
              <w:bottom w:val="single" w:sz="4" w:space="0" w:color="auto"/>
              <w:right w:val="single" w:sz="4" w:space="0" w:color="auto"/>
            </w:tcBorders>
            <w:shd w:val="clear" w:color="000000" w:fill="BFBFBF"/>
            <w:noWrap/>
            <w:vAlign w:val="bottom"/>
            <w:hideMark/>
          </w:tcPr>
          <w:p w:rsidR="001108BB" w:rsidRPr="00BF56C5" w:rsidRDefault="001108BB"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Veri Formatı</w:t>
            </w:r>
          </w:p>
        </w:tc>
        <w:tc>
          <w:tcPr>
            <w:tcW w:w="406" w:type="pct"/>
            <w:tcBorders>
              <w:top w:val="single" w:sz="4" w:space="0" w:color="auto"/>
              <w:left w:val="nil"/>
              <w:bottom w:val="single" w:sz="4" w:space="0" w:color="auto"/>
              <w:right w:val="single" w:sz="4" w:space="0" w:color="auto"/>
            </w:tcBorders>
            <w:shd w:val="clear" w:color="000000" w:fill="BFBFBF"/>
            <w:noWrap/>
            <w:vAlign w:val="bottom"/>
            <w:hideMark/>
          </w:tcPr>
          <w:p w:rsidR="001108BB" w:rsidRPr="00BF56C5" w:rsidRDefault="001108BB"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Zorunlu</w:t>
            </w:r>
          </w:p>
        </w:tc>
        <w:tc>
          <w:tcPr>
            <w:tcW w:w="2485" w:type="pct"/>
            <w:tcBorders>
              <w:top w:val="single" w:sz="4" w:space="0" w:color="auto"/>
              <w:left w:val="nil"/>
              <w:bottom w:val="single" w:sz="4" w:space="0" w:color="auto"/>
              <w:right w:val="single" w:sz="4" w:space="0" w:color="auto"/>
            </w:tcBorders>
            <w:shd w:val="clear" w:color="000000" w:fill="BFBFBF"/>
            <w:noWrap/>
            <w:vAlign w:val="bottom"/>
            <w:hideMark/>
          </w:tcPr>
          <w:p w:rsidR="001108BB" w:rsidRPr="00BF56C5" w:rsidRDefault="001108BB"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Açıklama</w:t>
            </w:r>
          </w:p>
        </w:tc>
      </w:tr>
      <w:tr w:rsidR="001108BB" w:rsidRPr="00BF56C5" w:rsidTr="001108BB">
        <w:trPr>
          <w:trHeight w:val="300"/>
        </w:trPr>
        <w:tc>
          <w:tcPr>
            <w:tcW w:w="976" w:type="pct"/>
            <w:tcBorders>
              <w:top w:val="nil"/>
              <w:left w:val="single" w:sz="4" w:space="0" w:color="auto"/>
              <w:bottom w:val="single" w:sz="4" w:space="0" w:color="auto"/>
              <w:right w:val="single" w:sz="4" w:space="0" w:color="auto"/>
            </w:tcBorders>
            <w:shd w:val="clear" w:color="auto" w:fill="auto"/>
            <w:noWrap/>
            <w:vAlign w:val="center"/>
            <w:hideMark/>
          </w:tcPr>
          <w:p w:rsidR="001108BB" w:rsidRPr="00BF56C5" w:rsidRDefault="00DF58C5" w:rsidP="000F457F">
            <w:pPr>
              <w:spacing w:after="0" w:line="240" w:lineRule="auto"/>
              <w:rPr>
                <w:rFonts w:ascii="Calibri" w:eastAsia="Times New Roman" w:hAnsi="Calibri" w:cs="Calibri"/>
                <w:color w:val="000000"/>
                <w:lang w:eastAsia="tr-TR"/>
              </w:rPr>
            </w:pPr>
            <w:r w:rsidRPr="0033342A">
              <w:rPr>
                <w:rFonts w:ascii="Calibri" w:eastAsia="Times New Roman" w:hAnsi="Calibri" w:cs="Calibri"/>
                <w:color w:val="000000"/>
                <w:sz w:val="20"/>
                <w:lang w:eastAsia="tr-TR"/>
              </w:rPr>
              <w:t>Kat</w:t>
            </w:r>
            <w:r>
              <w:rPr>
                <w:rFonts w:ascii="Calibri" w:eastAsia="Times New Roman" w:hAnsi="Calibri" w:cs="Calibri"/>
                <w:color w:val="000000"/>
                <w:sz w:val="20"/>
                <w:lang w:eastAsia="tr-TR"/>
              </w:rPr>
              <w:t>SicilKod</w:t>
            </w:r>
          </w:p>
        </w:tc>
        <w:tc>
          <w:tcPr>
            <w:tcW w:w="428" w:type="pct"/>
            <w:tcBorders>
              <w:top w:val="nil"/>
              <w:left w:val="nil"/>
              <w:bottom w:val="single" w:sz="4" w:space="0" w:color="auto"/>
              <w:right w:val="single" w:sz="4" w:space="0" w:color="auto"/>
            </w:tcBorders>
            <w:shd w:val="clear" w:color="auto" w:fill="auto"/>
            <w:noWrap/>
            <w:vAlign w:val="center"/>
            <w:hideMark/>
          </w:tcPr>
          <w:p w:rsidR="001108BB" w:rsidRPr="00BF56C5" w:rsidRDefault="001108BB"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N(12)</w:t>
            </w:r>
          </w:p>
        </w:tc>
        <w:tc>
          <w:tcPr>
            <w:tcW w:w="705" w:type="pct"/>
            <w:tcBorders>
              <w:top w:val="nil"/>
              <w:left w:val="nil"/>
              <w:bottom w:val="single" w:sz="4" w:space="0" w:color="auto"/>
              <w:right w:val="single" w:sz="4" w:space="0" w:color="auto"/>
            </w:tcBorders>
            <w:shd w:val="clear" w:color="auto" w:fill="auto"/>
            <w:noWrap/>
            <w:vAlign w:val="center"/>
            <w:hideMark/>
          </w:tcPr>
          <w:p w:rsidR="001108BB" w:rsidRPr="00BF56C5" w:rsidRDefault="001108BB" w:rsidP="000F457F">
            <w:pPr>
              <w:spacing w:after="0" w:line="240" w:lineRule="auto"/>
              <w:jc w:val="center"/>
              <w:rPr>
                <w:rFonts w:ascii="Calibri" w:eastAsia="Times New Roman" w:hAnsi="Calibri" w:cs="Calibri"/>
                <w:color w:val="000000"/>
                <w:lang w:eastAsia="tr-TR"/>
              </w:rPr>
            </w:pPr>
            <w:proofErr w:type="gramStart"/>
            <w:r w:rsidRPr="00BF56C5">
              <w:rPr>
                <w:rFonts w:ascii="Calibri" w:eastAsia="Times New Roman" w:hAnsi="Calibri" w:cs="Calibri"/>
                <w:color w:val="000000"/>
                <w:lang w:eastAsia="tr-TR"/>
              </w:rPr>
              <w:t>000000000000</w:t>
            </w:r>
            <w:proofErr w:type="gramEnd"/>
          </w:p>
        </w:tc>
        <w:tc>
          <w:tcPr>
            <w:tcW w:w="406" w:type="pct"/>
            <w:tcBorders>
              <w:top w:val="nil"/>
              <w:left w:val="nil"/>
              <w:bottom w:val="single" w:sz="4" w:space="0" w:color="auto"/>
              <w:right w:val="single" w:sz="4" w:space="0" w:color="auto"/>
            </w:tcBorders>
            <w:shd w:val="clear" w:color="auto" w:fill="auto"/>
            <w:noWrap/>
            <w:vAlign w:val="center"/>
            <w:hideMark/>
          </w:tcPr>
          <w:p w:rsidR="001108BB" w:rsidRPr="00BF56C5" w:rsidRDefault="001108BB"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Z</w:t>
            </w:r>
          </w:p>
        </w:tc>
        <w:tc>
          <w:tcPr>
            <w:tcW w:w="2485" w:type="pct"/>
            <w:tcBorders>
              <w:top w:val="nil"/>
              <w:left w:val="nil"/>
              <w:bottom w:val="single" w:sz="4" w:space="0" w:color="auto"/>
              <w:right w:val="single" w:sz="4" w:space="0" w:color="auto"/>
            </w:tcBorders>
            <w:shd w:val="clear" w:color="auto" w:fill="auto"/>
            <w:vAlign w:val="center"/>
            <w:hideMark/>
          </w:tcPr>
          <w:p w:rsidR="001108BB" w:rsidRPr="00BF56C5" w:rsidRDefault="001108BB" w:rsidP="000F457F">
            <w:pPr>
              <w:spacing w:after="0" w:line="240" w:lineRule="auto"/>
              <w:rPr>
                <w:rFonts w:ascii="Calibri" w:eastAsia="Times New Roman" w:hAnsi="Calibri" w:cs="Calibri"/>
                <w:color w:val="000000"/>
                <w:lang w:eastAsia="tr-TR"/>
              </w:rPr>
            </w:pPr>
            <w:r w:rsidRPr="00BF56C5">
              <w:rPr>
                <w:rFonts w:ascii="Calibri" w:eastAsia="Times New Roman" w:hAnsi="Calibri" w:cs="Calibri"/>
                <w:color w:val="000000"/>
                <w:lang w:eastAsia="tr-TR"/>
              </w:rPr>
              <w:t>Katılımcı Sicil Kodu</w:t>
            </w:r>
          </w:p>
        </w:tc>
      </w:tr>
      <w:tr w:rsidR="001108BB" w:rsidRPr="00BF56C5" w:rsidTr="001108BB">
        <w:trPr>
          <w:trHeight w:val="300"/>
        </w:trPr>
        <w:tc>
          <w:tcPr>
            <w:tcW w:w="976" w:type="pct"/>
            <w:tcBorders>
              <w:top w:val="nil"/>
              <w:left w:val="single" w:sz="4" w:space="0" w:color="auto"/>
              <w:bottom w:val="single" w:sz="4" w:space="0" w:color="auto"/>
              <w:right w:val="single" w:sz="4" w:space="0" w:color="auto"/>
            </w:tcBorders>
            <w:shd w:val="clear" w:color="auto" w:fill="auto"/>
            <w:noWrap/>
            <w:vAlign w:val="center"/>
            <w:hideMark/>
          </w:tcPr>
          <w:p w:rsidR="001108BB" w:rsidRPr="00BF56C5" w:rsidRDefault="00DF58C5" w:rsidP="000F457F">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Sira</w:t>
            </w:r>
            <w:r w:rsidR="001108BB">
              <w:rPr>
                <w:rFonts w:ascii="Calibri" w:eastAsia="Times New Roman" w:hAnsi="Calibri" w:cs="Calibri"/>
                <w:color w:val="000000"/>
                <w:lang w:eastAsia="tr-TR"/>
              </w:rPr>
              <w:t xml:space="preserve">No </w:t>
            </w:r>
          </w:p>
        </w:tc>
        <w:tc>
          <w:tcPr>
            <w:tcW w:w="428" w:type="pct"/>
            <w:tcBorders>
              <w:top w:val="nil"/>
              <w:left w:val="nil"/>
              <w:bottom w:val="single" w:sz="4" w:space="0" w:color="auto"/>
              <w:right w:val="single" w:sz="4" w:space="0" w:color="auto"/>
            </w:tcBorders>
            <w:shd w:val="clear" w:color="auto" w:fill="auto"/>
            <w:noWrap/>
            <w:vAlign w:val="center"/>
            <w:hideMark/>
          </w:tcPr>
          <w:p w:rsidR="001108BB" w:rsidRPr="00BF56C5" w:rsidRDefault="001108BB"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C(50)</w:t>
            </w:r>
          </w:p>
        </w:tc>
        <w:tc>
          <w:tcPr>
            <w:tcW w:w="705" w:type="pct"/>
            <w:tcBorders>
              <w:top w:val="nil"/>
              <w:left w:val="nil"/>
              <w:bottom w:val="single" w:sz="4" w:space="0" w:color="auto"/>
              <w:right w:val="single" w:sz="4" w:space="0" w:color="auto"/>
            </w:tcBorders>
            <w:shd w:val="clear" w:color="auto" w:fill="auto"/>
            <w:noWrap/>
            <w:vAlign w:val="center"/>
            <w:hideMark/>
          </w:tcPr>
          <w:p w:rsidR="001108BB" w:rsidRPr="00BF56C5" w:rsidRDefault="001108BB" w:rsidP="000F457F">
            <w:pPr>
              <w:spacing w:after="0" w:line="240" w:lineRule="auto"/>
              <w:jc w:val="center"/>
              <w:rPr>
                <w:rFonts w:ascii="Calibri" w:eastAsia="Times New Roman" w:hAnsi="Calibri" w:cs="Calibri"/>
                <w:color w:val="000000"/>
                <w:lang w:eastAsia="tr-TR"/>
              </w:rPr>
            </w:pPr>
            <w:proofErr w:type="gramStart"/>
            <w:r w:rsidRPr="00BF56C5">
              <w:rPr>
                <w:rFonts w:ascii="Calibri" w:eastAsia="Times New Roman" w:hAnsi="Calibri" w:cs="Calibri"/>
                <w:color w:val="000000"/>
                <w:lang w:eastAsia="tr-TR"/>
              </w:rPr>
              <w:t>XXXXX...XXXXX</w:t>
            </w:r>
            <w:proofErr w:type="gramEnd"/>
          </w:p>
        </w:tc>
        <w:tc>
          <w:tcPr>
            <w:tcW w:w="406" w:type="pct"/>
            <w:tcBorders>
              <w:top w:val="nil"/>
              <w:left w:val="nil"/>
              <w:bottom w:val="single" w:sz="4" w:space="0" w:color="auto"/>
              <w:right w:val="single" w:sz="4" w:space="0" w:color="auto"/>
            </w:tcBorders>
            <w:shd w:val="clear" w:color="auto" w:fill="auto"/>
            <w:noWrap/>
            <w:vAlign w:val="center"/>
            <w:hideMark/>
          </w:tcPr>
          <w:p w:rsidR="001108BB" w:rsidRPr="00BF56C5" w:rsidRDefault="001108BB"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Z</w:t>
            </w:r>
          </w:p>
        </w:tc>
        <w:tc>
          <w:tcPr>
            <w:tcW w:w="2485" w:type="pct"/>
            <w:tcBorders>
              <w:top w:val="nil"/>
              <w:left w:val="nil"/>
              <w:bottom w:val="single" w:sz="4" w:space="0" w:color="auto"/>
              <w:right w:val="single" w:sz="4" w:space="0" w:color="auto"/>
            </w:tcBorders>
            <w:shd w:val="clear" w:color="auto" w:fill="auto"/>
            <w:vAlign w:val="center"/>
            <w:hideMark/>
          </w:tcPr>
          <w:p w:rsidR="001108BB" w:rsidRPr="00BF56C5" w:rsidRDefault="001108BB" w:rsidP="001108B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 başlayan, 1 artarak ilerleyen ve menkul kıymetin sayısını ifade eden veridir.</w:t>
            </w:r>
          </w:p>
        </w:tc>
      </w:tr>
      <w:tr w:rsidR="001108BB" w:rsidRPr="00BF56C5" w:rsidTr="001108BB">
        <w:trPr>
          <w:trHeight w:val="300"/>
        </w:trPr>
        <w:tc>
          <w:tcPr>
            <w:tcW w:w="97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108BB" w:rsidRPr="00E31FA4" w:rsidRDefault="00DF58C5" w:rsidP="001108B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Menkul_kiymet_tip</w:t>
            </w:r>
          </w:p>
        </w:tc>
        <w:tc>
          <w:tcPr>
            <w:tcW w:w="428" w:type="pct"/>
            <w:tcBorders>
              <w:top w:val="single" w:sz="4" w:space="0" w:color="auto"/>
              <w:left w:val="nil"/>
              <w:bottom w:val="single" w:sz="4" w:space="0" w:color="auto"/>
              <w:right w:val="single" w:sz="4" w:space="0" w:color="auto"/>
            </w:tcBorders>
            <w:shd w:val="clear" w:color="auto" w:fill="auto"/>
            <w:noWrap/>
            <w:vAlign w:val="center"/>
          </w:tcPr>
          <w:p w:rsidR="001108BB" w:rsidRPr="00BF56C5" w:rsidRDefault="001108BB"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C(50)</w:t>
            </w:r>
          </w:p>
        </w:tc>
        <w:tc>
          <w:tcPr>
            <w:tcW w:w="705" w:type="pct"/>
            <w:tcBorders>
              <w:top w:val="single" w:sz="4" w:space="0" w:color="auto"/>
              <w:left w:val="nil"/>
              <w:bottom w:val="single" w:sz="4" w:space="0" w:color="auto"/>
              <w:right w:val="single" w:sz="4" w:space="0" w:color="auto"/>
            </w:tcBorders>
            <w:shd w:val="clear" w:color="auto" w:fill="auto"/>
            <w:noWrap/>
            <w:vAlign w:val="center"/>
          </w:tcPr>
          <w:p w:rsidR="001108BB" w:rsidRPr="00BF56C5" w:rsidRDefault="001108BB" w:rsidP="000F457F">
            <w:pPr>
              <w:spacing w:after="0" w:line="240" w:lineRule="auto"/>
              <w:jc w:val="center"/>
              <w:rPr>
                <w:rFonts w:ascii="Calibri" w:eastAsia="Times New Roman" w:hAnsi="Calibri" w:cs="Calibri"/>
                <w:color w:val="000000"/>
                <w:lang w:eastAsia="tr-TR"/>
              </w:rPr>
            </w:pPr>
            <w:proofErr w:type="gramStart"/>
            <w:r w:rsidRPr="00BF56C5">
              <w:rPr>
                <w:rFonts w:ascii="Calibri" w:eastAsia="Times New Roman" w:hAnsi="Calibri" w:cs="Calibri"/>
                <w:color w:val="000000"/>
                <w:lang w:eastAsia="tr-TR"/>
              </w:rPr>
              <w:t>XXXXX...XXXXX</w:t>
            </w:r>
            <w:proofErr w:type="gramEnd"/>
          </w:p>
        </w:tc>
        <w:tc>
          <w:tcPr>
            <w:tcW w:w="406" w:type="pct"/>
            <w:tcBorders>
              <w:top w:val="single" w:sz="4" w:space="0" w:color="auto"/>
              <w:left w:val="nil"/>
              <w:bottom w:val="single" w:sz="4" w:space="0" w:color="auto"/>
              <w:right w:val="single" w:sz="4" w:space="0" w:color="auto"/>
            </w:tcBorders>
            <w:shd w:val="clear" w:color="auto" w:fill="auto"/>
            <w:noWrap/>
            <w:vAlign w:val="center"/>
          </w:tcPr>
          <w:p w:rsidR="001108BB" w:rsidRPr="00BF56C5" w:rsidRDefault="001108BB"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Z</w:t>
            </w:r>
          </w:p>
        </w:tc>
        <w:tc>
          <w:tcPr>
            <w:tcW w:w="2485" w:type="pct"/>
            <w:tcBorders>
              <w:top w:val="single" w:sz="4" w:space="0" w:color="auto"/>
              <w:left w:val="nil"/>
              <w:bottom w:val="single" w:sz="4" w:space="0" w:color="auto"/>
              <w:right w:val="single" w:sz="4" w:space="0" w:color="auto"/>
            </w:tcBorders>
            <w:shd w:val="clear" w:color="auto" w:fill="auto"/>
            <w:vAlign w:val="center"/>
          </w:tcPr>
          <w:p w:rsidR="001108BB" w:rsidRPr="00BF56C5" w:rsidRDefault="001108BB" w:rsidP="00F15511">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 xml:space="preserve">Değer Listesi: </w:t>
            </w:r>
            <w:r w:rsidR="00F15511">
              <w:rPr>
                <w:rFonts w:ascii="Calibri" w:eastAsia="Times New Roman" w:hAnsi="Calibri" w:cs="Calibri"/>
                <w:color w:val="000000"/>
                <w:lang w:eastAsia="tr-TR"/>
              </w:rPr>
              <w:t>2.24</w:t>
            </w:r>
          </w:p>
        </w:tc>
      </w:tr>
      <w:tr w:rsidR="001108BB" w:rsidRPr="00BF56C5" w:rsidTr="001108BB">
        <w:trPr>
          <w:trHeight w:val="300"/>
        </w:trPr>
        <w:tc>
          <w:tcPr>
            <w:tcW w:w="97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108BB" w:rsidRPr="00BF56C5" w:rsidRDefault="001108BB" w:rsidP="000F457F">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Tahmini_deger</w:t>
            </w:r>
          </w:p>
        </w:tc>
        <w:tc>
          <w:tcPr>
            <w:tcW w:w="428" w:type="pct"/>
            <w:tcBorders>
              <w:top w:val="single" w:sz="4" w:space="0" w:color="auto"/>
              <w:left w:val="nil"/>
              <w:bottom w:val="single" w:sz="4" w:space="0" w:color="auto"/>
              <w:right w:val="single" w:sz="4" w:space="0" w:color="auto"/>
            </w:tcBorders>
            <w:shd w:val="clear" w:color="auto" w:fill="auto"/>
            <w:noWrap/>
            <w:vAlign w:val="center"/>
          </w:tcPr>
          <w:p w:rsidR="001108BB" w:rsidRPr="00BF56C5" w:rsidRDefault="001108BB" w:rsidP="001108BB">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N(</w:t>
            </w:r>
            <w:r>
              <w:rPr>
                <w:rFonts w:ascii="Calibri" w:eastAsia="Times New Roman" w:hAnsi="Calibri" w:cs="Calibri"/>
                <w:color w:val="000000"/>
                <w:lang w:eastAsia="tr-TR"/>
              </w:rPr>
              <w:t>2</w:t>
            </w:r>
            <w:r w:rsidRPr="00BF56C5">
              <w:rPr>
                <w:rFonts w:ascii="Calibri" w:eastAsia="Times New Roman" w:hAnsi="Calibri" w:cs="Calibri"/>
                <w:color w:val="000000"/>
                <w:lang w:eastAsia="tr-TR"/>
              </w:rPr>
              <w:t>2</w:t>
            </w:r>
            <w:r>
              <w:rPr>
                <w:rFonts w:ascii="Calibri" w:eastAsia="Times New Roman" w:hAnsi="Calibri" w:cs="Calibri"/>
                <w:color w:val="000000"/>
                <w:lang w:eastAsia="tr-TR"/>
              </w:rPr>
              <w:t>,4</w:t>
            </w:r>
            <w:r w:rsidRPr="00BF56C5">
              <w:rPr>
                <w:rFonts w:ascii="Calibri" w:eastAsia="Times New Roman" w:hAnsi="Calibri" w:cs="Calibri"/>
                <w:color w:val="000000"/>
                <w:lang w:eastAsia="tr-TR"/>
              </w:rPr>
              <w:t>)</w:t>
            </w:r>
          </w:p>
        </w:tc>
        <w:tc>
          <w:tcPr>
            <w:tcW w:w="705" w:type="pct"/>
            <w:tcBorders>
              <w:top w:val="single" w:sz="4" w:space="0" w:color="auto"/>
              <w:left w:val="nil"/>
              <w:bottom w:val="single" w:sz="4" w:space="0" w:color="auto"/>
              <w:right w:val="single" w:sz="4" w:space="0" w:color="auto"/>
            </w:tcBorders>
            <w:shd w:val="clear" w:color="auto" w:fill="auto"/>
            <w:noWrap/>
            <w:vAlign w:val="center"/>
          </w:tcPr>
          <w:p w:rsidR="001108BB" w:rsidRPr="00BF56C5" w:rsidRDefault="001108BB" w:rsidP="001108BB">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000</w:t>
            </w:r>
            <w:r>
              <w:rPr>
                <w:rFonts w:ascii="Calibri" w:eastAsia="Times New Roman" w:hAnsi="Calibri" w:cs="Calibri"/>
                <w:color w:val="000000"/>
                <w:lang w:eastAsia="tr-TR"/>
              </w:rPr>
              <w:t>…000,</w:t>
            </w:r>
            <w:r w:rsidRPr="00BF56C5">
              <w:rPr>
                <w:rFonts w:ascii="Calibri" w:eastAsia="Times New Roman" w:hAnsi="Calibri" w:cs="Calibri"/>
                <w:color w:val="000000"/>
                <w:lang w:eastAsia="tr-TR"/>
              </w:rPr>
              <w:t>0000</w:t>
            </w:r>
          </w:p>
        </w:tc>
        <w:tc>
          <w:tcPr>
            <w:tcW w:w="406" w:type="pct"/>
            <w:tcBorders>
              <w:top w:val="single" w:sz="4" w:space="0" w:color="auto"/>
              <w:left w:val="nil"/>
              <w:bottom w:val="single" w:sz="4" w:space="0" w:color="auto"/>
              <w:right w:val="single" w:sz="4" w:space="0" w:color="auto"/>
            </w:tcBorders>
            <w:shd w:val="clear" w:color="auto" w:fill="auto"/>
            <w:noWrap/>
            <w:vAlign w:val="center"/>
          </w:tcPr>
          <w:p w:rsidR="001108BB" w:rsidRPr="00BF56C5" w:rsidRDefault="001108BB"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Z</w:t>
            </w:r>
          </w:p>
        </w:tc>
        <w:tc>
          <w:tcPr>
            <w:tcW w:w="2485" w:type="pct"/>
            <w:tcBorders>
              <w:top w:val="single" w:sz="4" w:space="0" w:color="auto"/>
              <w:left w:val="nil"/>
              <w:bottom w:val="single" w:sz="4" w:space="0" w:color="auto"/>
              <w:right w:val="single" w:sz="4" w:space="0" w:color="auto"/>
            </w:tcBorders>
            <w:shd w:val="clear" w:color="auto" w:fill="auto"/>
            <w:vAlign w:val="center"/>
          </w:tcPr>
          <w:p w:rsidR="001108BB" w:rsidRPr="00BF56C5" w:rsidRDefault="001108BB" w:rsidP="000F457F">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Menkul kıymetin güncel tahmini değeri</w:t>
            </w:r>
          </w:p>
        </w:tc>
      </w:tr>
    </w:tbl>
    <w:p w:rsidR="0033342A" w:rsidRPr="0033342A" w:rsidRDefault="0033342A" w:rsidP="0033342A">
      <w:pPr>
        <w:rPr>
          <w:b/>
          <w:u w:val="single"/>
        </w:rPr>
      </w:pPr>
    </w:p>
    <w:p w:rsidR="0033342A" w:rsidRDefault="0033342A" w:rsidP="0033342A">
      <w:pPr>
        <w:pStyle w:val="ListeParagraf"/>
        <w:numPr>
          <w:ilvl w:val="2"/>
          <w:numId w:val="1"/>
        </w:numPr>
        <w:outlineLvl w:val="2"/>
        <w:rPr>
          <w:b/>
          <w:u w:val="single"/>
        </w:rPr>
      </w:pPr>
      <w:bookmarkStart w:id="111" w:name="_Toc487464209"/>
      <w:r>
        <w:rPr>
          <w:b/>
          <w:u w:val="single"/>
        </w:rPr>
        <w:t>Katılımcının Çocukları</w:t>
      </w:r>
      <w:r w:rsidRPr="00BF56C5">
        <w:rPr>
          <w:b/>
          <w:u w:val="single"/>
        </w:rPr>
        <w:t xml:space="preserve"> Tablosu (</w:t>
      </w:r>
      <w:r>
        <w:rPr>
          <w:b/>
          <w:u w:val="single"/>
        </w:rPr>
        <w:t>KCT</w:t>
      </w:r>
      <w:r w:rsidRPr="00BF56C5">
        <w:rPr>
          <w:b/>
          <w:u w:val="single"/>
        </w:rPr>
        <w:t>)</w:t>
      </w:r>
      <w:bookmarkEnd w:id="111"/>
    </w:p>
    <w:p w:rsidR="009D3997" w:rsidRPr="009D3997" w:rsidRDefault="009D3997" w:rsidP="009D3997">
      <w:r w:rsidRPr="009D3997">
        <w:rPr>
          <w:b/>
        </w:rPr>
        <w:t xml:space="preserve">AMAÇ: </w:t>
      </w:r>
      <w:r>
        <w:t>Kullanıcıların çocuklarına ilişkin bilgiler aşağıdaki tabloda tutulacaktır.</w:t>
      </w:r>
    </w:p>
    <w:tbl>
      <w:tblPr>
        <w:tblW w:w="5000" w:type="pct"/>
        <w:tblCellMar>
          <w:left w:w="70" w:type="dxa"/>
          <w:right w:w="70" w:type="dxa"/>
        </w:tblCellMar>
        <w:tblLook w:val="04A0" w:firstRow="1" w:lastRow="0" w:firstColumn="1" w:lastColumn="0" w:noHBand="0" w:noVBand="1"/>
      </w:tblPr>
      <w:tblGrid>
        <w:gridCol w:w="1920"/>
        <w:gridCol w:w="900"/>
        <w:gridCol w:w="1479"/>
        <w:gridCol w:w="850"/>
        <w:gridCol w:w="5337"/>
      </w:tblGrid>
      <w:tr w:rsidR="0033342A" w:rsidRPr="00BF56C5" w:rsidTr="001108BB">
        <w:trPr>
          <w:trHeight w:val="300"/>
          <w:tblHeader/>
        </w:trPr>
        <w:tc>
          <w:tcPr>
            <w:tcW w:w="91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3342A" w:rsidRPr="00BF56C5" w:rsidRDefault="0033342A"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Alan Adı</w:t>
            </w:r>
          </w:p>
        </w:tc>
        <w:tc>
          <w:tcPr>
            <w:tcW w:w="429" w:type="pct"/>
            <w:tcBorders>
              <w:top w:val="single" w:sz="4" w:space="0" w:color="auto"/>
              <w:left w:val="nil"/>
              <w:bottom w:val="single" w:sz="4" w:space="0" w:color="auto"/>
              <w:right w:val="single" w:sz="4" w:space="0" w:color="auto"/>
            </w:tcBorders>
            <w:shd w:val="clear" w:color="000000" w:fill="BFBFBF"/>
            <w:noWrap/>
            <w:vAlign w:val="bottom"/>
            <w:hideMark/>
          </w:tcPr>
          <w:p w:rsidR="0033342A" w:rsidRPr="00BF56C5" w:rsidRDefault="0033342A"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Veri Tipi</w:t>
            </w:r>
          </w:p>
        </w:tc>
        <w:tc>
          <w:tcPr>
            <w:tcW w:w="705" w:type="pct"/>
            <w:tcBorders>
              <w:top w:val="single" w:sz="4" w:space="0" w:color="auto"/>
              <w:left w:val="nil"/>
              <w:bottom w:val="single" w:sz="4" w:space="0" w:color="auto"/>
              <w:right w:val="single" w:sz="4" w:space="0" w:color="auto"/>
            </w:tcBorders>
            <w:shd w:val="clear" w:color="000000" w:fill="BFBFBF"/>
            <w:noWrap/>
            <w:vAlign w:val="bottom"/>
            <w:hideMark/>
          </w:tcPr>
          <w:p w:rsidR="0033342A" w:rsidRPr="00BF56C5" w:rsidRDefault="0033342A"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Veri Formatı</w:t>
            </w:r>
          </w:p>
        </w:tc>
        <w:tc>
          <w:tcPr>
            <w:tcW w:w="405" w:type="pct"/>
            <w:tcBorders>
              <w:top w:val="single" w:sz="4" w:space="0" w:color="auto"/>
              <w:left w:val="nil"/>
              <w:bottom w:val="single" w:sz="4" w:space="0" w:color="auto"/>
              <w:right w:val="single" w:sz="4" w:space="0" w:color="auto"/>
            </w:tcBorders>
            <w:shd w:val="clear" w:color="000000" w:fill="BFBFBF"/>
            <w:noWrap/>
            <w:vAlign w:val="bottom"/>
            <w:hideMark/>
          </w:tcPr>
          <w:p w:rsidR="0033342A" w:rsidRPr="00BF56C5" w:rsidRDefault="0033342A"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Zorunlu</w:t>
            </w:r>
          </w:p>
        </w:tc>
        <w:tc>
          <w:tcPr>
            <w:tcW w:w="2545" w:type="pct"/>
            <w:tcBorders>
              <w:top w:val="single" w:sz="4" w:space="0" w:color="auto"/>
              <w:left w:val="nil"/>
              <w:bottom w:val="single" w:sz="4" w:space="0" w:color="auto"/>
              <w:right w:val="single" w:sz="4" w:space="0" w:color="auto"/>
            </w:tcBorders>
            <w:shd w:val="clear" w:color="000000" w:fill="BFBFBF"/>
            <w:noWrap/>
            <w:vAlign w:val="bottom"/>
            <w:hideMark/>
          </w:tcPr>
          <w:p w:rsidR="0033342A" w:rsidRPr="00BF56C5" w:rsidRDefault="0033342A" w:rsidP="000F457F">
            <w:pPr>
              <w:spacing w:after="0" w:line="240" w:lineRule="auto"/>
              <w:jc w:val="center"/>
              <w:rPr>
                <w:rFonts w:ascii="Calibri" w:eastAsia="Times New Roman" w:hAnsi="Calibri" w:cs="Calibri"/>
                <w:b/>
                <w:bCs/>
                <w:color w:val="000000"/>
                <w:lang w:eastAsia="tr-TR"/>
              </w:rPr>
            </w:pPr>
            <w:r w:rsidRPr="00BF56C5">
              <w:rPr>
                <w:rFonts w:ascii="Calibri" w:eastAsia="Times New Roman" w:hAnsi="Calibri" w:cs="Calibri"/>
                <w:b/>
                <w:bCs/>
                <w:color w:val="000000"/>
                <w:lang w:eastAsia="tr-TR"/>
              </w:rPr>
              <w:t>Açıklama</w:t>
            </w:r>
          </w:p>
        </w:tc>
      </w:tr>
      <w:tr w:rsidR="0033342A" w:rsidRPr="00BF56C5" w:rsidTr="001108BB">
        <w:trPr>
          <w:trHeight w:val="300"/>
        </w:trPr>
        <w:tc>
          <w:tcPr>
            <w:tcW w:w="916" w:type="pct"/>
            <w:tcBorders>
              <w:top w:val="nil"/>
              <w:left w:val="single" w:sz="4" w:space="0" w:color="auto"/>
              <w:bottom w:val="single" w:sz="4" w:space="0" w:color="auto"/>
              <w:right w:val="single" w:sz="4" w:space="0" w:color="auto"/>
            </w:tcBorders>
            <w:shd w:val="clear" w:color="auto" w:fill="auto"/>
            <w:noWrap/>
            <w:vAlign w:val="center"/>
            <w:hideMark/>
          </w:tcPr>
          <w:p w:rsidR="0033342A" w:rsidRPr="00BF56C5" w:rsidRDefault="00DF58C5" w:rsidP="000F457F">
            <w:pPr>
              <w:spacing w:after="0" w:line="240" w:lineRule="auto"/>
              <w:rPr>
                <w:rFonts w:ascii="Calibri" w:eastAsia="Times New Roman" w:hAnsi="Calibri" w:cs="Calibri"/>
                <w:color w:val="000000"/>
                <w:lang w:eastAsia="tr-TR"/>
              </w:rPr>
            </w:pPr>
            <w:r w:rsidRPr="0033342A">
              <w:rPr>
                <w:rFonts w:ascii="Calibri" w:eastAsia="Times New Roman" w:hAnsi="Calibri" w:cs="Calibri"/>
                <w:color w:val="000000"/>
                <w:sz w:val="20"/>
                <w:lang w:eastAsia="tr-TR"/>
              </w:rPr>
              <w:t>Kat</w:t>
            </w:r>
            <w:r>
              <w:rPr>
                <w:rFonts w:ascii="Calibri" w:eastAsia="Times New Roman" w:hAnsi="Calibri" w:cs="Calibri"/>
                <w:color w:val="000000"/>
                <w:sz w:val="20"/>
                <w:lang w:eastAsia="tr-TR"/>
              </w:rPr>
              <w:t>SicilKod</w:t>
            </w:r>
          </w:p>
        </w:tc>
        <w:tc>
          <w:tcPr>
            <w:tcW w:w="429"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N(12)</w:t>
            </w:r>
          </w:p>
        </w:tc>
        <w:tc>
          <w:tcPr>
            <w:tcW w:w="705"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proofErr w:type="gramStart"/>
            <w:r w:rsidRPr="00BF56C5">
              <w:rPr>
                <w:rFonts w:ascii="Calibri" w:eastAsia="Times New Roman" w:hAnsi="Calibri" w:cs="Calibri"/>
                <w:color w:val="000000"/>
                <w:lang w:eastAsia="tr-TR"/>
              </w:rPr>
              <w:t>000000000000</w:t>
            </w:r>
            <w:proofErr w:type="gramEnd"/>
          </w:p>
        </w:tc>
        <w:tc>
          <w:tcPr>
            <w:tcW w:w="405"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Z</w:t>
            </w:r>
          </w:p>
        </w:tc>
        <w:tc>
          <w:tcPr>
            <w:tcW w:w="2545" w:type="pct"/>
            <w:tcBorders>
              <w:top w:val="nil"/>
              <w:left w:val="nil"/>
              <w:bottom w:val="single" w:sz="4" w:space="0" w:color="auto"/>
              <w:right w:val="single" w:sz="4" w:space="0" w:color="auto"/>
            </w:tcBorders>
            <w:shd w:val="clear" w:color="auto" w:fill="auto"/>
            <w:vAlign w:val="center"/>
            <w:hideMark/>
          </w:tcPr>
          <w:p w:rsidR="0033342A" w:rsidRPr="00BF56C5" w:rsidRDefault="0033342A" w:rsidP="000F457F">
            <w:pPr>
              <w:spacing w:after="0" w:line="240" w:lineRule="auto"/>
              <w:rPr>
                <w:rFonts w:ascii="Calibri" w:eastAsia="Times New Roman" w:hAnsi="Calibri" w:cs="Calibri"/>
                <w:color w:val="000000"/>
                <w:lang w:eastAsia="tr-TR"/>
              </w:rPr>
            </w:pPr>
            <w:r w:rsidRPr="00BF56C5">
              <w:rPr>
                <w:rFonts w:ascii="Calibri" w:eastAsia="Times New Roman" w:hAnsi="Calibri" w:cs="Calibri"/>
                <w:color w:val="000000"/>
                <w:lang w:eastAsia="tr-TR"/>
              </w:rPr>
              <w:t>Katılımcı Sicil Kodu</w:t>
            </w:r>
          </w:p>
        </w:tc>
      </w:tr>
      <w:tr w:rsidR="0033342A" w:rsidRPr="00BF56C5" w:rsidTr="001108BB">
        <w:trPr>
          <w:trHeight w:val="300"/>
        </w:trPr>
        <w:tc>
          <w:tcPr>
            <w:tcW w:w="916" w:type="pct"/>
            <w:tcBorders>
              <w:top w:val="nil"/>
              <w:left w:val="single" w:sz="4" w:space="0" w:color="auto"/>
              <w:bottom w:val="single" w:sz="4" w:space="0" w:color="auto"/>
              <w:right w:val="single" w:sz="4" w:space="0" w:color="auto"/>
            </w:tcBorders>
            <w:shd w:val="clear" w:color="auto" w:fill="auto"/>
            <w:noWrap/>
            <w:vAlign w:val="center"/>
            <w:hideMark/>
          </w:tcPr>
          <w:p w:rsidR="0033342A" w:rsidRPr="00BF56C5" w:rsidRDefault="00DF58C5" w:rsidP="00DF58C5">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Sira</w:t>
            </w:r>
            <w:r w:rsidR="001108BB">
              <w:rPr>
                <w:rFonts w:ascii="Calibri" w:eastAsia="Times New Roman" w:hAnsi="Calibri" w:cs="Calibri"/>
                <w:color w:val="000000"/>
                <w:lang w:eastAsia="tr-TR"/>
              </w:rPr>
              <w:t>No</w:t>
            </w:r>
          </w:p>
        </w:tc>
        <w:tc>
          <w:tcPr>
            <w:tcW w:w="429"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C(50)</w:t>
            </w:r>
          </w:p>
        </w:tc>
        <w:tc>
          <w:tcPr>
            <w:tcW w:w="705"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proofErr w:type="gramStart"/>
            <w:r w:rsidRPr="00BF56C5">
              <w:rPr>
                <w:rFonts w:ascii="Calibri" w:eastAsia="Times New Roman" w:hAnsi="Calibri" w:cs="Calibri"/>
                <w:color w:val="000000"/>
                <w:lang w:eastAsia="tr-TR"/>
              </w:rPr>
              <w:t>XXXXX...XXXXX</w:t>
            </w:r>
            <w:proofErr w:type="gramEnd"/>
          </w:p>
        </w:tc>
        <w:tc>
          <w:tcPr>
            <w:tcW w:w="405"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Z</w:t>
            </w:r>
          </w:p>
        </w:tc>
        <w:tc>
          <w:tcPr>
            <w:tcW w:w="2545" w:type="pct"/>
            <w:tcBorders>
              <w:top w:val="nil"/>
              <w:left w:val="nil"/>
              <w:bottom w:val="single" w:sz="4" w:space="0" w:color="auto"/>
              <w:right w:val="single" w:sz="4" w:space="0" w:color="auto"/>
            </w:tcBorders>
            <w:shd w:val="clear" w:color="auto" w:fill="auto"/>
            <w:vAlign w:val="center"/>
            <w:hideMark/>
          </w:tcPr>
          <w:p w:rsidR="0033342A" w:rsidRPr="00BF56C5" w:rsidRDefault="001108BB" w:rsidP="001108B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 başlayan, 1 artarak ilerleyen ve çocuk sayısını ifade eden veridir.</w:t>
            </w:r>
          </w:p>
        </w:tc>
      </w:tr>
      <w:tr w:rsidR="0033342A" w:rsidRPr="00BF56C5" w:rsidTr="001108BB">
        <w:trPr>
          <w:trHeight w:val="300"/>
        </w:trPr>
        <w:tc>
          <w:tcPr>
            <w:tcW w:w="916" w:type="pct"/>
            <w:tcBorders>
              <w:top w:val="nil"/>
              <w:left w:val="single" w:sz="4" w:space="0" w:color="auto"/>
              <w:bottom w:val="single" w:sz="4" w:space="0" w:color="auto"/>
              <w:right w:val="single" w:sz="4" w:space="0" w:color="auto"/>
            </w:tcBorders>
            <w:shd w:val="clear" w:color="auto" w:fill="auto"/>
            <w:noWrap/>
            <w:vAlign w:val="center"/>
            <w:hideMark/>
          </w:tcPr>
          <w:p w:rsidR="0033342A" w:rsidRPr="00BF56C5" w:rsidRDefault="001108BB" w:rsidP="000F457F">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A</w:t>
            </w:r>
            <w:r w:rsidR="00DF58C5">
              <w:rPr>
                <w:rFonts w:ascii="Calibri" w:eastAsia="Times New Roman" w:hAnsi="Calibri" w:cs="Calibri"/>
                <w:color w:val="000000"/>
                <w:lang w:eastAsia="tr-TR"/>
              </w:rPr>
              <w:t>d</w:t>
            </w:r>
          </w:p>
        </w:tc>
        <w:tc>
          <w:tcPr>
            <w:tcW w:w="429"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C(50)</w:t>
            </w:r>
          </w:p>
        </w:tc>
        <w:tc>
          <w:tcPr>
            <w:tcW w:w="705"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proofErr w:type="gramStart"/>
            <w:r w:rsidRPr="00BF56C5">
              <w:rPr>
                <w:rFonts w:ascii="Calibri" w:eastAsia="Times New Roman" w:hAnsi="Calibri" w:cs="Calibri"/>
                <w:color w:val="000000"/>
                <w:lang w:eastAsia="tr-TR"/>
              </w:rPr>
              <w:t>XXXXX...XXXXX</w:t>
            </w:r>
            <w:proofErr w:type="gramEnd"/>
          </w:p>
        </w:tc>
        <w:tc>
          <w:tcPr>
            <w:tcW w:w="405" w:type="pct"/>
            <w:tcBorders>
              <w:top w:val="nil"/>
              <w:left w:val="nil"/>
              <w:bottom w:val="single" w:sz="4" w:space="0" w:color="auto"/>
              <w:right w:val="single" w:sz="4" w:space="0" w:color="auto"/>
            </w:tcBorders>
            <w:shd w:val="clear" w:color="auto" w:fill="auto"/>
            <w:noWrap/>
            <w:vAlign w:val="center"/>
            <w:hideMark/>
          </w:tcPr>
          <w:p w:rsidR="0033342A" w:rsidRPr="00BF56C5" w:rsidRDefault="0033342A"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Z</w:t>
            </w:r>
          </w:p>
        </w:tc>
        <w:tc>
          <w:tcPr>
            <w:tcW w:w="2545" w:type="pct"/>
            <w:tcBorders>
              <w:top w:val="nil"/>
              <w:left w:val="nil"/>
              <w:bottom w:val="single" w:sz="4" w:space="0" w:color="auto"/>
              <w:right w:val="single" w:sz="4" w:space="0" w:color="auto"/>
            </w:tcBorders>
            <w:shd w:val="clear" w:color="auto" w:fill="auto"/>
            <w:vAlign w:val="center"/>
            <w:hideMark/>
          </w:tcPr>
          <w:p w:rsidR="0033342A" w:rsidRPr="00BF56C5" w:rsidRDefault="001108BB" w:rsidP="000F457F">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Çocuğun adı</w:t>
            </w:r>
          </w:p>
        </w:tc>
      </w:tr>
      <w:tr w:rsidR="001108BB" w:rsidRPr="00BF56C5" w:rsidTr="001108BB">
        <w:trPr>
          <w:trHeight w:val="300"/>
        </w:trPr>
        <w:tc>
          <w:tcPr>
            <w:tcW w:w="9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108BB" w:rsidRPr="00E31FA4" w:rsidRDefault="001108BB" w:rsidP="00DF58C5">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Do</w:t>
            </w:r>
            <w:r w:rsidR="00DF58C5">
              <w:rPr>
                <w:rFonts w:ascii="Calibri" w:eastAsia="Times New Roman" w:hAnsi="Calibri" w:cs="Calibri"/>
                <w:color w:val="000000"/>
                <w:lang w:eastAsia="tr-TR"/>
              </w:rPr>
              <w:t>g</w:t>
            </w:r>
            <w:r>
              <w:rPr>
                <w:rFonts w:ascii="Calibri" w:eastAsia="Times New Roman" w:hAnsi="Calibri" w:cs="Calibri"/>
                <w:color w:val="000000"/>
                <w:lang w:eastAsia="tr-TR"/>
              </w:rPr>
              <w:t>Tar</w:t>
            </w:r>
          </w:p>
        </w:tc>
        <w:tc>
          <w:tcPr>
            <w:tcW w:w="429" w:type="pct"/>
            <w:tcBorders>
              <w:top w:val="single" w:sz="4" w:space="0" w:color="auto"/>
              <w:left w:val="nil"/>
              <w:bottom w:val="single" w:sz="4" w:space="0" w:color="auto"/>
              <w:right w:val="single" w:sz="4" w:space="0" w:color="auto"/>
            </w:tcBorders>
            <w:shd w:val="clear" w:color="auto" w:fill="auto"/>
            <w:noWrap/>
            <w:vAlign w:val="center"/>
          </w:tcPr>
          <w:p w:rsidR="001108BB" w:rsidRPr="00BF56C5" w:rsidRDefault="001108BB" w:rsidP="000F457F">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D</w:t>
            </w:r>
          </w:p>
        </w:tc>
        <w:tc>
          <w:tcPr>
            <w:tcW w:w="705" w:type="pct"/>
            <w:tcBorders>
              <w:top w:val="single" w:sz="4" w:space="0" w:color="auto"/>
              <w:left w:val="nil"/>
              <w:bottom w:val="single" w:sz="4" w:space="0" w:color="auto"/>
              <w:right w:val="single" w:sz="4" w:space="0" w:color="auto"/>
            </w:tcBorders>
            <w:shd w:val="clear" w:color="auto" w:fill="auto"/>
            <w:noWrap/>
            <w:vAlign w:val="center"/>
          </w:tcPr>
          <w:p w:rsidR="001108BB" w:rsidRPr="00BF56C5" w:rsidRDefault="001108BB" w:rsidP="000F457F">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YYYYAAGG</w:t>
            </w: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1108BB" w:rsidRPr="00BF56C5" w:rsidRDefault="001108BB"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Z</w:t>
            </w:r>
          </w:p>
        </w:tc>
        <w:tc>
          <w:tcPr>
            <w:tcW w:w="2545" w:type="pct"/>
            <w:tcBorders>
              <w:top w:val="single" w:sz="4" w:space="0" w:color="auto"/>
              <w:left w:val="nil"/>
              <w:bottom w:val="single" w:sz="4" w:space="0" w:color="auto"/>
              <w:right w:val="single" w:sz="4" w:space="0" w:color="auto"/>
            </w:tcBorders>
            <w:shd w:val="clear" w:color="auto" w:fill="auto"/>
            <w:vAlign w:val="center"/>
          </w:tcPr>
          <w:p w:rsidR="001108BB" w:rsidRPr="00BF56C5" w:rsidRDefault="001108BB" w:rsidP="001108BB">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Çocuğun doğum tarihi</w:t>
            </w:r>
          </w:p>
        </w:tc>
      </w:tr>
      <w:tr w:rsidR="001108BB" w:rsidRPr="00BF56C5" w:rsidTr="001108BB">
        <w:trPr>
          <w:trHeight w:val="300"/>
        </w:trPr>
        <w:tc>
          <w:tcPr>
            <w:tcW w:w="9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108BB" w:rsidRPr="00BF56C5" w:rsidRDefault="00DF58C5" w:rsidP="000F457F">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Cinsiyet</w:t>
            </w:r>
          </w:p>
        </w:tc>
        <w:tc>
          <w:tcPr>
            <w:tcW w:w="429" w:type="pct"/>
            <w:tcBorders>
              <w:top w:val="single" w:sz="4" w:space="0" w:color="auto"/>
              <w:left w:val="nil"/>
              <w:bottom w:val="single" w:sz="4" w:space="0" w:color="auto"/>
              <w:right w:val="single" w:sz="4" w:space="0" w:color="auto"/>
            </w:tcBorders>
            <w:shd w:val="clear" w:color="auto" w:fill="auto"/>
            <w:noWrap/>
            <w:vAlign w:val="center"/>
          </w:tcPr>
          <w:p w:rsidR="001108BB" w:rsidRPr="00BF56C5" w:rsidRDefault="001108BB" w:rsidP="001108BB">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C(</w:t>
            </w:r>
            <w:r>
              <w:rPr>
                <w:rFonts w:ascii="Calibri" w:eastAsia="Times New Roman" w:hAnsi="Calibri" w:cs="Calibri"/>
                <w:color w:val="000000"/>
                <w:lang w:eastAsia="tr-TR"/>
              </w:rPr>
              <w:t>1</w:t>
            </w:r>
            <w:r w:rsidRPr="00BF56C5">
              <w:rPr>
                <w:rFonts w:ascii="Calibri" w:eastAsia="Times New Roman" w:hAnsi="Calibri" w:cs="Calibri"/>
                <w:color w:val="000000"/>
                <w:lang w:eastAsia="tr-TR"/>
              </w:rPr>
              <w:t>)</w:t>
            </w:r>
          </w:p>
        </w:tc>
        <w:tc>
          <w:tcPr>
            <w:tcW w:w="705" w:type="pct"/>
            <w:tcBorders>
              <w:top w:val="single" w:sz="4" w:space="0" w:color="auto"/>
              <w:left w:val="nil"/>
              <w:bottom w:val="single" w:sz="4" w:space="0" w:color="auto"/>
              <w:right w:val="single" w:sz="4" w:space="0" w:color="auto"/>
            </w:tcBorders>
            <w:shd w:val="clear" w:color="auto" w:fill="auto"/>
            <w:noWrap/>
            <w:vAlign w:val="center"/>
          </w:tcPr>
          <w:p w:rsidR="001108BB" w:rsidRPr="00BF56C5" w:rsidRDefault="001108BB" w:rsidP="000F457F">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K/E</w:t>
            </w: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1108BB" w:rsidRPr="00BF56C5" w:rsidRDefault="001108BB" w:rsidP="000F457F">
            <w:pPr>
              <w:spacing w:after="0" w:line="240" w:lineRule="auto"/>
              <w:jc w:val="center"/>
              <w:rPr>
                <w:rFonts w:ascii="Calibri" w:eastAsia="Times New Roman" w:hAnsi="Calibri" w:cs="Calibri"/>
                <w:color w:val="000000"/>
                <w:lang w:eastAsia="tr-TR"/>
              </w:rPr>
            </w:pPr>
            <w:r w:rsidRPr="00BF56C5">
              <w:rPr>
                <w:rFonts w:ascii="Calibri" w:eastAsia="Times New Roman" w:hAnsi="Calibri" w:cs="Calibri"/>
                <w:color w:val="000000"/>
                <w:lang w:eastAsia="tr-TR"/>
              </w:rPr>
              <w:t>Z</w:t>
            </w:r>
          </w:p>
        </w:tc>
        <w:tc>
          <w:tcPr>
            <w:tcW w:w="2545" w:type="pct"/>
            <w:tcBorders>
              <w:top w:val="single" w:sz="4" w:space="0" w:color="auto"/>
              <w:left w:val="nil"/>
              <w:bottom w:val="single" w:sz="4" w:space="0" w:color="auto"/>
              <w:right w:val="single" w:sz="4" w:space="0" w:color="auto"/>
            </w:tcBorders>
            <w:shd w:val="clear" w:color="auto" w:fill="auto"/>
            <w:vAlign w:val="center"/>
          </w:tcPr>
          <w:p w:rsidR="001108BB" w:rsidRPr="00BF56C5" w:rsidRDefault="00A24F75" w:rsidP="00A24F75">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Değer Listesi: 2.</w:t>
            </w:r>
            <w:proofErr w:type="gramStart"/>
            <w:r>
              <w:rPr>
                <w:rFonts w:ascii="Calibri" w:eastAsia="Times New Roman" w:hAnsi="Calibri" w:cs="Calibri"/>
                <w:color w:val="000000"/>
                <w:lang w:eastAsia="tr-TR"/>
              </w:rPr>
              <w:t xml:space="preserve">9  ;   </w:t>
            </w:r>
            <w:r w:rsidR="001108BB">
              <w:rPr>
                <w:rFonts w:ascii="Calibri" w:eastAsia="Times New Roman" w:hAnsi="Calibri" w:cs="Calibri"/>
                <w:color w:val="000000"/>
                <w:lang w:eastAsia="tr-TR"/>
              </w:rPr>
              <w:t>Çocuğun</w:t>
            </w:r>
            <w:proofErr w:type="gramEnd"/>
            <w:r w:rsidR="001108BB">
              <w:rPr>
                <w:rFonts w:ascii="Calibri" w:eastAsia="Times New Roman" w:hAnsi="Calibri" w:cs="Calibri"/>
                <w:color w:val="000000"/>
                <w:lang w:eastAsia="tr-TR"/>
              </w:rPr>
              <w:t xml:space="preserve"> cinsiyeti</w:t>
            </w:r>
          </w:p>
        </w:tc>
      </w:tr>
    </w:tbl>
    <w:p w:rsidR="0033342A" w:rsidRPr="0033342A" w:rsidRDefault="0033342A" w:rsidP="0033342A">
      <w:pPr>
        <w:rPr>
          <w:b/>
          <w:u w:val="single"/>
        </w:rPr>
      </w:pPr>
    </w:p>
    <w:p w:rsidR="00316251" w:rsidRDefault="009344E8" w:rsidP="00091BD4">
      <w:pPr>
        <w:pStyle w:val="ListeParagraf"/>
        <w:numPr>
          <w:ilvl w:val="1"/>
          <w:numId w:val="1"/>
        </w:numPr>
        <w:ind w:left="993" w:hanging="633"/>
        <w:outlineLvl w:val="1"/>
        <w:rPr>
          <w:b/>
          <w:u w:val="single"/>
        </w:rPr>
      </w:pPr>
      <w:bookmarkStart w:id="112" w:name="_Toc487464210"/>
      <w:r>
        <w:rPr>
          <w:b/>
          <w:u w:val="single"/>
        </w:rPr>
        <w:t>Karşılaştırmalı BES Birikim ve Getiri Analizi Tabloları</w:t>
      </w:r>
      <w:bookmarkEnd w:id="112"/>
    </w:p>
    <w:p w:rsidR="00E73D55" w:rsidRPr="00DC0665" w:rsidRDefault="00DC0665" w:rsidP="00E73D55">
      <w:r w:rsidRPr="00DC0665">
        <w:rPr>
          <w:b/>
        </w:rPr>
        <w:t>AMAÇ:</w:t>
      </w:r>
      <w:r>
        <w:t xml:space="preserve"> </w:t>
      </w:r>
      <w:r w:rsidRPr="00DC0665">
        <w:t xml:space="preserve">Bu maddede belirtilen tablolar katılımcıya gönderilecek </w:t>
      </w:r>
      <w:r w:rsidR="00934CF1">
        <w:fldChar w:fldCharType="begin"/>
      </w:r>
      <w:ins w:id="113" w:author="mehmet tepe" w:date="2017-08-23T09:54:00Z">
        <w:r w:rsidR="00BF27B9">
          <w:instrText>HYPERLINK "\\\\Ana-bilgisayar\\teknik\\Companies\\Ad_Tech\\add-vice\\Development\\Teknik_Spec\\Imona_Gönderilecek\\IMONA RAPOR\\BES Birikim ve Getiri Özeti.pdf"</w:instrText>
        </w:r>
      </w:ins>
      <w:del w:id="114" w:author="mehmet tepe" w:date="2017-08-23T09:54:00Z">
        <w:r w:rsidR="00934CF1" w:rsidDel="00BF27B9">
          <w:delInstrText xml:space="preserve"> HYPERLINK "IMONA%20RAPOR/BES%20Birikim%20ve%20Getiri%20Özeti.pdf" </w:delInstrText>
        </w:r>
      </w:del>
      <w:ins w:id="115" w:author="mehmet tepe" w:date="2017-08-23T09:54:00Z"/>
      <w:r w:rsidR="00934CF1">
        <w:fldChar w:fldCharType="separate"/>
      </w:r>
      <w:r w:rsidRPr="00DC0665">
        <w:rPr>
          <w:rStyle w:val="Kpr"/>
        </w:rPr>
        <w:t xml:space="preserve">BES Birikim ve Getiri </w:t>
      </w:r>
      <w:r w:rsidR="00E845FC">
        <w:rPr>
          <w:rStyle w:val="Kpr"/>
        </w:rPr>
        <w:t>Analizi</w:t>
      </w:r>
      <w:r w:rsidRPr="00DC0665">
        <w:rPr>
          <w:rStyle w:val="Kpr"/>
        </w:rPr>
        <w:t xml:space="preserve"> Raporu</w:t>
      </w:r>
      <w:r w:rsidR="00934CF1">
        <w:rPr>
          <w:rStyle w:val="Kpr"/>
        </w:rPr>
        <w:fldChar w:fldCharType="end"/>
      </w:r>
      <w:r>
        <w:t xml:space="preserve"> ile </w:t>
      </w:r>
      <w:r w:rsidR="00934CF1">
        <w:fldChar w:fldCharType="begin"/>
      </w:r>
      <w:ins w:id="116" w:author="mehmet tepe" w:date="2017-08-23T09:54:00Z">
        <w:r w:rsidR="00BF27B9">
          <w:instrText>HYPERLINK "\\\\Ana-bilgisayar\\teknik\\Companies\\Ad_Tech\\add-vice\\Development\\Teknik_Spec\\Imona_Gönderilecek\\IMONA RAPOR\\PERİYODİK DEĞERLENDİRME RAPORU-ACENTE-V3.docx"</w:instrText>
        </w:r>
      </w:ins>
      <w:del w:id="117" w:author="mehmet tepe" w:date="2017-08-23T09:54:00Z">
        <w:r w:rsidR="00934CF1" w:rsidDel="00BF27B9">
          <w:delInstrText xml:space="preserve"> HYPERLINK "IMONA%20RAPOR/PERİYODİK%20DEĞERLENDİRME%20RAPORU-ACENTE-V3.docx" </w:delInstrText>
        </w:r>
      </w:del>
      <w:ins w:id="118" w:author="mehmet tepe" w:date="2017-08-23T09:54:00Z"/>
      <w:r w:rsidR="00934CF1">
        <w:fldChar w:fldCharType="separate"/>
      </w:r>
      <w:r w:rsidRPr="00DC0665">
        <w:rPr>
          <w:rStyle w:val="Kpr"/>
        </w:rPr>
        <w:t>Acente Kanalı Periyodik Değerlendirme Raporu</w:t>
      </w:r>
      <w:r w:rsidR="00934CF1">
        <w:rPr>
          <w:rStyle w:val="Kpr"/>
        </w:rPr>
        <w:fldChar w:fldCharType="end"/>
      </w:r>
      <w:r w:rsidRPr="00DC0665">
        <w:t>’</w:t>
      </w:r>
      <w:r>
        <w:t>nda yer alçak bilgi ve hesaplamaların oluşturulması ve kayıt altında tutulması için kullanılacaktır.</w:t>
      </w:r>
    </w:p>
    <w:p w:rsidR="00E73D55" w:rsidRDefault="00E73D55" w:rsidP="00DC0665">
      <w:pPr>
        <w:pStyle w:val="ListeParagraf"/>
        <w:numPr>
          <w:ilvl w:val="2"/>
          <w:numId w:val="1"/>
        </w:numPr>
        <w:ind w:left="1225" w:hanging="505"/>
        <w:contextualSpacing w:val="0"/>
        <w:outlineLvl w:val="2"/>
        <w:rPr>
          <w:b/>
          <w:u w:val="single"/>
        </w:rPr>
      </w:pPr>
      <w:bookmarkStart w:id="119" w:name="_Toc487464211"/>
      <w:r>
        <w:rPr>
          <w:b/>
          <w:u w:val="single"/>
        </w:rPr>
        <w:t>BES Birikim ve Getiri Analizi Master Kayıt Tablosu (BGMST)</w:t>
      </w:r>
      <w:bookmarkEnd w:id="119"/>
    </w:p>
    <w:p w:rsidR="00DC0665" w:rsidRPr="00DC0665" w:rsidRDefault="00DC0665" w:rsidP="00DC0665">
      <w:r w:rsidRPr="00DC0665">
        <w:rPr>
          <w:b/>
        </w:rPr>
        <w:t>AMAÇ:</w:t>
      </w:r>
      <w:r>
        <w:t xml:space="preserve"> </w:t>
      </w:r>
      <w:r w:rsidRPr="00DC0665">
        <w:t xml:space="preserve">Bu tablo </w:t>
      </w:r>
      <w:r>
        <w:t xml:space="preserve">genel olarak katılımcı için oluşturulacak </w:t>
      </w:r>
      <w:hyperlink r:id="rId9" w:history="1">
        <w:r w:rsidR="00E845FC" w:rsidRPr="00DC0665">
          <w:rPr>
            <w:rStyle w:val="Kpr"/>
          </w:rPr>
          <w:t xml:space="preserve">BES Birikim ve Getiri </w:t>
        </w:r>
        <w:r w:rsidR="00E845FC">
          <w:rPr>
            <w:rStyle w:val="Kpr"/>
          </w:rPr>
          <w:t>Analizi</w:t>
        </w:r>
        <w:r w:rsidR="00E845FC" w:rsidRPr="00DC0665">
          <w:rPr>
            <w:rStyle w:val="Kpr"/>
          </w:rPr>
          <w:t xml:space="preserve"> Raporu</w:t>
        </w:r>
      </w:hyperlink>
      <w:r w:rsidR="00E845FC">
        <w:t xml:space="preserve"> ile </w:t>
      </w:r>
      <w:hyperlink r:id="rId10" w:history="1">
        <w:r w:rsidR="00E845FC" w:rsidRPr="00DC0665">
          <w:rPr>
            <w:rStyle w:val="Kpr"/>
          </w:rPr>
          <w:t>Acente Kanalı Periyodik Değerlendirme Raporu</w:t>
        </w:r>
      </w:hyperlink>
      <w:r w:rsidR="00E845FC">
        <w:t>’na</w:t>
      </w:r>
      <w:r>
        <w:t xml:space="preserve"> ilişkin ana tablo mahiyetindedir.</w:t>
      </w:r>
      <w:r w:rsidR="00E845FC">
        <w:t xml:space="preserve"> İleriki dönemlerde hazırlanacak diğer raporlara dair temel bilgiler bu tablo altında saklanacaktır.</w:t>
      </w:r>
      <w:r>
        <w:t xml:space="preserve">  </w:t>
      </w:r>
    </w:p>
    <w:tbl>
      <w:tblPr>
        <w:tblW w:w="5000" w:type="pct"/>
        <w:tblInd w:w="-214" w:type="dxa"/>
        <w:tblLayout w:type="fixed"/>
        <w:tblCellMar>
          <w:left w:w="70" w:type="dxa"/>
          <w:right w:w="70" w:type="dxa"/>
        </w:tblCellMar>
        <w:tblLook w:val="04A0" w:firstRow="1" w:lastRow="0" w:firstColumn="1" w:lastColumn="0" w:noHBand="0" w:noVBand="1"/>
      </w:tblPr>
      <w:tblGrid>
        <w:gridCol w:w="398"/>
        <w:gridCol w:w="1403"/>
        <w:gridCol w:w="818"/>
        <w:gridCol w:w="1506"/>
        <w:gridCol w:w="780"/>
        <w:gridCol w:w="5581"/>
      </w:tblGrid>
      <w:tr w:rsidR="00E73D55" w:rsidRPr="00FE4488" w:rsidTr="006137A6">
        <w:trPr>
          <w:trHeight w:val="20"/>
          <w:tblHeader/>
        </w:trPr>
        <w:tc>
          <w:tcPr>
            <w:tcW w:w="190" w:type="pct"/>
            <w:tcBorders>
              <w:top w:val="single" w:sz="4" w:space="0" w:color="auto"/>
              <w:left w:val="single" w:sz="4" w:space="0" w:color="auto"/>
              <w:bottom w:val="single" w:sz="4" w:space="0" w:color="auto"/>
              <w:right w:val="single" w:sz="4" w:space="0" w:color="auto"/>
            </w:tcBorders>
            <w:shd w:val="clear" w:color="000000" w:fill="BFBFBF"/>
          </w:tcPr>
          <w:p w:rsidR="00E73D55" w:rsidRPr="00FE4488" w:rsidRDefault="00E73D55" w:rsidP="006137A6">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w:t>
            </w:r>
          </w:p>
        </w:tc>
        <w:tc>
          <w:tcPr>
            <w:tcW w:w="669"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E73D55" w:rsidRPr="00FE4488" w:rsidRDefault="00E73D55" w:rsidP="006137A6">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Alan Adı</w:t>
            </w:r>
          </w:p>
        </w:tc>
        <w:tc>
          <w:tcPr>
            <w:tcW w:w="390" w:type="pct"/>
            <w:tcBorders>
              <w:top w:val="single" w:sz="4" w:space="0" w:color="auto"/>
              <w:left w:val="nil"/>
              <w:bottom w:val="single" w:sz="4" w:space="0" w:color="auto"/>
              <w:right w:val="single" w:sz="4" w:space="0" w:color="auto"/>
            </w:tcBorders>
            <w:shd w:val="clear" w:color="000000" w:fill="BFBFBF"/>
            <w:noWrap/>
            <w:vAlign w:val="bottom"/>
            <w:hideMark/>
          </w:tcPr>
          <w:p w:rsidR="00E73D55" w:rsidRPr="00FE4488" w:rsidRDefault="00E73D55" w:rsidP="006137A6">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Tipi</w:t>
            </w:r>
          </w:p>
        </w:tc>
        <w:tc>
          <w:tcPr>
            <w:tcW w:w="718" w:type="pct"/>
            <w:tcBorders>
              <w:top w:val="single" w:sz="4" w:space="0" w:color="auto"/>
              <w:left w:val="nil"/>
              <w:bottom w:val="single" w:sz="4" w:space="0" w:color="auto"/>
              <w:right w:val="single" w:sz="4" w:space="0" w:color="auto"/>
            </w:tcBorders>
            <w:shd w:val="clear" w:color="000000" w:fill="BFBFBF"/>
            <w:noWrap/>
            <w:vAlign w:val="bottom"/>
            <w:hideMark/>
          </w:tcPr>
          <w:p w:rsidR="00E73D55" w:rsidRPr="00FE4488" w:rsidRDefault="00E73D55" w:rsidP="006137A6">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Formatı</w:t>
            </w:r>
          </w:p>
        </w:tc>
        <w:tc>
          <w:tcPr>
            <w:tcW w:w="372" w:type="pct"/>
            <w:tcBorders>
              <w:top w:val="single" w:sz="4" w:space="0" w:color="auto"/>
              <w:left w:val="nil"/>
              <w:bottom w:val="single" w:sz="4" w:space="0" w:color="auto"/>
              <w:right w:val="single" w:sz="4" w:space="0" w:color="auto"/>
            </w:tcBorders>
            <w:shd w:val="clear" w:color="000000" w:fill="BFBFBF"/>
            <w:noWrap/>
            <w:vAlign w:val="bottom"/>
            <w:hideMark/>
          </w:tcPr>
          <w:p w:rsidR="00E73D55" w:rsidRPr="00FE4488" w:rsidRDefault="00E73D55" w:rsidP="006137A6">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Zorunlu</w:t>
            </w:r>
          </w:p>
        </w:tc>
        <w:tc>
          <w:tcPr>
            <w:tcW w:w="2661" w:type="pct"/>
            <w:tcBorders>
              <w:top w:val="single" w:sz="4" w:space="0" w:color="auto"/>
              <w:left w:val="nil"/>
              <w:bottom w:val="single" w:sz="4" w:space="0" w:color="auto"/>
              <w:right w:val="single" w:sz="4" w:space="0" w:color="auto"/>
            </w:tcBorders>
            <w:shd w:val="clear" w:color="000000" w:fill="BFBFBF"/>
            <w:noWrap/>
            <w:vAlign w:val="bottom"/>
            <w:hideMark/>
          </w:tcPr>
          <w:p w:rsidR="00E73D55" w:rsidRPr="00FE4488" w:rsidRDefault="00E73D55" w:rsidP="006137A6">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Açıklama</w:t>
            </w:r>
          </w:p>
        </w:tc>
      </w:tr>
      <w:tr w:rsidR="00E73D55" w:rsidRPr="00FE4488" w:rsidTr="006137A6">
        <w:trPr>
          <w:trHeight w:val="20"/>
        </w:trPr>
        <w:tc>
          <w:tcPr>
            <w:tcW w:w="190" w:type="pct"/>
            <w:tcBorders>
              <w:top w:val="nil"/>
              <w:left w:val="single" w:sz="4" w:space="0" w:color="auto"/>
              <w:bottom w:val="single" w:sz="4" w:space="0" w:color="auto"/>
              <w:right w:val="single" w:sz="4" w:space="0" w:color="auto"/>
            </w:tcBorders>
            <w:vAlign w:val="center"/>
          </w:tcPr>
          <w:p w:rsidR="00E73D55" w:rsidRDefault="00E73D55" w:rsidP="006137A6">
            <w:pPr>
              <w:spacing w:after="0"/>
              <w:rPr>
                <w:rFonts w:ascii="Calibri" w:hAnsi="Calibri" w:cs="Calibri"/>
                <w:color w:val="000000"/>
                <w:sz w:val="18"/>
                <w:szCs w:val="18"/>
              </w:rPr>
            </w:pPr>
            <w:r>
              <w:rPr>
                <w:rFonts w:ascii="Calibri" w:hAnsi="Calibri" w:cs="Calibri"/>
                <w:color w:val="000000"/>
                <w:sz w:val="18"/>
                <w:szCs w:val="18"/>
              </w:rPr>
              <w:t>1</w:t>
            </w:r>
          </w:p>
        </w:tc>
        <w:tc>
          <w:tcPr>
            <w:tcW w:w="669" w:type="pct"/>
            <w:tcBorders>
              <w:top w:val="nil"/>
              <w:left w:val="single" w:sz="4" w:space="0" w:color="auto"/>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Rapor_ID</w:t>
            </w:r>
          </w:p>
        </w:tc>
        <w:tc>
          <w:tcPr>
            <w:tcW w:w="390"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718"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72"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661" w:type="pct"/>
            <w:tcBorders>
              <w:top w:val="nil"/>
              <w:left w:val="nil"/>
              <w:bottom w:val="single" w:sz="4" w:space="0" w:color="auto"/>
              <w:right w:val="single" w:sz="4" w:space="0" w:color="auto"/>
            </w:tcBorders>
            <w:shd w:val="clear" w:color="auto" w:fill="auto"/>
            <w:vAlign w:val="center"/>
          </w:tcPr>
          <w:p w:rsidR="00E73D55" w:rsidRPr="00FE4488" w:rsidRDefault="00E73D55"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BGKAT, BGSIR, BGSOZ ve BGFON tablolarının hepsinde aynı olacak şekilde sistem tarafından üretilen ID numarasıdır.</w:t>
            </w:r>
          </w:p>
        </w:tc>
      </w:tr>
      <w:tr w:rsidR="00E73D55" w:rsidRPr="00FE4488" w:rsidTr="006137A6">
        <w:trPr>
          <w:trHeight w:val="20"/>
        </w:trPr>
        <w:tc>
          <w:tcPr>
            <w:tcW w:w="190" w:type="pct"/>
            <w:tcBorders>
              <w:top w:val="nil"/>
              <w:left w:val="single" w:sz="4" w:space="0" w:color="auto"/>
              <w:bottom w:val="single" w:sz="4" w:space="0" w:color="auto"/>
              <w:right w:val="single" w:sz="4" w:space="0" w:color="auto"/>
            </w:tcBorders>
            <w:vAlign w:val="center"/>
          </w:tcPr>
          <w:p w:rsidR="00E73D55" w:rsidRDefault="00E73D55" w:rsidP="006137A6">
            <w:pPr>
              <w:spacing w:after="0"/>
              <w:rPr>
                <w:rFonts w:ascii="Calibri" w:hAnsi="Calibri" w:cs="Calibri"/>
                <w:color w:val="000000"/>
                <w:sz w:val="18"/>
                <w:szCs w:val="18"/>
              </w:rPr>
            </w:pPr>
            <w:r>
              <w:rPr>
                <w:rFonts w:ascii="Calibri" w:hAnsi="Calibri" w:cs="Calibri"/>
                <w:color w:val="000000"/>
                <w:sz w:val="18"/>
                <w:szCs w:val="18"/>
              </w:rPr>
              <w:t>2</w:t>
            </w:r>
          </w:p>
        </w:tc>
        <w:tc>
          <w:tcPr>
            <w:tcW w:w="669" w:type="pct"/>
            <w:tcBorders>
              <w:top w:val="nil"/>
              <w:left w:val="single" w:sz="4" w:space="0" w:color="auto"/>
              <w:bottom w:val="single" w:sz="4" w:space="0" w:color="auto"/>
              <w:right w:val="single" w:sz="4" w:space="0" w:color="auto"/>
            </w:tcBorders>
            <w:shd w:val="clear" w:color="auto" w:fill="auto"/>
            <w:noWrap/>
            <w:vAlign w:val="center"/>
            <w:hideMark/>
          </w:tcPr>
          <w:p w:rsidR="00E73D55" w:rsidRPr="00FE4488" w:rsidRDefault="00E73D55" w:rsidP="006137A6">
            <w:pPr>
              <w:spacing w:after="0" w:line="240" w:lineRule="auto"/>
              <w:rPr>
                <w:rFonts w:ascii="Calibri" w:eastAsia="Times New Roman" w:hAnsi="Calibri" w:cs="Calibri"/>
                <w:color w:val="000000"/>
                <w:sz w:val="18"/>
                <w:lang w:eastAsia="tr-TR"/>
              </w:rPr>
            </w:pPr>
            <w:r w:rsidRPr="00DF58C5">
              <w:rPr>
                <w:rFonts w:ascii="Calibri" w:eastAsia="Times New Roman" w:hAnsi="Calibri" w:cs="Calibri"/>
                <w:color w:val="000000"/>
                <w:sz w:val="18"/>
                <w:lang w:eastAsia="tr-TR"/>
              </w:rPr>
              <w:t>SirketMusteriNo</w:t>
            </w:r>
          </w:p>
        </w:tc>
        <w:tc>
          <w:tcPr>
            <w:tcW w:w="390" w:type="pct"/>
            <w:tcBorders>
              <w:top w:val="nil"/>
              <w:left w:val="nil"/>
              <w:bottom w:val="single" w:sz="4" w:space="0" w:color="auto"/>
              <w:right w:val="single" w:sz="4" w:space="0" w:color="auto"/>
            </w:tcBorders>
            <w:shd w:val="clear" w:color="auto" w:fill="auto"/>
            <w:noWrap/>
            <w:vAlign w:val="center"/>
            <w:hideMark/>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718" w:type="pct"/>
            <w:tcBorders>
              <w:top w:val="nil"/>
              <w:left w:val="nil"/>
              <w:bottom w:val="single" w:sz="4" w:space="0" w:color="auto"/>
              <w:right w:val="single" w:sz="4" w:space="0" w:color="auto"/>
            </w:tcBorders>
            <w:shd w:val="clear" w:color="auto" w:fill="auto"/>
            <w:noWrap/>
            <w:vAlign w:val="center"/>
            <w:hideMark/>
          </w:tcPr>
          <w:p w:rsidR="00E73D55" w:rsidRPr="00FE4488" w:rsidRDefault="00E73D55" w:rsidP="006137A6">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72" w:type="pct"/>
            <w:tcBorders>
              <w:top w:val="nil"/>
              <w:left w:val="nil"/>
              <w:bottom w:val="single" w:sz="4" w:space="0" w:color="auto"/>
              <w:right w:val="single" w:sz="4" w:space="0" w:color="auto"/>
            </w:tcBorders>
            <w:shd w:val="clear" w:color="auto" w:fill="auto"/>
            <w:noWrap/>
            <w:vAlign w:val="center"/>
            <w:hideMark/>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661" w:type="pct"/>
            <w:tcBorders>
              <w:top w:val="nil"/>
              <w:left w:val="nil"/>
              <w:bottom w:val="single" w:sz="4" w:space="0" w:color="auto"/>
              <w:right w:val="single" w:sz="4" w:space="0" w:color="auto"/>
            </w:tcBorders>
            <w:shd w:val="clear" w:color="auto" w:fill="auto"/>
            <w:vAlign w:val="center"/>
          </w:tcPr>
          <w:p w:rsidR="00E73D55" w:rsidRPr="00FE4488" w:rsidRDefault="00E73D55"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Emeklilik şirketindeki müşteri numarasıdır</w:t>
            </w:r>
          </w:p>
        </w:tc>
      </w:tr>
      <w:tr w:rsidR="00E73D55" w:rsidRPr="00FE4488" w:rsidTr="006137A6">
        <w:trPr>
          <w:trHeight w:val="20"/>
        </w:trPr>
        <w:tc>
          <w:tcPr>
            <w:tcW w:w="190" w:type="pct"/>
            <w:tcBorders>
              <w:top w:val="nil"/>
              <w:left w:val="single" w:sz="4" w:space="0" w:color="auto"/>
              <w:bottom w:val="single" w:sz="4" w:space="0" w:color="auto"/>
              <w:right w:val="single" w:sz="4" w:space="0" w:color="auto"/>
            </w:tcBorders>
            <w:vAlign w:val="center"/>
          </w:tcPr>
          <w:p w:rsidR="00E73D55" w:rsidRDefault="00E73D55" w:rsidP="006137A6">
            <w:pPr>
              <w:spacing w:after="0"/>
              <w:rPr>
                <w:rFonts w:ascii="Calibri" w:hAnsi="Calibri" w:cs="Calibri"/>
                <w:color w:val="000000"/>
                <w:sz w:val="18"/>
                <w:szCs w:val="18"/>
              </w:rPr>
            </w:pPr>
            <w:r>
              <w:rPr>
                <w:rFonts w:ascii="Calibri" w:hAnsi="Calibri" w:cs="Calibri"/>
                <w:color w:val="000000"/>
                <w:sz w:val="18"/>
                <w:szCs w:val="18"/>
              </w:rPr>
              <w:t>3</w:t>
            </w:r>
          </w:p>
        </w:tc>
        <w:tc>
          <w:tcPr>
            <w:tcW w:w="669" w:type="pct"/>
            <w:tcBorders>
              <w:top w:val="nil"/>
              <w:left w:val="single" w:sz="4" w:space="0" w:color="auto"/>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w:t>
            </w:r>
            <w:r w:rsidRPr="00FE4488">
              <w:rPr>
                <w:rFonts w:ascii="Calibri" w:eastAsia="Times New Roman" w:hAnsi="Calibri" w:cs="Calibri"/>
                <w:color w:val="000000"/>
                <w:sz w:val="18"/>
                <w:lang w:eastAsia="tr-TR"/>
              </w:rPr>
              <w:t>Ba</w:t>
            </w:r>
            <w:r>
              <w:rPr>
                <w:rFonts w:ascii="Calibri" w:eastAsia="Times New Roman" w:hAnsi="Calibri" w:cs="Calibri"/>
                <w:color w:val="000000"/>
                <w:sz w:val="18"/>
                <w:lang w:eastAsia="tr-TR"/>
              </w:rPr>
              <w:t>s</w:t>
            </w:r>
            <w:r w:rsidRPr="00FE4488">
              <w:rPr>
                <w:rFonts w:ascii="Calibri" w:eastAsia="Times New Roman" w:hAnsi="Calibri" w:cs="Calibri"/>
                <w:color w:val="000000"/>
                <w:sz w:val="18"/>
                <w:lang w:eastAsia="tr-TR"/>
              </w:rPr>
              <w:t>Tar</w:t>
            </w:r>
          </w:p>
        </w:tc>
        <w:tc>
          <w:tcPr>
            <w:tcW w:w="390"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D(8)</w:t>
            </w:r>
          </w:p>
        </w:tc>
        <w:tc>
          <w:tcPr>
            <w:tcW w:w="718"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72"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661" w:type="pct"/>
            <w:tcBorders>
              <w:top w:val="nil"/>
              <w:left w:val="nil"/>
              <w:bottom w:val="single" w:sz="4" w:space="0" w:color="auto"/>
              <w:right w:val="single" w:sz="4" w:space="0" w:color="auto"/>
            </w:tcBorders>
            <w:shd w:val="clear" w:color="auto" w:fill="auto"/>
            <w:vAlign w:val="center"/>
          </w:tcPr>
          <w:p w:rsidR="00E73D55" w:rsidRPr="00FE4488" w:rsidRDefault="00E73D55"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Raporun oluşturulabilmesi için kullanıcı tarafından girilecek Başlangıç Tarihidir. Belirtilmemesi durumunda katılımcının tüm sözleşmelerindeki en eski fon alış/satış hareketinden itibaren işlem yapılmalıdır. </w:t>
            </w:r>
          </w:p>
        </w:tc>
      </w:tr>
      <w:tr w:rsidR="00E73D55" w:rsidRPr="00FE4488" w:rsidTr="006137A6">
        <w:trPr>
          <w:trHeight w:val="20"/>
        </w:trPr>
        <w:tc>
          <w:tcPr>
            <w:tcW w:w="190" w:type="pct"/>
            <w:tcBorders>
              <w:top w:val="nil"/>
              <w:left w:val="single" w:sz="4" w:space="0" w:color="auto"/>
              <w:bottom w:val="single" w:sz="4" w:space="0" w:color="auto"/>
              <w:right w:val="single" w:sz="4" w:space="0" w:color="auto"/>
            </w:tcBorders>
            <w:vAlign w:val="center"/>
          </w:tcPr>
          <w:p w:rsidR="00E73D55" w:rsidRDefault="00E73D55" w:rsidP="006137A6">
            <w:pPr>
              <w:spacing w:after="0"/>
              <w:rPr>
                <w:rFonts w:ascii="Calibri" w:hAnsi="Calibri" w:cs="Calibri"/>
                <w:color w:val="000000"/>
                <w:sz w:val="18"/>
                <w:szCs w:val="18"/>
              </w:rPr>
            </w:pPr>
            <w:r>
              <w:rPr>
                <w:rFonts w:ascii="Calibri" w:hAnsi="Calibri" w:cs="Calibri"/>
                <w:color w:val="000000"/>
                <w:sz w:val="18"/>
                <w:szCs w:val="18"/>
              </w:rPr>
              <w:t>4</w:t>
            </w:r>
          </w:p>
        </w:tc>
        <w:tc>
          <w:tcPr>
            <w:tcW w:w="669" w:type="pct"/>
            <w:tcBorders>
              <w:top w:val="nil"/>
              <w:left w:val="single" w:sz="4" w:space="0" w:color="auto"/>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RaporBitTar</w:t>
            </w:r>
          </w:p>
        </w:tc>
        <w:tc>
          <w:tcPr>
            <w:tcW w:w="390"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b/>
                <w:color w:val="000000"/>
                <w:sz w:val="18"/>
                <w:lang w:eastAsia="tr-TR"/>
              </w:rPr>
            </w:pPr>
            <w:r w:rsidRPr="00FE4488">
              <w:rPr>
                <w:rFonts w:ascii="Calibri" w:eastAsia="Times New Roman" w:hAnsi="Calibri" w:cs="Calibri"/>
                <w:color w:val="000000"/>
                <w:sz w:val="18"/>
                <w:lang w:eastAsia="tr-TR"/>
              </w:rPr>
              <w:t>D(8)</w:t>
            </w:r>
          </w:p>
        </w:tc>
        <w:tc>
          <w:tcPr>
            <w:tcW w:w="718"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72"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661" w:type="pct"/>
            <w:tcBorders>
              <w:top w:val="nil"/>
              <w:left w:val="nil"/>
              <w:bottom w:val="single" w:sz="4" w:space="0" w:color="auto"/>
              <w:right w:val="single" w:sz="4" w:space="0" w:color="auto"/>
            </w:tcBorders>
            <w:shd w:val="clear" w:color="auto" w:fill="auto"/>
            <w:vAlign w:val="center"/>
          </w:tcPr>
          <w:p w:rsidR="00E73D55" w:rsidRPr="00FE4488" w:rsidRDefault="00E73D55"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Raporun oluşturulabilmesi için kullanıcı tarafından girilecek Bitiş Tarihidir. Belirtilmemesi durumunda sistemde yüklü en güncel GEV verisinin tarihi alınmalıdır.</w:t>
            </w:r>
          </w:p>
        </w:tc>
      </w:tr>
    </w:tbl>
    <w:p w:rsidR="00316251" w:rsidRDefault="00316251" w:rsidP="00316251">
      <w:pPr>
        <w:pStyle w:val="ListeParagraf"/>
        <w:ind w:left="1224"/>
        <w:rPr>
          <w:b/>
          <w:u w:val="single"/>
        </w:rPr>
      </w:pPr>
    </w:p>
    <w:p w:rsidR="00C23E04" w:rsidRDefault="009344E8" w:rsidP="00091BD4">
      <w:pPr>
        <w:pStyle w:val="ListeParagraf"/>
        <w:numPr>
          <w:ilvl w:val="2"/>
          <w:numId w:val="1"/>
        </w:numPr>
        <w:outlineLvl w:val="2"/>
        <w:rPr>
          <w:b/>
          <w:u w:val="single"/>
        </w:rPr>
      </w:pPr>
      <w:bookmarkStart w:id="120" w:name="_Toc487464212"/>
      <w:r>
        <w:rPr>
          <w:b/>
          <w:u w:val="single"/>
        </w:rPr>
        <w:t xml:space="preserve">BES Birikim ve Getiri Analizi Katılımcı Tablosu </w:t>
      </w:r>
      <w:r w:rsidR="006C1B11">
        <w:rPr>
          <w:b/>
          <w:u w:val="single"/>
        </w:rPr>
        <w:t>(BG</w:t>
      </w:r>
      <w:r w:rsidR="00316251">
        <w:rPr>
          <w:b/>
          <w:u w:val="single"/>
        </w:rPr>
        <w:t>K</w:t>
      </w:r>
      <w:r w:rsidR="006C1B11">
        <w:rPr>
          <w:b/>
          <w:u w:val="single"/>
        </w:rPr>
        <w:t>AT)</w:t>
      </w:r>
      <w:bookmarkEnd w:id="120"/>
    </w:p>
    <w:p w:rsidR="00E845FC" w:rsidRPr="00DC0665" w:rsidRDefault="00E845FC" w:rsidP="00E845FC">
      <w:r w:rsidRPr="00E845FC">
        <w:rPr>
          <w:b/>
        </w:rPr>
        <w:lastRenderedPageBreak/>
        <w:t>AMAÇ:</w:t>
      </w:r>
      <w:r>
        <w:t xml:space="preserve"> </w:t>
      </w:r>
      <w:r w:rsidRPr="00DC0665">
        <w:t xml:space="preserve">Bu tablo </w:t>
      </w:r>
      <w:r>
        <w:t xml:space="preserve">katılımcının BES’teki tüm sözleşmelerini dikkate alarak oluşturulacak </w:t>
      </w:r>
      <w:hyperlink r:id="rId11" w:history="1">
        <w:r w:rsidRPr="00DC0665">
          <w:rPr>
            <w:rStyle w:val="Kpr"/>
          </w:rPr>
          <w:t xml:space="preserve">BES Birikim ve Getiri </w:t>
        </w:r>
        <w:r>
          <w:rPr>
            <w:rStyle w:val="Kpr"/>
          </w:rPr>
          <w:t>Analizi</w:t>
        </w:r>
        <w:r w:rsidRPr="00DC0665">
          <w:rPr>
            <w:rStyle w:val="Kpr"/>
          </w:rPr>
          <w:t xml:space="preserve"> Raporu</w:t>
        </w:r>
      </w:hyperlink>
      <w:r>
        <w:t xml:space="preserve"> ile </w:t>
      </w:r>
      <w:hyperlink r:id="rId12" w:history="1">
        <w:r w:rsidRPr="00DC0665">
          <w:rPr>
            <w:rStyle w:val="Kpr"/>
          </w:rPr>
          <w:t>Acente Kanalı Periyodik Değerlendirme Raporu</w:t>
        </w:r>
      </w:hyperlink>
      <w:r>
        <w:t>’ndaki bilgi ve hesaplamaların oluşturulması ve kayıt altında tutulması için kullanılacaktır.</w:t>
      </w:r>
    </w:p>
    <w:tbl>
      <w:tblPr>
        <w:tblW w:w="5207" w:type="pct"/>
        <w:tblInd w:w="-214" w:type="dxa"/>
        <w:tblLayout w:type="fixed"/>
        <w:tblCellMar>
          <w:left w:w="70" w:type="dxa"/>
          <w:right w:w="70" w:type="dxa"/>
        </w:tblCellMar>
        <w:tblLook w:val="04A0" w:firstRow="1" w:lastRow="0" w:firstColumn="1" w:lastColumn="0" w:noHBand="0" w:noVBand="1"/>
      </w:tblPr>
      <w:tblGrid>
        <w:gridCol w:w="397"/>
        <w:gridCol w:w="1778"/>
        <w:gridCol w:w="817"/>
        <w:gridCol w:w="1568"/>
        <w:gridCol w:w="780"/>
        <w:gridCol w:w="5580"/>
      </w:tblGrid>
      <w:tr w:rsidR="00115A97" w:rsidRPr="00FE4488" w:rsidTr="00E845FC">
        <w:trPr>
          <w:trHeight w:val="20"/>
          <w:tblHeader/>
        </w:trPr>
        <w:tc>
          <w:tcPr>
            <w:tcW w:w="182" w:type="pct"/>
            <w:tcBorders>
              <w:top w:val="single" w:sz="4" w:space="0" w:color="auto"/>
              <w:left w:val="single" w:sz="4" w:space="0" w:color="auto"/>
              <w:bottom w:val="single" w:sz="4" w:space="0" w:color="auto"/>
              <w:right w:val="single" w:sz="4" w:space="0" w:color="auto"/>
            </w:tcBorders>
            <w:shd w:val="clear" w:color="000000" w:fill="BFBFBF"/>
          </w:tcPr>
          <w:p w:rsidR="00FE4488" w:rsidRPr="00FE4488" w:rsidRDefault="00FE4488" w:rsidP="00737261">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w:t>
            </w:r>
          </w:p>
        </w:tc>
        <w:tc>
          <w:tcPr>
            <w:tcW w:w="814"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FE4488" w:rsidRPr="00FE4488" w:rsidRDefault="00FE4488" w:rsidP="00737261">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Alan Adı</w:t>
            </w:r>
          </w:p>
        </w:tc>
        <w:tc>
          <w:tcPr>
            <w:tcW w:w="374" w:type="pct"/>
            <w:tcBorders>
              <w:top w:val="single" w:sz="4" w:space="0" w:color="auto"/>
              <w:left w:val="nil"/>
              <w:bottom w:val="single" w:sz="4" w:space="0" w:color="auto"/>
              <w:right w:val="single" w:sz="4" w:space="0" w:color="auto"/>
            </w:tcBorders>
            <w:shd w:val="clear" w:color="000000" w:fill="BFBFBF"/>
            <w:noWrap/>
            <w:vAlign w:val="bottom"/>
            <w:hideMark/>
          </w:tcPr>
          <w:p w:rsidR="00FE4488" w:rsidRPr="00FE4488" w:rsidRDefault="00FE4488" w:rsidP="00737261">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Tipi</w:t>
            </w:r>
          </w:p>
        </w:tc>
        <w:tc>
          <w:tcPr>
            <w:tcW w:w="718" w:type="pct"/>
            <w:tcBorders>
              <w:top w:val="single" w:sz="4" w:space="0" w:color="auto"/>
              <w:left w:val="nil"/>
              <w:bottom w:val="single" w:sz="4" w:space="0" w:color="auto"/>
              <w:right w:val="single" w:sz="4" w:space="0" w:color="auto"/>
            </w:tcBorders>
            <w:shd w:val="clear" w:color="000000" w:fill="BFBFBF"/>
            <w:noWrap/>
            <w:vAlign w:val="bottom"/>
            <w:hideMark/>
          </w:tcPr>
          <w:p w:rsidR="00FE4488" w:rsidRPr="00FE4488" w:rsidRDefault="00FE4488" w:rsidP="00737261">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Formatı</w:t>
            </w:r>
          </w:p>
        </w:tc>
        <w:tc>
          <w:tcPr>
            <w:tcW w:w="357" w:type="pct"/>
            <w:tcBorders>
              <w:top w:val="single" w:sz="4" w:space="0" w:color="auto"/>
              <w:left w:val="nil"/>
              <w:bottom w:val="single" w:sz="4" w:space="0" w:color="auto"/>
              <w:right w:val="single" w:sz="4" w:space="0" w:color="auto"/>
            </w:tcBorders>
            <w:shd w:val="clear" w:color="000000" w:fill="BFBFBF"/>
            <w:noWrap/>
            <w:vAlign w:val="bottom"/>
            <w:hideMark/>
          </w:tcPr>
          <w:p w:rsidR="00FE4488" w:rsidRPr="00FE4488" w:rsidRDefault="00FE4488" w:rsidP="00737261">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Zorunlu</w:t>
            </w:r>
          </w:p>
        </w:tc>
        <w:tc>
          <w:tcPr>
            <w:tcW w:w="2555" w:type="pct"/>
            <w:tcBorders>
              <w:top w:val="single" w:sz="4" w:space="0" w:color="auto"/>
              <w:left w:val="nil"/>
              <w:bottom w:val="single" w:sz="4" w:space="0" w:color="auto"/>
              <w:right w:val="single" w:sz="4" w:space="0" w:color="auto"/>
            </w:tcBorders>
            <w:shd w:val="clear" w:color="000000" w:fill="BFBFBF"/>
            <w:noWrap/>
            <w:vAlign w:val="bottom"/>
            <w:hideMark/>
          </w:tcPr>
          <w:p w:rsidR="00FE4488" w:rsidRPr="00FE4488" w:rsidRDefault="00FE4488" w:rsidP="00737261">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Açıklama</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D550D7" w:rsidRDefault="00D550D7" w:rsidP="00EE0530">
            <w:pPr>
              <w:spacing w:after="0"/>
              <w:rPr>
                <w:rFonts w:ascii="Calibri" w:hAnsi="Calibri" w:cs="Calibri"/>
                <w:color w:val="000000"/>
                <w:sz w:val="18"/>
                <w:szCs w:val="18"/>
              </w:rPr>
            </w:pPr>
            <w:r>
              <w:rPr>
                <w:rFonts w:ascii="Calibri" w:hAnsi="Calibri" w:cs="Calibri"/>
                <w:color w:val="000000"/>
                <w:sz w:val="18"/>
                <w:szCs w:val="18"/>
              </w:rPr>
              <w:t>1</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D550D7" w:rsidRPr="00FE4488" w:rsidRDefault="00890F89" w:rsidP="00EE0530">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Rapor_</w:t>
            </w:r>
            <w:r w:rsidR="00D550D7">
              <w:rPr>
                <w:rFonts w:ascii="Calibri" w:eastAsia="Times New Roman" w:hAnsi="Calibri" w:cs="Calibri"/>
                <w:color w:val="000000"/>
                <w:sz w:val="18"/>
                <w:lang w:eastAsia="tr-TR"/>
              </w:rPr>
              <w:t>ID</w:t>
            </w:r>
          </w:p>
        </w:tc>
        <w:tc>
          <w:tcPr>
            <w:tcW w:w="374" w:type="pct"/>
            <w:tcBorders>
              <w:top w:val="nil"/>
              <w:left w:val="nil"/>
              <w:bottom w:val="single" w:sz="4" w:space="0" w:color="auto"/>
              <w:right w:val="single" w:sz="4" w:space="0" w:color="auto"/>
            </w:tcBorders>
            <w:shd w:val="clear" w:color="auto" w:fill="auto"/>
            <w:noWrap/>
            <w:vAlign w:val="center"/>
          </w:tcPr>
          <w:p w:rsidR="00D550D7" w:rsidRPr="00FE4488" w:rsidRDefault="00D550D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718" w:type="pct"/>
            <w:tcBorders>
              <w:top w:val="nil"/>
              <w:left w:val="nil"/>
              <w:bottom w:val="single" w:sz="4" w:space="0" w:color="auto"/>
              <w:right w:val="single" w:sz="4" w:space="0" w:color="auto"/>
            </w:tcBorders>
            <w:shd w:val="clear" w:color="auto" w:fill="auto"/>
            <w:noWrap/>
            <w:vAlign w:val="center"/>
          </w:tcPr>
          <w:p w:rsidR="00D550D7" w:rsidRPr="00FE4488" w:rsidRDefault="00D550D7" w:rsidP="009B257D">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57" w:type="pct"/>
            <w:tcBorders>
              <w:top w:val="nil"/>
              <w:left w:val="nil"/>
              <w:bottom w:val="single" w:sz="4" w:space="0" w:color="auto"/>
              <w:right w:val="single" w:sz="4" w:space="0" w:color="auto"/>
            </w:tcBorders>
            <w:shd w:val="clear" w:color="auto" w:fill="auto"/>
            <w:noWrap/>
            <w:vAlign w:val="center"/>
          </w:tcPr>
          <w:p w:rsidR="00D550D7" w:rsidRPr="00FE4488" w:rsidRDefault="00D550D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D550D7" w:rsidRPr="00FE4488" w:rsidRDefault="00DF58C5" w:rsidP="00DF58C5">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BGKAT, BGSIR, BGSOZ ve BGFON tablolarının hepsinde aynı olacak şekilde sistem tarafından üretilen ID numarasıdır.</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7838A0" w:rsidRDefault="007838A0" w:rsidP="000F457F">
            <w:pPr>
              <w:spacing w:after="0"/>
              <w:rPr>
                <w:rFonts w:ascii="Calibri" w:hAnsi="Calibri" w:cs="Calibri"/>
                <w:color w:val="000000"/>
                <w:sz w:val="18"/>
                <w:szCs w:val="18"/>
              </w:rPr>
            </w:pPr>
            <w:r>
              <w:rPr>
                <w:rFonts w:ascii="Calibri" w:hAnsi="Calibri" w:cs="Calibri"/>
                <w:color w:val="000000"/>
                <w:sz w:val="18"/>
                <w:szCs w:val="18"/>
              </w:rPr>
              <w:t>2</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Kat_Rapor_ID</w:t>
            </w:r>
          </w:p>
        </w:tc>
        <w:tc>
          <w:tcPr>
            <w:tcW w:w="374" w:type="pct"/>
            <w:tcBorders>
              <w:top w:val="nil"/>
              <w:left w:val="nil"/>
              <w:bottom w:val="single" w:sz="4" w:space="0" w:color="auto"/>
              <w:right w:val="single" w:sz="4" w:space="0" w:color="auto"/>
            </w:tcBorders>
            <w:shd w:val="clear" w:color="auto" w:fill="auto"/>
            <w:noWrap/>
            <w:vAlign w:val="center"/>
          </w:tcPr>
          <w:p w:rsidR="007838A0" w:rsidRPr="00FE4488" w:rsidRDefault="007838A0"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718" w:type="pct"/>
            <w:tcBorders>
              <w:top w:val="nil"/>
              <w:left w:val="nil"/>
              <w:bottom w:val="single" w:sz="4" w:space="0" w:color="auto"/>
              <w:right w:val="single" w:sz="4" w:space="0" w:color="auto"/>
            </w:tcBorders>
            <w:shd w:val="clear" w:color="auto" w:fill="auto"/>
            <w:noWrap/>
            <w:vAlign w:val="center"/>
          </w:tcPr>
          <w:p w:rsidR="007838A0" w:rsidRPr="00FE4488" w:rsidRDefault="007838A0" w:rsidP="000F457F">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57" w:type="pct"/>
            <w:tcBorders>
              <w:top w:val="nil"/>
              <w:left w:val="nil"/>
              <w:bottom w:val="single" w:sz="4" w:space="0" w:color="auto"/>
              <w:right w:val="single" w:sz="4" w:space="0" w:color="auto"/>
            </w:tcBorders>
            <w:shd w:val="clear" w:color="auto" w:fill="auto"/>
            <w:noWrap/>
            <w:vAlign w:val="center"/>
          </w:tcPr>
          <w:p w:rsidR="007838A0" w:rsidRPr="00FE4488" w:rsidRDefault="007838A0"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7838A0" w:rsidRPr="00FE4488" w:rsidRDefault="00DF58C5" w:rsidP="00DF58C5">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BGKAT tablosuna özgü olacak şekilde sistem tarafından üretilen ve Unik durumdaki ID numarasıdır.</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7838A0" w:rsidRDefault="007838A0" w:rsidP="000F457F">
            <w:pPr>
              <w:spacing w:after="0"/>
              <w:rPr>
                <w:rFonts w:ascii="Calibri" w:hAnsi="Calibri" w:cs="Calibri"/>
                <w:color w:val="000000"/>
                <w:sz w:val="18"/>
                <w:szCs w:val="18"/>
              </w:rPr>
            </w:pPr>
            <w:r>
              <w:rPr>
                <w:rFonts w:ascii="Calibri" w:hAnsi="Calibri" w:cs="Calibri"/>
                <w:color w:val="000000"/>
                <w:sz w:val="18"/>
                <w:szCs w:val="18"/>
              </w:rPr>
              <w:t>3</w:t>
            </w:r>
          </w:p>
        </w:tc>
        <w:tc>
          <w:tcPr>
            <w:tcW w:w="814" w:type="pct"/>
            <w:tcBorders>
              <w:top w:val="nil"/>
              <w:left w:val="single" w:sz="4" w:space="0" w:color="auto"/>
              <w:bottom w:val="single" w:sz="4" w:space="0" w:color="auto"/>
              <w:right w:val="single" w:sz="4" w:space="0" w:color="auto"/>
            </w:tcBorders>
            <w:shd w:val="clear" w:color="auto" w:fill="auto"/>
            <w:noWrap/>
            <w:vAlign w:val="center"/>
            <w:hideMark/>
          </w:tcPr>
          <w:p w:rsidR="007838A0" w:rsidRPr="00FE4488" w:rsidRDefault="00DF58C5" w:rsidP="00EE0530">
            <w:pPr>
              <w:spacing w:after="0" w:line="240" w:lineRule="auto"/>
              <w:rPr>
                <w:rFonts w:ascii="Calibri" w:eastAsia="Times New Roman" w:hAnsi="Calibri" w:cs="Calibri"/>
                <w:color w:val="000000"/>
                <w:sz w:val="18"/>
                <w:lang w:eastAsia="tr-TR"/>
              </w:rPr>
            </w:pPr>
            <w:r w:rsidRPr="00DF58C5">
              <w:rPr>
                <w:rFonts w:ascii="Calibri" w:eastAsia="Times New Roman" w:hAnsi="Calibri" w:cs="Calibri"/>
                <w:color w:val="000000"/>
                <w:sz w:val="18"/>
                <w:lang w:eastAsia="tr-TR"/>
              </w:rPr>
              <w:t>SirketMusteriNo</w:t>
            </w:r>
          </w:p>
        </w:tc>
        <w:tc>
          <w:tcPr>
            <w:tcW w:w="374" w:type="pct"/>
            <w:tcBorders>
              <w:top w:val="nil"/>
              <w:left w:val="nil"/>
              <w:bottom w:val="single" w:sz="4" w:space="0" w:color="auto"/>
              <w:right w:val="single" w:sz="4" w:space="0" w:color="auto"/>
            </w:tcBorders>
            <w:shd w:val="clear" w:color="auto" w:fill="auto"/>
            <w:noWrap/>
            <w:vAlign w:val="center"/>
            <w:hideMark/>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718" w:type="pct"/>
            <w:tcBorders>
              <w:top w:val="nil"/>
              <w:left w:val="nil"/>
              <w:bottom w:val="single" w:sz="4" w:space="0" w:color="auto"/>
              <w:right w:val="single" w:sz="4" w:space="0" w:color="auto"/>
            </w:tcBorders>
            <w:shd w:val="clear" w:color="auto" w:fill="auto"/>
            <w:noWrap/>
            <w:vAlign w:val="center"/>
            <w:hideMark/>
          </w:tcPr>
          <w:p w:rsidR="007838A0" w:rsidRPr="00FE4488" w:rsidRDefault="007838A0" w:rsidP="00EE0530">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57" w:type="pct"/>
            <w:tcBorders>
              <w:top w:val="nil"/>
              <w:left w:val="nil"/>
              <w:bottom w:val="single" w:sz="4" w:space="0" w:color="auto"/>
              <w:right w:val="single" w:sz="4" w:space="0" w:color="auto"/>
            </w:tcBorders>
            <w:shd w:val="clear" w:color="auto" w:fill="auto"/>
            <w:noWrap/>
            <w:vAlign w:val="center"/>
            <w:hideMark/>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7838A0" w:rsidRPr="00FE4488" w:rsidRDefault="00DF58C5" w:rsidP="00EE0530">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Emeklilik şirketindeki müşteri numarasıdır</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7838A0" w:rsidRDefault="007838A0" w:rsidP="000F457F">
            <w:pPr>
              <w:spacing w:after="0"/>
              <w:rPr>
                <w:rFonts w:ascii="Calibri" w:hAnsi="Calibri" w:cs="Calibri"/>
                <w:color w:val="000000"/>
                <w:sz w:val="18"/>
                <w:szCs w:val="18"/>
              </w:rPr>
            </w:pPr>
            <w:r>
              <w:rPr>
                <w:rFonts w:ascii="Calibri" w:hAnsi="Calibri" w:cs="Calibri"/>
                <w:color w:val="000000"/>
                <w:sz w:val="18"/>
                <w:szCs w:val="18"/>
              </w:rPr>
              <w:t>4</w:t>
            </w:r>
          </w:p>
        </w:tc>
        <w:tc>
          <w:tcPr>
            <w:tcW w:w="814" w:type="pct"/>
            <w:tcBorders>
              <w:top w:val="nil"/>
              <w:left w:val="single" w:sz="4" w:space="0" w:color="auto"/>
              <w:bottom w:val="single" w:sz="4" w:space="0" w:color="auto"/>
              <w:right w:val="single" w:sz="4" w:space="0" w:color="auto"/>
            </w:tcBorders>
            <w:shd w:val="clear" w:color="auto" w:fill="auto"/>
            <w:noWrap/>
            <w:vAlign w:val="center"/>
            <w:hideMark/>
          </w:tcPr>
          <w:p w:rsidR="007838A0" w:rsidRPr="00FE4488" w:rsidRDefault="00DF58C5" w:rsidP="00EE0530">
            <w:pPr>
              <w:spacing w:after="0" w:line="240" w:lineRule="auto"/>
              <w:rPr>
                <w:rFonts w:ascii="Calibri" w:eastAsia="Times New Roman" w:hAnsi="Calibri" w:cs="Calibri"/>
                <w:color w:val="000000"/>
                <w:sz w:val="18"/>
                <w:lang w:eastAsia="tr-TR"/>
              </w:rPr>
            </w:pPr>
            <w:r w:rsidRPr="00DF58C5">
              <w:rPr>
                <w:rFonts w:ascii="Calibri" w:eastAsia="Times New Roman" w:hAnsi="Calibri" w:cs="Calibri"/>
                <w:color w:val="000000"/>
                <w:sz w:val="18"/>
                <w:lang w:eastAsia="tr-TR"/>
              </w:rPr>
              <w:t>KatSicilKod</w:t>
            </w:r>
          </w:p>
        </w:tc>
        <w:tc>
          <w:tcPr>
            <w:tcW w:w="374" w:type="pct"/>
            <w:tcBorders>
              <w:top w:val="nil"/>
              <w:left w:val="nil"/>
              <w:bottom w:val="single" w:sz="4" w:space="0" w:color="auto"/>
              <w:right w:val="single" w:sz="4" w:space="0" w:color="auto"/>
            </w:tcBorders>
            <w:shd w:val="clear" w:color="auto" w:fill="auto"/>
            <w:noWrap/>
            <w:vAlign w:val="center"/>
            <w:hideMark/>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N(12)</w:t>
            </w:r>
          </w:p>
        </w:tc>
        <w:tc>
          <w:tcPr>
            <w:tcW w:w="718" w:type="pct"/>
            <w:tcBorders>
              <w:top w:val="nil"/>
              <w:left w:val="nil"/>
              <w:bottom w:val="single" w:sz="4" w:space="0" w:color="auto"/>
              <w:right w:val="single" w:sz="4" w:space="0" w:color="auto"/>
            </w:tcBorders>
            <w:shd w:val="clear" w:color="auto" w:fill="auto"/>
            <w:noWrap/>
            <w:vAlign w:val="center"/>
            <w:hideMark/>
          </w:tcPr>
          <w:p w:rsidR="007838A0" w:rsidRPr="00FE4488" w:rsidRDefault="007838A0" w:rsidP="00EE0530">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000000000000</w:t>
            </w:r>
            <w:proofErr w:type="gramEnd"/>
          </w:p>
        </w:tc>
        <w:tc>
          <w:tcPr>
            <w:tcW w:w="357" w:type="pct"/>
            <w:tcBorders>
              <w:top w:val="nil"/>
              <w:left w:val="nil"/>
              <w:bottom w:val="single" w:sz="4" w:space="0" w:color="auto"/>
              <w:right w:val="single" w:sz="4" w:space="0" w:color="auto"/>
            </w:tcBorders>
            <w:shd w:val="clear" w:color="auto" w:fill="auto"/>
            <w:noWrap/>
            <w:vAlign w:val="center"/>
            <w:hideMark/>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7838A0" w:rsidRPr="00FE4488" w:rsidRDefault="007838A0" w:rsidP="003162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Türk vatandaşları için TC Kimlik Numarasının önüne “0” getirilerek; yabancı vatandaşlar için ise TC Kimlik Numarasının önüne “9” getirilerek oluşturulmaktadır</w:t>
            </w:r>
            <w:r w:rsidR="00115A97">
              <w:rPr>
                <w:rFonts w:ascii="Calibri" w:eastAsia="Times New Roman" w:hAnsi="Calibri" w:cs="Calibri"/>
                <w:color w:val="000000"/>
                <w:sz w:val="18"/>
                <w:lang w:eastAsia="tr-TR"/>
              </w:rPr>
              <w:t>.</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7838A0" w:rsidRDefault="007838A0" w:rsidP="000F457F">
            <w:pPr>
              <w:spacing w:after="0"/>
              <w:rPr>
                <w:rFonts w:ascii="Calibri" w:hAnsi="Calibri" w:cs="Calibri"/>
                <w:color w:val="000000"/>
                <w:sz w:val="18"/>
                <w:szCs w:val="18"/>
              </w:rPr>
            </w:pPr>
            <w:r>
              <w:rPr>
                <w:rFonts w:ascii="Calibri" w:hAnsi="Calibri" w:cs="Calibri"/>
                <w:color w:val="000000"/>
                <w:sz w:val="18"/>
                <w:szCs w:val="18"/>
              </w:rPr>
              <w:t>5</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7838A0"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TC</w:t>
            </w:r>
            <w:r w:rsidR="007838A0">
              <w:rPr>
                <w:rFonts w:ascii="Calibri" w:eastAsia="Times New Roman" w:hAnsi="Calibri" w:cs="Calibri"/>
                <w:color w:val="000000"/>
                <w:sz w:val="18"/>
                <w:lang w:eastAsia="tr-TR"/>
              </w:rPr>
              <w:t>K</w:t>
            </w:r>
            <w:r>
              <w:rPr>
                <w:rFonts w:ascii="Calibri" w:eastAsia="Times New Roman" w:hAnsi="Calibri" w:cs="Calibri"/>
                <w:color w:val="000000"/>
                <w:sz w:val="18"/>
                <w:lang w:eastAsia="tr-TR"/>
              </w:rPr>
              <w:t>N</w:t>
            </w:r>
          </w:p>
        </w:tc>
        <w:tc>
          <w:tcPr>
            <w:tcW w:w="374" w:type="pct"/>
            <w:tcBorders>
              <w:top w:val="nil"/>
              <w:left w:val="nil"/>
              <w:bottom w:val="single" w:sz="4" w:space="0" w:color="auto"/>
              <w:right w:val="single" w:sz="4" w:space="0" w:color="auto"/>
            </w:tcBorders>
            <w:shd w:val="clear" w:color="auto" w:fill="auto"/>
            <w:noWrap/>
            <w:vAlign w:val="center"/>
          </w:tcPr>
          <w:p w:rsidR="007838A0" w:rsidRPr="00FE4488" w:rsidRDefault="007838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N(1</w:t>
            </w:r>
            <w:r>
              <w:rPr>
                <w:rFonts w:ascii="Calibri" w:eastAsia="Times New Roman" w:hAnsi="Calibri" w:cs="Calibri"/>
                <w:color w:val="000000"/>
                <w:sz w:val="18"/>
                <w:lang w:eastAsia="tr-TR"/>
              </w:rPr>
              <w:t>1</w:t>
            </w:r>
            <w:r w:rsidRPr="00FE4488">
              <w:rPr>
                <w:rFonts w:ascii="Calibri" w:eastAsia="Times New Roman" w:hAnsi="Calibri" w:cs="Calibri"/>
                <w:color w:val="000000"/>
                <w:sz w:val="18"/>
                <w:lang w:eastAsia="tr-TR"/>
              </w:rPr>
              <w:t>)</w:t>
            </w:r>
          </w:p>
        </w:tc>
        <w:tc>
          <w:tcPr>
            <w:tcW w:w="718" w:type="pct"/>
            <w:tcBorders>
              <w:top w:val="nil"/>
              <w:left w:val="nil"/>
              <w:bottom w:val="single" w:sz="4" w:space="0" w:color="auto"/>
              <w:right w:val="single" w:sz="4" w:space="0" w:color="auto"/>
            </w:tcBorders>
            <w:shd w:val="clear" w:color="auto" w:fill="auto"/>
            <w:noWrap/>
            <w:vAlign w:val="center"/>
          </w:tcPr>
          <w:p w:rsidR="007838A0" w:rsidRPr="00FE4488" w:rsidRDefault="007838A0" w:rsidP="00316251">
            <w:pPr>
              <w:spacing w:after="0" w:line="240" w:lineRule="auto"/>
              <w:jc w:val="center"/>
              <w:rPr>
                <w:rFonts w:ascii="Calibri" w:eastAsia="Times New Roman" w:hAnsi="Calibri" w:cs="Calibri"/>
                <w:color w:val="000000"/>
                <w:sz w:val="18"/>
                <w:lang w:eastAsia="tr-TR"/>
              </w:rPr>
            </w:pPr>
            <w:proofErr w:type="gramStart"/>
            <w:r>
              <w:rPr>
                <w:rFonts w:ascii="Calibri" w:eastAsia="Times New Roman" w:hAnsi="Calibri" w:cs="Calibri"/>
                <w:color w:val="000000"/>
                <w:sz w:val="18"/>
                <w:lang w:eastAsia="tr-TR"/>
              </w:rPr>
              <w:t>00000000000</w:t>
            </w:r>
            <w:proofErr w:type="gramEnd"/>
          </w:p>
        </w:tc>
        <w:tc>
          <w:tcPr>
            <w:tcW w:w="357" w:type="pct"/>
            <w:tcBorders>
              <w:top w:val="nil"/>
              <w:left w:val="nil"/>
              <w:bottom w:val="single" w:sz="4" w:space="0" w:color="auto"/>
              <w:right w:val="single" w:sz="4" w:space="0" w:color="auto"/>
            </w:tcBorders>
            <w:shd w:val="clear" w:color="auto" w:fill="auto"/>
            <w:noWrap/>
            <w:vAlign w:val="center"/>
          </w:tcPr>
          <w:p w:rsidR="007838A0" w:rsidRPr="00FE4488" w:rsidRDefault="007838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7838A0" w:rsidRPr="00FE4488" w:rsidRDefault="00115A97" w:rsidP="003162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TC Kimlik Numarasıdır.</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7838A0" w:rsidRDefault="007838A0" w:rsidP="000F457F">
            <w:pPr>
              <w:spacing w:after="0"/>
              <w:rPr>
                <w:rFonts w:ascii="Calibri" w:hAnsi="Calibri" w:cs="Calibri"/>
                <w:color w:val="000000"/>
                <w:sz w:val="18"/>
                <w:szCs w:val="18"/>
              </w:rPr>
            </w:pPr>
            <w:r>
              <w:rPr>
                <w:rFonts w:ascii="Calibri" w:hAnsi="Calibri" w:cs="Calibri"/>
                <w:color w:val="000000"/>
                <w:sz w:val="18"/>
                <w:szCs w:val="18"/>
              </w:rPr>
              <w:t>6</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7838A0"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w:t>
            </w:r>
            <w:r w:rsidR="007838A0" w:rsidRPr="00FE4488">
              <w:rPr>
                <w:rFonts w:ascii="Calibri" w:eastAsia="Times New Roman" w:hAnsi="Calibri" w:cs="Calibri"/>
                <w:color w:val="000000"/>
                <w:sz w:val="18"/>
                <w:lang w:eastAsia="tr-TR"/>
              </w:rPr>
              <w:t>Tar</w:t>
            </w:r>
          </w:p>
        </w:tc>
        <w:tc>
          <w:tcPr>
            <w:tcW w:w="374"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D(14)</w:t>
            </w:r>
          </w:p>
        </w:tc>
        <w:tc>
          <w:tcPr>
            <w:tcW w:w="718"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YYYYAAGGSSDDSS</w:t>
            </w:r>
          </w:p>
        </w:tc>
        <w:tc>
          <w:tcPr>
            <w:tcW w:w="357"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p>
        </w:tc>
        <w:tc>
          <w:tcPr>
            <w:tcW w:w="2555" w:type="pct"/>
            <w:tcBorders>
              <w:top w:val="nil"/>
              <w:left w:val="nil"/>
              <w:bottom w:val="single" w:sz="4" w:space="0" w:color="auto"/>
              <w:right w:val="single" w:sz="4" w:space="0" w:color="auto"/>
            </w:tcBorders>
            <w:shd w:val="clear" w:color="auto" w:fill="auto"/>
            <w:vAlign w:val="center"/>
          </w:tcPr>
          <w:p w:rsidR="007838A0" w:rsidRPr="00FE4488" w:rsidRDefault="0094366E" w:rsidP="00EE0530">
            <w:pPr>
              <w:spacing w:after="0" w:line="240" w:lineRule="auto"/>
              <w:rPr>
                <w:rFonts w:ascii="Calibri" w:eastAsia="Times New Roman" w:hAnsi="Calibri" w:cs="Calibri"/>
                <w:color w:val="000000"/>
                <w:sz w:val="18"/>
                <w:lang w:eastAsia="tr-TR"/>
              </w:rPr>
            </w:pPr>
            <w:r w:rsidRPr="0094366E">
              <w:rPr>
                <w:rFonts w:ascii="Calibri" w:eastAsia="Times New Roman" w:hAnsi="Calibri" w:cs="Calibri"/>
                <w:color w:val="000000"/>
                <w:sz w:val="18"/>
                <w:lang w:eastAsia="tr-TR"/>
              </w:rPr>
              <w:t>BES Birikim ve Getiri Analizi</w:t>
            </w:r>
            <w:r>
              <w:rPr>
                <w:rFonts w:ascii="Calibri" w:eastAsia="Times New Roman" w:hAnsi="Calibri" w:cs="Calibri"/>
                <w:color w:val="000000"/>
                <w:sz w:val="18"/>
                <w:lang w:eastAsia="tr-TR"/>
              </w:rPr>
              <w:t xml:space="preserve"> raporunun oluşturulduğu tarihtir.</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7838A0" w:rsidRDefault="007838A0" w:rsidP="000F457F">
            <w:pPr>
              <w:spacing w:after="0"/>
              <w:rPr>
                <w:rFonts w:ascii="Calibri" w:hAnsi="Calibri" w:cs="Calibri"/>
                <w:color w:val="000000"/>
                <w:sz w:val="18"/>
                <w:szCs w:val="18"/>
              </w:rPr>
            </w:pPr>
            <w:r>
              <w:rPr>
                <w:rFonts w:ascii="Calibri" w:hAnsi="Calibri" w:cs="Calibri"/>
                <w:color w:val="000000"/>
                <w:sz w:val="18"/>
                <w:szCs w:val="18"/>
              </w:rPr>
              <w:t>7</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7838A0"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w:t>
            </w:r>
            <w:r w:rsidR="007838A0" w:rsidRPr="00FE4488">
              <w:rPr>
                <w:rFonts w:ascii="Calibri" w:eastAsia="Times New Roman" w:hAnsi="Calibri" w:cs="Calibri"/>
                <w:color w:val="000000"/>
                <w:sz w:val="18"/>
                <w:lang w:eastAsia="tr-TR"/>
              </w:rPr>
              <w:t>Ba</w:t>
            </w:r>
            <w:r>
              <w:rPr>
                <w:rFonts w:ascii="Calibri" w:eastAsia="Times New Roman" w:hAnsi="Calibri" w:cs="Calibri"/>
                <w:color w:val="000000"/>
                <w:sz w:val="18"/>
                <w:lang w:eastAsia="tr-TR"/>
              </w:rPr>
              <w:t>s</w:t>
            </w:r>
            <w:r w:rsidR="007838A0" w:rsidRPr="00FE4488">
              <w:rPr>
                <w:rFonts w:ascii="Calibri" w:eastAsia="Times New Roman" w:hAnsi="Calibri" w:cs="Calibri"/>
                <w:color w:val="000000"/>
                <w:sz w:val="18"/>
                <w:lang w:eastAsia="tr-TR"/>
              </w:rPr>
              <w:t>Tar</w:t>
            </w:r>
          </w:p>
        </w:tc>
        <w:tc>
          <w:tcPr>
            <w:tcW w:w="374"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D(8)</w:t>
            </w:r>
          </w:p>
        </w:tc>
        <w:tc>
          <w:tcPr>
            <w:tcW w:w="718"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57"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7838A0" w:rsidRPr="00FE4488" w:rsidRDefault="0094366E" w:rsidP="0094366E">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Raporun oluşturulabilmesi için kullanıcı tarafından girilecek Başlangıç Tarihidir. Belirtilmemesi durumunda katılımcının tüm sözleşmelerindeki en eski fon alış/satış hareketinden itibaren işlem yapılmalıdır. </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7838A0" w:rsidRDefault="007838A0" w:rsidP="000F457F">
            <w:pPr>
              <w:spacing w:after="0"/>
              <w:rPr>
                <w:rFonts w:ascii="Calibri" w:hAnsi="Calibri" w:cs="Calibri"/>
                <w:color w:val="000000"/>
                <w:sz w:val="18"/>
                <w:szCs w:val="18"/>
              </w:rPr>
            </w:pPr>
            <w:r>
              <w:rPr>
                <w:rFonts w:ascii="Calibri" w:hAnsi="Calibri" w:cs="Calibri"/>
                <w:color w:val="000000"/>
                <w:sz w:val="18"/>
                <w:szCs w:val="18"/>
              </w:rPr>
              <w:t>8</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7838A0" w:rsidRPr="00FE4488" w:rsidRDefault="007838A0" w:rsidP="00115A97">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RaporBitTar</w:t>
            </w:r>
          </w:p>
        </w:tc>
        <w:tc>
          <w:tcPr>
            <w:tcW w:w="374"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b/>
                <w:color w:val="000000"/>
                <w:sz w:val="18"/>
                <w:lang w:eastAsia="tr-TR"/>
              </w:rPr>
            </w:pPr>
            <w:r w:rsidRPr="00FE4488">
              <w:rPr>
                <w:rFonts w:ascii="Calibri" w:eastAsia="Times New Roman" w:hAnsi="Calibri" w:cs="Calibri"/>
                <w:color w:val="000000"/>
                <w:sz w:val="18"/>
                <w:lang w:eastAsia="tr-TR"/>
              </w:rPr>
              <w:t>D(8)</w:t>
            </w:r>
          </w:p>
        </w:tc>
        <w:tc>
          <w:tcPr>
            <w:tcW w:w="718"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57"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7838A0" w:rsidRPr="00FE4488" w:rsidRDefault="0094366E" w:rsidP="002657FB">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Raporun oluşturulabilmesi için kullanıcı tarafından girilecek Bitiş Tarihidir. Belirtilmemesi durumunda </w:t>
            </w:r>
            <w:r w:rsidR="002657FB">
              <w:rPr>
                <w:rFonts w:ascii="Calibri" w:eastAsia="Times New Roman" w:hAnsi="Calibri" w:cs="Calibri"/>
                <w:color w:val="000000"/>
                <w:sz w:val="18"/>
                <w:lang w:eastAsia="tr-TR"/>
              </w:rPr>
              <w:t>sistemde yüklü en güncel GEV verisinin tarihi alınmalıdır</w:t>
            </w:r>
            <w:r>
              <w:rPr>
                <w:rFonts w:ascii="Calibri" w:eastAsia="Times New Roman" w:hAnsi="Calibri" w:cs="Calibri"/>
                <w:color w:val="000000"/>
                <w:sz w:val="18"/>
                <w:lang w:eastAsia="tr-TR"/>
              </w:rPr>
              <w:t>.</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7838A0" w:rsidRDefault="007838A0" w:rsidP="000F457F">
            <w:pPr>
              <w:spacing w:after="0"/>
              <w:rPr>
                <w:rFonts w:ascii="Calibri" w:hAnsi="Calibri" w:cs="Calibri"/>
                <w:color w:val="000000"/>
                <w:sz w:val="18"/>
                <w:szCs w:val="18"/>
              </w:rPr>
            </w:pPr>
            <w:r>
              <w:rPr>
                <w:rFonts w:ascii="Calibri" w:hAnsi="Calibri" w:cs="Calibri"/>
                <w:color w:val="000000"/>
                <w:sz w:val="18"/>
                <w:szCs w:val="18"/>
              </w:rPr>
              <w:t>9</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7838A0"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BES</w:t>
            </w:r>
            <w:r w:rsidR="00FE43B4">
              <w:rPr>
                <w:rFonts w:ascii="Calibri" w:eastAsia="Times New Roman" w:hAnsi="Calibri" w:cs="Calibri"/>
                <w:color w:val="000000"/>
                <w:sz w:val="18"/>
                <w:lang w:eastAsia="tr-TR"/>
              </w:rPr>
              <w:t>GirTar</w:t>
            </w:r>
          </w:p>
        </w:tc>
        <w:tc>
          <w:tcPr>
            <w:tcW w:w="374"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D(8)</w:t>
            </w:r>
          </w:p>
        </w:tc>
        <w:tc>
          <w:tcPr>
            <w:tcW w:w="718"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57"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p>
        </w:tc>
        <w:tc>
          <w:tcPr>
            <w:tcW w:w="2555" w:type="pct"/>
            <w:tcBorders>
              <w:top w:val="nil"/>
              <w:left w:val="nil"/>
              <w:bottom w:val="single" w:sz="4" w:space="0" w:color="auto"/>
              <w:right w:val="single" w:sz="4" w:space="0" w:color="auto"/>
            </w:tcBorders>
            <w:shd w:val="clear" w:color="auto" w:fill="auto"/>
            <w:vAlign w:val="center"/>
          </w:tcPr>
          <w:p w:rsidR="007838A0" w:rsidRPr="00FE4488" w:rsidRDefault="0094366E" w:rsidP="0094366E">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Katılımcının BES’te yürürlükte bulunan tüm sözleşmeleri itibarıyla bireysel emeklilik sistemine giriş tarihidir.</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7838A0" w:rsidRDefault="007838A0" w:rsidP="000F457F">
            <w:pPr>
              <w:spacing w:after="0"/>
              <w:rPr>
                <w:rFonts w:ascii="Calibri" w:hAnsi="Calibri" w:cs="Calibri"/>
                <w:color w:val="000000"/>
                <w:sz w:val="18"/>
                <w:szCs w:val="18"/>
              </w:rPr>
            </w:pPr>
            <w:r>
              <w:rPr>
                <w:rFonts w:ascii="Calibri" w:hAnsi="Calibri" w:cs="Calibri"/>
                <w:color w:val="000000"/>
                <w:sz w:val="18"/>
                <w:szCs w:val="18"/>
              </w:rPr>
              <w:t>10</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7838A0" w:rsidRPr="00FE4488" w:rsidRDefault="007838A0" w:rsidP="00115A97">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BES</w:t>
            </w:r>
            <w:r w:rsidR="00FE43B4">
              <w:rPr>
                <w:rFonts w:ascii="Calibri" w:eastAsia="Times New Roman" w:hAnsi="Calibri" w:cs="Calibri"/>
                <w:color w:val="000000"/>
                <w:sz w:val="18"/>
                <w:lang w:eastAsia="tr-TR"/>
              </w:rPr>
              <w:t>EmekTar</w:t>
            </w:r>
          </w:p>
        </w:tc>
        <w:tc>
          <w:tcPr>
            <w:tcW w:w="374"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D(8)</w:t>
            </w:r>
          </w:p>
        </w:tc>
        <w:tc>
          <w:tcPr>
            <w:tcW w:w="718"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57"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7838A0" w:rsidRPr="00FE4488" w:rsidRDefault="00DF58C5" w:rsidP="00EE0530">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56 yaş ve BES’te 10 yıllık sürenin birlikte tamamlandığı tarihtir. </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7838A0" w:rsidRDefault="007838A0" w:rsidP="000F457F">
            <w:pPr>
              <w:spacing w:after="0"/>
              <w:rPr>
                <w:rFonts w:ascii="Calibri" w:hAnsi="Calibri" w:cs="Calibri"/>
                <w:color w:val="000000"/>
                <w:sz w:val="18"/>
                <w:szCs w:val="18"/>
              </w:rPr>
            </w:pPr>
            <w:r>
              <w:rPr>
                <w:rFonts w:ascii="Calibri" w:hAnsi="Calibri" w:cs="Calibri"/>
                <w:color w:val="000000"/>
                <w:sz w:val="18"/>
                <w:szCs w:val="18"/>
              </w:rPr>
              <w:t>11</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7838A0" w:rsidRPr="00FE4488" w:rsidRDefault="007838A0" w:rsidP="00115A97">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BE</w:t>
            </w:r>
            <w:r w:rsidR="00FE43B4">
              <w:rPr>
                <w:rFonts w:ascii="Calibri" w:eastAsia="Times New Roman" w:hAnsi="Calibri" w:cs="Calibri"/>
                <w:color w:val="000000"/>
                <w:sz w:val="18"/>
                <w:lang w:eastAsia="tr-TR"/>
              </w:rPr>
              <w:t>SEmekYa</w:t>
            </w:r>
            <w:r w:rsidR="00115A97">
              <w:rPr>
                <w:rFonts w:ascii="Calibri" w:eastAsia="Times New Roman" w:hAnsi="Calibri" w:cs="Calibri"/>
                <w:color w:val="000000"/>
                <w:sz w:val="18"/>
                <w:lang w:eastAsia="tr-TR"/>
              </w:rPr>
              <w:t>s</w:t>
            </w:r>
          </w:p>
        </w:tc>
        <w:tc>
          <w:tcPr>
            <w:tcW w:w="374"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D(8)</w:t>
            </w:r>
          </w:p>
        </w:tc>
        <w:tc>
          <w:tcPr>
            <w:tcW w:w="718"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57"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7838A0" w:rsidRPr="00FE4488" w:rsidRDefault="00DF58C5" w:rsidP="00DF58C5">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56 yaş ile BES’te 10 yıllık sürenin tamamlandığı yaş kıyaslaması sonucunda ulaşılan büyük olan yaştır.</w:t>
            </w:r>
          </w:p>
        </w:tc>
      </w:tr>
      <w:tr w:rsidR="00E73D55"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E73D55" w:rsidRDefault="00E73D55" w:rsidP="006137A6">
            <w:pPr>
              <w:spacing w:after="0"/>
              <w:rPr>
                <w:rFonts w:ascii="Calibri" w:hAnsi="Calibri" w:cs="Calibri"/>
                <w:color w:val="000000"/>
                <w:sz w:val="18"/>
                <w:szCs w:val="18"/>
              </w:rPr>
            </w:pPr>
            <w:r>
              <w:rPr>
                <w:rFonts w:ascii="Calibri" w:hAnsi="Calibri" w:cs="Calibri"/>
                <w:color w:val="000000"/>
                <w:sz w:val="18"/>
                <w:szCs w:val="18"/>
              </w:rPr>
              <w:t>12</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BasTar_Kat</w:t>
            </w:r>
            <w:r w:rsidRPr="00FE4488">
              <w:rPr>
                <w:rFonts w:ascii="Calibri" w:eastAsia="Times New Roman" w:hAnsi="Calibri" w:cs="Calibri"/>
                <w:color w:val="000000"/>
                <w:sz w:val="18"/>
                <w:lang w:eastAsia="tr-TR"/>
              </w:rPr>
              <w:t>TopBirikim</w:t>
            </w:r>
          </w:p>
        </w:tc>
        <w:tc>
          <w:tcPr>
            <w:tcW w:w="374"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N(22,6)</w:t>
            </w:r>
          </w:p>
        </w:tc>
        <w:tc>
          <w:tcPr>
            <w:tcW w:w="718"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XX</w:t>
            </w:r>
            <w:proofErr w:type="gramStart"/>
            <w:r w:rsidRPr="00FE4488">
              <w:rPr>
                <w:rFonts w:ascii="Calibri" w:eastAsia="Times New Roman" w:hAnsi="Calibri" w:cs="Calibri"/>
                <w:color w:val="000000"/>
                <w:sz w:val="18"/>
                <w:lang w:eastAsia="tr-TR"/>
              </w:rPr>
              <w:t>….</w:t>
            </w:r>
            <w:proofErr w:type="gramEnd"/>
            <w:r w:rsidRPr="00FE4488">
              <w:rPr>
                <w:rFonts w:ascii="Calibri" w:eastAsia="Times New Roman" w:hAnsi="Calibri" w:cs="Calibri"/>
                <w:color w:val="000000"/>
                <w:sz w:val="18"/>
                <w:lang w:eastAsia="tr-TR"/>
              </w:rPr>
              <w:t>XX,XXXX</w:t>
            </w:r>
          </w:p>
        </w:tc>
        <w:tc>
          <w:tcPr>
            <w:tcW w:w="357"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E73D55" w:rsidRPr="00FE4488" w:rsidRDefault="00E73D55" w:rsidP="008A5DC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Rapora esas Başlangıç Tarihi itibarıyla katılımcının BES’te yürürlükte bulunan tüm sözleşmeleri itibarıyla bireysel emeklilik sistemindeki toplam birikim tutarıdır.</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7838A0" w:rsidRDefault="007838A0" w:rsidP="00BA2A93">
            <w:pPr>
              <w:spacing w:after="0"/>
              <w:rPr>
                <w:rFonts w:ascii="Calibri" w:hAnsi="Calibri" w:cs="Calibri"/>
                <w:color w:val="000000"/>
                <w:sz w:val="18"/>
                <w:szCs w:val="18"/>
              </w:rPr>
            </w:pPr>
            <w:r>
              <w:rPr>
                <w:rFonts w:ascii="Calibri" w:hAnsi="Calibri" w:cs="Calibri"/>
                <w:color w:val="000000"/>
                <w:sz w:val="18"/>
                <w:szCs w:val="18"/>
              </w:rPr>
              <w:t>1</w:t>
            </w:r>
            <w:r w:rsidR="00BA2A93">
              <w:rPr>
                <w:rFonts w:ascii="Calibri" w:hAnsi="Calibri" w:cs="Calibri"/>
                <w:color w:val="000000"/>
                <w:sz w:val="18"/>
                <w:szCs w:val="18"/>
              </w:rPr>
              <w:t>3</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7838A0" w:rsidRPr="00FE4488" w:rsidRDefault="00E73D55"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BitTar_</w:t>
            </w:r>
            <w:r w:rsidR="00115A97">
              <w:rPr>
                <w:rFonts w:ascii="Calibri" w:eastAsia="Times New Roman" w:hAnsi="Calibri" w:cs="Calibri"/>
                <w:color w:val="000000"/>
                <w:sz w:val="18"/>
                <w:lang w:eastAsia="tr-TR"/>
              </w:rPr>
              <w:t>Kat</w:t>
            </w:r>
            <w:r w:rsidR="007838A0" w:rsidRPr="00FE4488">
              <w:rPr>
                <w:rFonts w:ascii="Calibri" w:eastAsia="Times New Roman" w:hAnsi="Calibri" w:cs="Calibri"/>
                <w:color w:val="000000"/>
                <w:sz w:val="18"/>
                <w:lang w:eastAsia="tr-TR"/>
              </w:rPr>
              <w:t>TopBirikim</w:t>
            </w:r>
          </w:p>
        </w:tc>
        <w:tc>
          <w:tcPr>
            <w:tcW w:w="374"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N(22,6)</w:t>
            </w:r>
          </w:p>
        </w:tc>
        <w:tc>
          <w:tcPr>
            <w:tcW w:w="718"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XX</w:t>
            </w:r>
            <w:proofErr w:type="gramStart"/>
            <w:r w:rsidRPr="00FE4488">
              <w:rPr>
                <w:rFonts w:ascii="Calibri" w:eastAsia="Times New Roman" w:hAnsi="Calibri" w:cs="Calibri"/>
                <w:color w:val="000000"/>
                <w:sz w:val="18"/>
                <w:lang w:eastAsia="tr-TR"/>
              </w:rPr>
              <w:t>….</w:t>
            </w:r>
            <w:proofErr w:type="gramEnd"/>
            <w:r w:rsidRPr="00FE4488">
              <w:rPr>
                <w:rFonts w:ascii="Calibri" w:eastAsia="Times New Roman" w:hAnsi="Calibri" w:cs="Calibri"/>
                <w:color w:val="000000"/>
                <w:sz w:val="18"/>
                <w:lang w:eastAsia="tr-TR"/>
              </w:rPr>
              <w:t>XX,XXXX</w:t>
            </w:r>
          </w:p>
        </w:tc>
        <w:tc>
          <w:tcPr>
            <w:tcW w:w="357"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7838A0" w:rsidRPr="00FE4488" w:rsidRDefault="00E73D55" w:rsidP="00E73D55">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Rapora esas Bitiş Tarihi itibarıyla </w:t>
            </w:r>
            <w:r w:rsidR="00DF58C5">
              <w:rPr>
                <w:rFonts w:ascii="Calibri" w:eastAsia="Times New Roman" w:hAnsi="Calibri" w:cs="Calibri"/>
                <w:color w:val="000000"/>
                <w:sz w:val="18"/>
                <w:lang w:eastAsia="tr-TR"/>
              </w:rPr>
              <w:t>Katılımcının BES’te yürürlükte bulunan tüm sözleşmeleri itibarıyla bireysel emeklilik sistemindeki toplam birikim</w:t>
            </w:r>
            <w:r w:rsidR="00115A97">
              <w:rPr>
                <w:rFonts w:ascii="Calibri" w:eastAsia="Times New Roman" w:hAnsi="Calibri" w:cs="Calibri"/>
                <w:color w:val="000000"/>
                <w:sz w:val="18"/>
                <w:lang w:eastAsia="tr-TR"/>
              </w:rPr>
              <w:t xml:space="preserve"> tutarıdır.</w:t>
            </w:r>
          </w:p>
        </w:tc>
      </w:tr>
      <w:tr w:rsidR="00E73D55"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E73D55" w:rsidRDefault="00BA2A93" w:rsidP="006137A6">
            <w:pPr>
              <w:spacing w:after="0"/>
              <w:rPr>
                <w:rFonts w:ascii="Calibri" w:hAnsi="Calibri" w:cs="Calibri"/>
                <w:color w:val="000000"/>
                <w:sz w:val="18"/>
                <w:szCs w:val="18"/>
              </w:rPr>
            </w:pPr>
            <w:r>
              <w:rPr>
                <w:rFonts w:ascii="Calibri" w:hAnsi="Calibri" w:cs="Calibri"/>
                <w:color w:val="000000"/>
                <w:sz w:val="18"/>
                <w:szCs w:val="18"/>
              </w:rPr>
              <w:t>14</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E73D55" w:rsidRPr="00FE4488" w:rsidRDefault="00E73D55" w:rsidP="00E73D55">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BasTar_Kat</w:t>
            </w:r>
            <w:r w:rsidRPr="00FE4488">
              <w:rPr>
                <w:rFonts w:ascii="Calibri" w:eastAsia="Times New Roman" w:hAnsi="Calibri" w:cs="Calibri"/>
                <w:color w:val="000000"/>
                <w:sz w:val="18"/>
                <w:lang w:eastAsia="tr-TR"/>
              </w:rPr>
              <w:t>DKBirikim</w:t>
            </w:r>
          </w:p>
        </w:tc>
        <w:tc>
          <w:tcPr>
            <w:tcW w:w="374"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N(22,6)</w:t>
            </w:r>
          </w:p>
        </w:tc>
        <w:tc>
          <w:tcPr>
            <w:tcW w:w="718"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XX</w:t>
            </w:r>
            <w:proofErr w:type="gramStart"/>
            <w:r w:rsidRPr="00FE4488">
              <w:rPr>
                <w:rFonts w:ascii="Calibri" w:eastAsia="Times New Roman" w:hAnsi="Calibri" w:cs="Calibri"/>
                <w:color w:val="000000"/>
                <w:sz w:val="18"/>
                <w:lang w:eastAsia="tr-TR"/>
              </w:rPr>
              <w:t>….</w:t>
            </w:r>
            <w:proofErr w:type="gramEnd"/>
            <w:r w:rsidRPr="00FE4488">
              <w:rPr>
                <w:rFonts w:ascii="Calibri" w:eastAsia="Times New Roman" w:hAnsi="Calibri" w:cs="Calibri"/>
                <w:color w:val="000000"/>
                <w:sz w:val="18"/>
                <w:lang w:eastAsia="tr-TR"/>
              </w:rPr>
              <w:t>XX,XXXX</w:t>
            </w:r>
          </w:p>
        </w:tc>
        <w:tc>
          <w:tcPr>
            <w:tcW w:w="357" w:type="pct"/>
            <w:tcBorders>
              <w:top w:val="nil"/>
              <w:left w:val="nil"/>
              <w:bottom w:val="single" w:sz="4" w:space="0" w:color="auto"/>
              <w:right w:val="single" w:sz="4" w:space="0" w:color="auto"/>
            </w:tcBorders>
            <w:shd w:val="clear" w:color="auto" w:fill="auto"/>
            <w:noWrap/>
            <w:vAlign w:val="center"/>
          </w:tcPr>
          <w:p w:rsidR="00E73D55" w:rsidRPr="00FE4488" w:rsidRDefault="00E73D55"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E73D55" w:rsidRPr="00FE4488" w:rsidRDefault="00BA2A93"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Rapora esas Başlangıç Tarihi itibarıyla </w:t>
            </w:r>
            <w:r w:rsidR="00E73D55">
              <w:rPr>
                <w:rFonts w:ascii="Calibri" w:eastAsia="Times New Roman" w:hAnsi="Calibri" w:cs="Calibri"/>
                <w:color w:val="000000"/>
                <w:sz w:val="18"/>
                <w:lang w:eastAsia="tr-TR"/>
              </w:rPr>
              <w:t>Katılımcının BES’te yürürlükte bulunan bireysel, gruba bağlı bireysel ve otomatik katılım sözleşmeleri itibarıyla bireysel emeklilik sistemindeki toplam devlet katkısı birikimidir.</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7838A0" w:rsidRDefault="00BA2A93" w:rsidP="000F457F">
            <w:pPr>
              <w:spacing w:after="0"/>
              <w:rPr>
                <w:rFonts w:ascii="Calibri" w:hAnsi="Calibri" w:cs="Calibri"/>
                <w:color w:val="000000"/>
                <w:sz w:val="18"/>
                <w:szCs w:val="18"/>
              </w:rPr>
            </w:pPr>
            <w:r>
              <w:rPr>
                <w:rFonts w:ascii="Calibri" w:hAnsi="Calibri" w:cs="Calibri"/>
                <w:color w:val="000000"/>
                <w:sz w:val="18"/>
                <w:szCs w:val="18"/>
              </w:rPr>
              <w:t>15</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7838A0" w:rsidRPr="00FE4488" w:rsidRDefault="00E73D55"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BitTar_</w:t>
            </w:r>
            <w:r w:rsidR="00115A97">
              <w:rPr>
                <w:rFonts w:ascii="Calibri" w:eastAsia="Times New Roman" w:hAnsi="Calibri" w:cs="Calibri"/>
                <w:color w:val="000000"/>
                <w:sz w:val="18"/>
                <w:lang w:eastAsia="tr-TR"/>
              </w:rPr>
              <w:t>Kat</w:t>
            </w:r>
            <w:r w:rsidR="007838A0" w:rsidRPr="00FE4488">
              <w:rPr>
                <w:rFonts w:ascii="Calibri" w:eastAsia="Times New Roman" w:hAnsi="Calibri" w:cs="Calibri"/>
                <w:color w:val="000000"/>
                <w:sz w:val="18"/>
                <w:lang w:eastAsia="tr-TR"/>
              </w:rPr>
              <w:t>DKBirikim</w:t>
            </w:r>
          </w:p>
        </w:tc>
        <w:tc>
          <w:tcPr>
            <w:tcW w:w="374"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N(22,6)</w:t>
            </w:r>
          </w:p>
        </w:tc>
        <w:tc>
          <w:tcPr>
            <w:tcW w:w="718"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XX</w:t>
            </w:r>
            <w:proofErr w:type="gramStart"/>
            <w:r w:rsidRPr="00FE4488">
              <w:rPr>
                <w:rFonts w:ascii="Calibri" w:eastAsia="Times New Roman" w:hAnsi="Calibri" w:cs="Calibri"/>
                <w:color w:val="000000"/>
                <w:sz w:val="18"/>
                <w:lang w:eastAsia="tr-TR"/>
              </w:rPr>
              <w:t>….</w:t>
            </w:r>
            <w:proofErr w:type="gramEnd"/>
            <w:r w:rsidRPr="00FE4488">
              <w:rPr>
                <w:rFonts w:ascii="Calibri" w:eastAsia="Times New Roman" w:hAnsi="Calibri" w:cs="Calibri"/>
                <w:color w:val="000000"/>
                <w:sz w:val="18"/>
                <w:lang w:eastAsia="tr-TR"/>
              </w:rPr>
              <w:t>XX,XXXX</w:t>
            </w:r>
          </w:p>
        </w:tc>
        <w:tc>
          <w:tcPr>
            <w:tcW w:w="357"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7838A0" w:rsidRPr="00FE4488" w:rsidRDefault="00BA2A93" w:rsidP="00BA2A9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Rapora esas Bitiş Tarihi itibarıyla </w:t>
            </w:r>
            <w:r w:rsidR="00DF58C5">
              <w:rPr>
                <w:rFonts w:ascii="Calibri" w:eastAsia="Times New Roman" w:hAnsi="Calibri" w:cs="Calibri"/>
                <w:color w:val="000000"/>
                <w:sz w:val="18"/>
                <w:lang w:eastAsia="tr-TR"/>
              </w:rPr>
              <w:t>Katılımcının BES’te yürürlükte bulunan bireysel, gruba bağlı bireysel ve otomatik katılım sözleşmeleri itibarıyla bireysel emeklilik sistemindeki toplam devlet katkısı birikimidir.</w:t>
            </w:r>
          </w:p>
        </w:tc>
      </w:tr>
      <w:tr w:rsidR="00115A97" w:rsidRPr="00FE4488" w:rsidTr="00E845FC">
        <w:trPr>
          <w:trHeight w:val="20"/>
        </w:trPr>
        <w:tc>
          <w:tcPr>
            <w:tcW w:w="182" w:type="pct"/>
            <w:tcBorders>
              <w:top w:val="nil"/>
              <w:left w:val="single" w:sz="4" w:space="0" w:color="auto"/>
              <w:bottom w:val="single" w:sz="4" w:space="0" w:color="auto"/>
              <w:right w:val="single" w:sz="4" w:space="0" w:color="auto"/>
            </w:tcBorders>
            <w:vAlign w:val="center"/>
          </w:tcPr>
          <w:p w:rsidR="007838A0" w:rsidRDefault="00BA2A93" w:rsidP="000F457F">
            <w:pPr>
              <w:spacing w:after="0"/>
              <w:rPr>
                <w:rFonts w:ascii="Calibri" w:hAnsi="Calibri" w:cs="Calibri"/>
                <w:color w:val="000000"/>
                <w:sz w:val="18"/>
                <w:szCs w:val="18"/>
              </w:rPr>
            </w:pPr>
            <w:r>
              <w:rPr>
                <w:rFonts w:ascii="Calibri" w:hAnsi="Calibri" w:cs="Calibri"/>
                <w:color w:val="000000"/>
                <w:sz w:val="18"/>
                <w:szCs w:val="18"/>
              </w:rPr>
              <w:t>16</w:t>
            </w:r>
          </w:p>
        </w:tc>
        <w:tc>
          <w:tcPr>
            <w:tcW w:w="814" w:type="pct"/>
            <w:tcBorders>
              <w:top w:val="nil"/>
              <w:left w:val="single" w:sz="4" w:space="0" w:color="auto"/>
              <w:bottom w:val="single" w:sz="4" w:space="0" w:color="auto"/>
              <w:right w:val="single" w:sz="4" w:space="0" w:color="auto"/>
            </w:tcBorders>
            <w:shd w:val="clear" w:color="auto" w:fill="auto"/>
            <w:noWrap/>
            <w:vAlign w:val="center"/>
          </w:tcPr>
          <w:p w:rsidR="007838A0" w:rsidRPr="00FE4488" w:rsidRDefault="007838A0"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Kat</w:t>
            </w:r>
            <w:r w:rsidR="00115A97">
              <w:rPr>
                <w:rFonts w:ascii="Calibri" w:eastAsia="Times New Roman" w:hAnsi="Calibri" w:cs="Calibri"/>
                <w:color w:val="000000"/>
                <w:sz w:val="18"/>
                <w:lang w:eastAsia="tr-TR"/>
              </w:rPr>
              <w:t>IVO</w:t>
            </w:r>
            <w:r w:rsidRPr="00FE4488">
              <w:rPr>
                <w:rFonts w:ascii="Calibri" w:eastAsia="Times New Roman" w:hAnsi="Calibri" w:cs="Calibri"/>
                <w:color w:val="000000"/>
                <w:sz w:val="18"/>
                <w:lang w:eastAsia="tr-TR"/>
              </w:rPr>
              <w:t>Getiri</w:t>
            </w:r>
          </w:p>
        </w:tc>
        <w:tc>
          <w:tcPr>
            <w:tcW w:w="374"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718"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0,00000</w:t>
            </w:r>
          </w:p>
        </w:tc>
        <w:tc>
          <w:tcPr>
            <w:tcW w:w="357" w:type="pct"/>
            <w:tcBorders>
              <w:top w:val="nil"/>
              <w:left w:val="nil"/>
              <w:bottom w:val="single" w:sz="4" w:space="0" w:color="auto"/>
              <w:right w:val="single" w:sz="4" w:space="0" w:color="auto"/>
            </w:tcBorders>
            <w:shd w:val="clear" w:color="auto" w:fill="auto"/>
            <w:noWrap/>
            <w:vAlign w:val="center"/>
          </w:tcPr>
          <w:p w:rsidR="007838A0" w:rsidRPr="00FE4488" w:rsidRDefault="007838A0" w:rsidP="00EE0530">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55" w:type="pct"/>
            <w:tcBorders>
              <w:top w:val="nil"/>
              <w:left w:val="nil"/>
              <w:bottom w:val="single" w:sz="4" w:space="0" w:color="auto"/>
              <w:right w:val="single" w:sz="4" w:space="0" w:color="auto"/>
            </w:tcBorders>
            <w:shd w:val="clear" w:color="auto" w:fill="auto"/>
            <w:vAlign w:val="center"/>
          </w:tcPr>
          <w:p w:rsidR="007838A0" w:rsidRPr="00FE4488" w:rsidRDefault="00DF58C5" w:rsidP="00DF58C5">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Katılımcının </w:t>
            </w:r>
            <w:r w:rsidR="00115A97">
              <w:rPr>
                <w:rFonts w:ascii="Calibri" w:eastAsia="Times New Roman" w:hAnsi="Calibri" w:cs="Calibri"/>
                <w:color w:val="000000"/>
                <w:sz w:val="18"/>
                <w:lang w:eastAsia="tr-TR"/>
              </w:rPr>
              <w:t xml:space="preserve">BES’te yürürlükteki tüm sözleşmeleri itibarıyla </w:t>
            </w:r>
            <w:r w:rsidRPr="00FE4488">
              <w:rPr>
                <w:rFonts w:ascii="Calibri" w:eastAsia="Times New Roman" w:hAnsi="Calibri" w:cs="Calibri"/>
                <w:color w:val="000000"/>
                <w:sz w:val="18"/>
                <w:lang w:eastAsia="tr-TR"/>
              </w:rPr>
              <w:t>Rapora Esas Başlangıç Tarihi</w:t>
            </w:r>
            <w:r>
              <w:rPr>
                <w:rFonts w:ascii="Calibri" w:eastAsia="Times New Roman" w:hAnsi="Calibri" w:cs="Calibri"/>
                <w:color w:val="000000"/>
                <w:sz w:val="18"/>
                <w:lang w:eastAsia="tr-TR"/>
              </w:rPr>
              <w:t xml:space="preserve"> ve </w:t>
            </w:r>
            <w:r w:rsidRPr="00FE4488">
              <w:rPr>
                <w:rFonts w:ascii="Calibri" w:eastAsia="Times New Roman" w:hAnsi="Calibri" w:cs="Calibri"/>
                <w:color w:val="000000"/>
                <w:sz w:val="18"/>
                <w:lang w:eastAsia="tr-TR"/>
              </w:rPr>
              <w:t>Rapora Esas Bitiş Tarihi</w:t>
            </w:r>
            <w:r>
              <w:rPr>
                <w:rFonts w:ascii="Calibri" w:eastAsia="Times New Roman" w:hAnsi="Calibri" w:cs="Calibri"/>
                <w:color w:val="000000"/>
                <w:sz w:val="18"/>
                <w:lang w:eastAsia="tr-TR"/>
              </w:rPr>
              <w:t xml:space="preserve"> arasında elde ettiği iç verim oranına göre hesaplanmış yıllık getiridir. </w:t>
            </w:r>
          </w:p>
        </w:tc>
      </w:tr>
    </w:tbl>
    <w:p w:rsidR="00BF56C5" w:rsidRDefault="00BF56C5" w:rsidP="00BF56C5"/>
    <w:p w:rsidR="00E845FC" w:rsidRDefault="009344E8" w:rsidP="00E845FC">
      <w:pPr>
        <w:pStyle w:val="ListeParagraf"/>
        <w:numPr>
          <w:ilvl w:val="2"/>
          <w:numId w:val="1"/>
        </w:numPr>
        <w:outlineLvl w:val="2"/>
        <w:rPr>
          <w:b/>
          <w:u w:val="single"/>
        </w:rPr>
      </w:pPr>
      <w:bookmarkStart w:id="121" w:name="_Toc487464213"/>
      <w:r>
        <w:rPr>
          <w:b/>
          <w:u w:val="single"/>
        </w:rPr>
        <w:t xml:space="preserve">BES Birikim ve Getiri Analizi Emeklilik Şirket Tablosu </w:t>
      </w:r>
      <w:r w:rsidR="007C6E2E">
        <w:rPr>
          <w:b/>
          <w:u w:val="single"/>
        </w:rPr>
        <w:t>(BGSIR)</w:t>
      </w:r>
      <w:bookmarkEnd w:id="121"/>
    </w:p>
    <w:p w:rsidR="00E845FC" w:rsidRPr="00E845FC" w:rsidRDefault="00E845FC" w:rsidP="00E845FC">
      <w:r w:rsidRPr="00E845FC">
        <w:rPr>
          <w:b/>
        </w:rPr>
        <w:t>AMAÇ:</w:t>
      </w:r>
      <w:r>
        <w:t xml:space="preserve"> </w:t>
      </w:r>
      <w:r w:rsidRPr="00DC0665">
        <w:t xml:space="preserve">Bu tablo </w:t>
      </w:r>
      <w:r>
        <w:t xml:space="preserve">katılımcının her bir emeklilik şirketindeki tüm sözleşmelerini ayrı ayrı dikkate alarak oluşturulacak </w:t>
      </w:r>
      <w:hyperlink r:id="rId13" w:history="1">
        <w:r w:rsidRPr="00DC0665">
          <w:rPr>
            <w:rStyle w:val="Kpr"/>
          </w:rPr>
          <w:t xml:space="preserve">BES Birikim ve Getiri </w:t>
        </w:r>
        <w:r>
          <w:rPr>
            <w:rStyle w:val="Kpr"/>
          </w:rPr>
          <w:t>Analizi</w:t>
        </w:r>
        <w:r w:rsidRPr="00DC0665">
          <w:rPr>
            <w:rStyle w:val="Kpr"/>
          </w:rPr>
          <w:t xml:space="preserve"> Raporu</w:t>
        </w:r>
      </w:hyperlink>
      <w:r>
        <w:t xml:space="preserve"> ile </w:t>
      </w:r>
      <w:hyperlink r:id="rId14" w:history="1">
        <w:r w:rsidRPr="00DC0665">
          <w:rPr>
            <w:rStyle w:val="Kpr"/>
          </w:rPr>
          <w:t>Acente Kanalı Periyodik Değerlendirme Raporu</w:t>
        </w:r>
      </w:hyperlink>
      <w:r>
        <w:t>’ndaki bilgi ve hesaplamaların oluşturulması ve kayıt altında tutulması için kullanılacaktır.</w:t>
      </w:r>
    </w:p>
    <w:tbl>
      <w:tblPr>
        <w:tblW w:w="5254" w:type="pct"/>
        <w:tblInd w:w="-214" w:type="dxa"/>
        <w:tblLayout w:type="fixed"/>
        <w:tblCellMar>
          <w:left w:w="70" w:type="dxa"/>
          <w:right w:w="70" w:type="dxa"/>
        </w:tblCellMar>
        <w:tblLook w:val="04A0" w:firstRow="1" w:lastRow="0" w:firstColumn="1" w:lastColumn="0" w:noHBand="0" w:noVBand="1"/>
      </w:tblPr>
      <w:tblGrid>
        <w:gridCol w:w="390"/>
        <w:gridCol w:w="1715"/>
        <w:gridCol w:w="811"/>
        <w:gridCol w:w="1274"/>
        <w:gridCol w:w="758"/>
        <w:gridCol w:w="6071"/>
      </w:tblGrid>
      <w:tr w:rsidR="009B257D" w:rsidRPr="00FE4488" w:rsidTr="00BA2A93">
        <w:trPr>
          <w:trHeight w:val="20"/>
          <w:tblHeader/>
        </w:trPr>
        <w:tc>
          <w:tcPr>
            <w:tcW w:w="177" w:type="pct"/>
            <w:tcBorders>
              <w:top w:val="single" w:sz="4" w:space="0" w:color="auto"/>
              <w:left w:val="single" w:sz="4" w:space="0" w:color="auto"/>
              <w:bottom w:val="single" w:sz="4" w:space="0" w:color="auto"/>
              <w:right w:val="single" w:sz="4" w:space="0" w:color="auto"/>
            </w:tcBorders>
            <w:shd w:val="clear" w:color="000000" w:fill="BFBFBF"/>
          </w:tcPr>
          <w:p w:rsidR="007C6E2E" w:rsidRPr="00FE4488" w:rsidRDefault="007C6E2E"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w:t>
            </w:r>
          </w:p>
        </w:tc>
        <w:tc>
          <w:tcPr>
            <w:tcW w:w="778"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C6E2E" w:rsidRPr="00FE4488" w:rsidRDefault="007C6E2E"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Alan Adı</w:t>
            </w:r>
          </w:p>
        </w:tc>
        <w:tc>
          <w:tcPr>
            <w:tcW w:w="368" w:type="pct"/>
            <w:tcBorders>
              <w:top w:val="single" w:sz="4" w:space="0" w:color="auto"/>
              <w:left w:val="nil"/>
              <w:bottom w:val="single" w:sz="4" w:space="0" w:color="auto"/>
              <w:right w:val="single" w:sz="4" w:space="0" w:color="auto"/>
            </w:tcBorders>
            <w:shd w:val="clear" w:color="000000" w:fill="BFBFBF"/>
            <w:noWrap/>
            <w:vAlign w:val="bottom"/>
            <w:hideMark/>
          </w:tcPr>
          <w:p w:rsidR="007C6E2E" w:rsidRPr="00FE4488" w:rsidRDefault="007C6E2E"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Tipi</w:t>
            </w:r>
          </w:p>
        </w:tc>
        <w:tc>
          <w:tcPr>
            <w:tcW w:w="578" w:type="pct"/>
            <w:tcBorders>
              <w:top w:val="single" w:sz="4" w:space="0" w:color="auto"/>
              <w:left w:val="nil"/>
              <w:bottom w:val="single" w:sz="4" w:space="0" w:color="auto"/>
              <w:right w:val="single" w:sz="4" w:space="0" w:color="auto"/>
            </w:tcBorders>
            <w:shd w:val="clear" w:color="000000" w:fill="BFBFBF"/>
            <w:noWrap/>
            <w:vAlign w:val="bottom"/>
            <w:hideMark/>
          </w:tcPr>
          <w:p w:rsidR="007C6E2E" w:rsidRPr="00FE4488" w:rsidRDefault="007C6E2E"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Formatı</w:t>
            </w:r>
          </w:p>
        </w:tc>
        <w:tc>
          <w:tcPr>
            <w:tcW w:w="344" w:type="pct"/>
            <w:tcBorders>
              <w:top w:val="single" w:sz="4" w:space="0" w:color="auto"/>
              <w:left w:val="nil"/>
              <w:bottom w:val="single" w:sz="4" w:space="0" w:color="auto"/>
              <w:right w:val="single" w:sz="4" w:space="0" w:color="auto"/>
            </w:tcBorders>
            <w:shd w:val="clear" w:color="000000" w:fill="BFBFBF"/>
            <w:noWrap/>
            <w:vAlign w:val="bottom"/>
            <w:hideMark/>
          </w:tcPr>
          <w:p w:rsidR="007C6E2E" w:rsidRPr="00FE4488" w:rsidRDefault="007C6E2E"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Zorunlu</w:t>
            </w:r>
          </w:p>
        </w:tc>
        <w:tc>
          <w:tcPr>
            <w:tcW w:w="2754" w:type="pct"/>
            <w:tcBorders>
              <w:top w:val="single" w:sz="4" w:space="0" w:color="auto"/>
              <w:left w:val="nil"/>
              <w:bottom w:val="single" w:sz="4" w:space="0" w:color="auto"/>
              <w:right w:val="single" w:sz="4" w:space="0" w:color="auto"/>
            </w:tcBorders>
            <w:shd w:val="clear" w:color="000000" w:fill="BFBFBF"/>
            <w:noWrap/>
            <w:vAlign w:val="bottom"/>
            <w:hideMark/>
          </w:tcPr>
          <w:p w:rsidR="007C6E2E" w:rsidRPr="00FE4488" w:rsidRDefault="007C6E2E"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Açıklama</w:t>
            </w:r>
          </w:p>
        </w:tc>
      </w:tr>
      <w:tr w:rsidR="00DF58C5" w:rsidRPr="00FE4488" w:rsidTr="00BA2A93">
        <w:trPr>
          <w:trHeight w:val="20"/>
        </w:trPr>
        <w:tc>
          <w:tcPr>
            <w:tcW w:w="177" w:type="pct"/>
            <w:tcBorders>
              <w:top w:val="nil"/>
              <w:left w:val="single" w:sz="4" w:space="0" w:color="auto"/>
              <w:bottom w:val="single" w:sz="4" w:space="0" w:color="auto"/>
              <w:right w:val="single" w:sz="4" w:space="0" w:color="auto"/>
            </w:tcBorders>
            <w:vAlign w:val="center"/>
          </w:tcPr>
          <w:p w:rsidR="00DF58C5" w:rsidRDefault="00DF58C5" w:rsidP="009B257D">
            <w:pPr>
              <w:spacing w:after="0"/>
              <w:rPr>
                <w:rFonts w:ascii="Calibri" w:hAnsi="Calibri" w:cs="Calibri"/>
                <w:color w:val="000000"/>
                <w:sz w:val="18"/>
                <w:szCs w:val="18"/>
              </w:rPr>
            </w:pPr>
            <w:r>
              <w:rPr>
                <w:rFonts w:ascii="Calibri" w:hAnsi="Calibri" w:cs="Calibri"/>
                <w:color w:val="000000"/>
                <w:sz w:val="18"/>
                <w:szCs w:val="18"/>
              </w:rPr>
              <w:t>1</w:t>
            </w:r>
          </w:p>
        </w:tc>
        <w:tc>
          <w:tcPr>
            <w:tcW w:w="778" w:type="pct"/>
            <w:tcBorders>
              <w:top w:val="nil"/>
              <w:left w:val="single" w:sz="4" w:space="0" w:color="auto"/>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Rapor_ID</w:t>
            </w:r>
          </w:p>
        </w:tc>
        <w:tc>
          <w:tcPr>
            <w:tcW w:w="368"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578"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44"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54" w:type="pct"/>
            <w:tcBorders>
              <w:top w:val="nil"/>
              <w:left w:val="nil"/>
              <w:bottom w:val="single" w:sz="4" w:space="0" w:color="auto"/>
              <w:right w:val="single" w:sz="4" w:space="0" w:color="auto"/>
            </w:tcBorders>
            <w:shd w:val="clear" w:color="auto" w:fill="auto"/>
            <w:vAlign w:val="center"/>
          </w:tcPr>
          <w:p w:rsidR="00DF58C5" w:rsidRPr="00FE4488" w:rsidRDefault="00DF58C5"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BGKAT, BGSIR, BGSOZ ve BGFON tablolarının hepsinde aynı olacak şekilde sistem tarafından üretilen ID numarasıdır.</w:t>
            </w:r>
          </w:p>
        </w:tc>
      </w:tr>
      <w:tr w:rsidR="00DF58C5" w:rsidRPr="00FE4488" w:rsidTr="00BA2A93">
        <w:trPr>
          <w:trHeight w:val="20"/>
        </w:trPr>
        <w:tc>
          <w:tcPr>
            <w:tcW w:w="177" w:type="pct"/>
            <w:tcBorders>
              <w:top w:val="nil"/>
              <w:left w:val="single" w:sz="4" w:space="0" w:color="auto"/>
              <w:bottom w:val="single" w:sz="4" w:space="0" w:color="auto"/>
              <w:right w:val="single" w:sz="4" w:space="0" w:color="auto"/>
            </w:tcBorders>
            <w:vAlign w:val="center"/>
          </w:tcPr>
          <w:p w:rsidR="00DF58C5" w:rsidRDefault="00DF58C5" w:rsidP="000F457F">
            <w:pPr>
              <w:spacing w:after="0"/>
              <w:rPr>
                <w:rFonts w:ascii="Calibri" w:hAnsi="Calibri" w:cs="Calibri"/>
                <w:color w:val="000000"/>
                <w:sz w:val="18"/>
                <w:szCs w:val="18"/>
              </w:rPr>
            </w:pPr>
            <w:r>
              <w:rPr>
                <w:rFonts w:ascii="Calibri" w:hAnsi="Calibri" w:cs="Calibri"/>
                <w:color w:val="000000"/>
                <w:sz w:val="18"/>
                <w:szCs w:val="18"/>
              </w:rPr>
              <w:t>2</w:t>
            </w:r>
          </w:p>
        </w:tc>
        <w:tc>
          <w:tcPr>
            <w:tcW w:w="778" w:type="pct"/>
            <w:tcBorders>
              <w:top w:val="nil"/>
              <w:left w:val="single" w:sz="4" w:space="0" w:color="auto"/>
              <w:bottom w:val="single" w:sz="4" w:space="0" w:color="auto"/>
              <w:right w:val="single" w:sz="4" w:space="0" w:color="auto"/>
            </w:tcBorders>
            <w:shd w:val="clear" w:color="auto" w:fill="auto"/>
            <w:noWrap/>
            <w:vAlign w:val="center"/>
          </w:tcPr>
          <w:p w:rsidR="00DF58C5" w:rsidRDefault="00DF58C5" w:rsidP="007C6E2E">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Sir_Rapor_ID</w:t>
            </w:r>
          </w:p>
        </w:tc>
        <w:tc>
          <w:tcPr>
            <w:tcW w:w="368" w:type="pct"/>
            <w:tcBorders>
              <w:top w:val="nil"/>
              <w:left w:val="nil"/>
              <w:bottom w:val="single" w:sz="4" w:space="0" w:color="auto"/>
              <w:right w:val="single" w:sz="4" w:space="0" w:color="auto"/>
            </w:tcBorders>
            <w:shd w:val="clear" w:color="auto" w:fill="auto"/>
            <w:noWrap/>
            <w:vAlign w:val="center"/>
          </w:tcPr>
          <w:p w:rsidR="00DF58C5" w:rsidRPr="00FE4488" w:rsidRDefault="00DF58C5"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578" w:type="pct"/>
            <w:tcBorders>
              <w:top w:val="nil"/>
              <w:left w:val="nil"/>
              <w:bottom w:val="single" w:sz="4" w:space="0" w:color="auto"/>
              <w:right w:val="single" w:sz="4" w:space="0" w:color="auto"/>
            </w:tcBorders>
            <w:shd w:val="clear" w:color="auto" w:fill="auto"/>
            <w:noWrap/>
            <w:vAlign w:val="center"/>
          </w:tcPr>
          <w:p w:rsidR="00DF58C5" w:rsidRPr="00FE4488" w:rsidRDefault="00DF58C5" w:rsidP="000F457F">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44" w:type="pct"/>
            <w:tcBorders>
              <w:top w:val="nil"/>
              <w:left w:val="nil"/>
              <w:bottom w:val="single" w:sz="4" w:space="0" w:color="auto"/>
              <w:right w:val="single" w:sz="4" w:space="0" w:color="auto"/>
            </w:tcBorders>
            <w:shd w:val="clear" w:color="auto" w:fill="auto"/>
            <w:noWrap/>
            <w:vAlign w:val="center"/>
          </w:tcPr>
          <w:p w:rsidR="00DF58C5" w:rsidRPr="00FE4488" w:rsidRDefault="00DF58C5"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54" w:type="pct"/>
            <w:tcBorders>
              <w:top w:val="nil"/>
              <w:left w:val="nil"/>
              <w:bottom w:val="single" w:sz="4" w:space="0" w:color="auto"/>
              <w:right w:val="single" w:sz="4" w:space="0" w:color="auto"/>
            </w:tcBorders>
            <w:shd w:val="clear" w:color="auto" w:fill="auto"/>
            <w:vAlign w:val="center"/>
          </w:tcPr>
          <w:p w:rsidR="00DF58C5" w:rsidRPr="00FE4488" w:rsidRDefault="00DF58C5" w:rsidP="00DF58C5">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BGSIR tablosuna özgü olacak şekilde sistem tarafından üretilen ve Unik durumdaki ID numarasıdır.</w:t>
            </w:r>
          </w:p>
        </w:tc>
      </w:tr>
      <w:tr w:rsidR="00DF58C5" w:rsidRPr="00FE4488" w:rsidTr="00BA2A93">
        <w:trPr>
          <w:trHeight w:val="20"/>
        </w:trPr>
        <w:tc>
          <w:tcPr>
            <w:tcW w:w="177" w:type="pct"/>
            <w:tcBorders>
              <w:top w:val="nil"/>
              <w:left w:val="single" w:sz="4" w:space="0" w:color="auto"/>
              <w:bottom w:val="single" w:sz="4" w:space="0" w:color="auto"/>
              <w:right w:val="single" w:sz="4" w:space="0" w:color="auto"/>
            </w:tcBorders>
            <w:vAlign w:val="center"/>
          </w:tcPr>
          <w:p w:rsidR="00DF58C5" w:rsidRDefault="00DF58C5" w:rsidP="000F457F">
            <w:pPr>
              <w:spacing w:after="0"/>
              <w:rPr>
                <w:rFonts w:ascii="Calibri" w:hAnsi="Calibri" w:cs="Calibri"/>
                <w:color w:val="000000"/>
                <w:sz w:val="18"/>
                <w:szCs w:val="18"/>
              </w:rPr>
            </w:pPr>
            <w:r>
              <w:rPr>
                <w:rFonts w:ascii="Calibri" w:hAnsi="Calibri" w:cs="Calibri"/>
                <w:color w:val="000000"/>
                <w:sz w:val="18"/>
                <w:szCs w:val="18"/>
              </w:rPr>
              <w:t>3</w:t>
            </w:r>
          </w:p>
        </w:tc>
        <w:tc>
          <w:tcPr>
            <w:tcW w:w="778" w:type="pct"/>
            <w:tcBorders>
              <w:top w:val="nil"/>
              <w:left w:val="single" w:sz="4" w:space="0" w:color="auto"/>
              <w:bottom w:val="single" w:sz="4" w:space="0" w:color="auto"/>
              <w:right w:val="single" w:sz="4" w:space="0" w:color="auto"/>
            </w:tcBorders>
            <w:shd w:val="clear" w:color="auto" w:fill="auto"/>
            <w:noWrap/>
            <w:vAlign w:val="center"/>
          </w:tcPr>
          <w:p w:rsidR="00DF58C5"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S</w:t>
            </w:r>
            <w:r w:rsidR="00DF58C5">
              <w:rPr>
                <w:rFonts w:ascii="Calibri" w:eastAsia="Times New Roman" w:hAnsi="Calibri" w:cs="Calibri"/>
                <w:color w:val="000000"/>
                <w:sz w:val="18"/>
                <w:lang w:eastAsia="tr-TR"/>
              </w:rPr>
              <w:t>irket</w:t>
            </w:r>
            <w:r>
              <w:rPr>
                <w:rFonts w:ascii="Calibri" w:eastAsia="Times New Roman" w:hAnsi="Calibri" w:cs="Calibri"/>
                <w:color w:val="000000"/>
                <w:sz w:val="18"/>
                <w:lang w:eastAsia="tr-TR"/>
              </w:rPr>
              <w:t>No</w:t>
            </w:r>
          </w:p>
        </w:tc>
        <w:tc>
          <w:tcPr>
            <w:tcW w:w="368" w:type="pct"/>
            <w:tcBorders>
              <w:top w:val="nil"/>
              <w:left w:val="nil"/>
              <w:bottom w:val="single" w:sz="4" w:space="0" w:color="auto"/>
              <w:right w:val="single" w:sz="4" w:space="0" w:color="auto"/>
            </w:tcBorders>
            <w:shd w:val="clear" w:color="auto" w:fill="auto"/>
            <w:noWrap/>
            <w:vAlign w:val="center"/>
          </w:tcPr>
          <w:p w:rsidR="00DF58C5" w:rsidRPr="00FE4488" w:rsidRDefault="00DF58C5" w:rsidP="007C6E2E">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w:t>
            </w:r>
            <w:r>
              <w:rPr>
                <w:rFonts w:ascii="Calibri" w:eastAsia="Times New Roman" w:hAnsi="Calibri" w:cs="Calibri"/>
                <w:color w:val="000000"/>
                <w:sz w:val="18"/>
                <w:lang w:eastAsia="tr-TR"/>
              </w:rPr>
              <w:t>3</w:t>
            </w:r>
            <w:r w:rsidRPr="00FE4488">
              <w:rPr>
                <w:rFonts w:ascii="Calibri" w:eastAsia="Times New Roman" w:hAnsi="Calibri" w:cs="Calibri"/>
                <w:color w:val="000000"/>
                <w:sz w:val="18"/>
                <w:lang w:eastAsia="tr-TR"/>
              </w:rPr>
              <w:t>)</w:t>
            </w:r>
          </w:p>
        </w:tc>
        <w:tc>
          <w:tcPr>
            <w:tcW w:w="578" w:type="pct"/>
            <w:tcBorders>
              <w:top w:val="nil"/>
              <w:left w:val="nil"/>
              <w:bottom w:val="single" w:sz="4" w:space="0" w:color="auto"/>
              <w:right w:val="single" w:sz="4" w:space="0" w:color="auto"/>
            </w:tcBorders>
            <w:shd w:val="clear" w:color="auto" w:fill="auto"/>
            <w:noWrap/>
            <w:vAlign w:val="center"/>
          </w:tcPr>
          <w:p w:rsidR="00DF58C5" w:rsidRPr="00FE4488" w:rsidRDefault="00DF58C5" w:rsidP="007C6E2E">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000</w:t>
            </w:r>
          </w:p>
        </w:tc>
        <w:tc>
          <w:tcPr>
            <w:tcW w:w="344"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54" w:type="pct"/>
            <w:tcBorders>
              <w:top w:val="nil"/>
              <w:left w:val="nil"/>
              <w:bottom w:val="single" w:sz="4" w:space="0" w:color="auto"/>
              <w:right w:val="single" w:sz="4" w:space="0" w:color="auto"/>
            </w:tcBorders>
            <w:shd w:val="clear" w:color="auto" w:fill="auto"/>
            <w:vAlign w:val="center"/>
          </w:tcPr>
          <w:p w:rsidR="00DF58C5"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Emeklilik şirket numarasıdır.</w:t>
            </w:r>
            <w:r w:rsidR="00991BBD">
              <w:rPr>
                <w:rFonts w:ascii="Calibri" w:eastAsia="Times New Roman" w:hAnsi="Calibri" w:cs="Calibri"/>
                <w:color w:val="000000"/>
                <w:sz w:val="18"/>
                <w:lang w:eastAsia="tr-TR"/>
              </w:rPr>
              <w:t xml:space="preserve"> Liste No: </w:t>
            </w:r>
            <w:proofErr w:type="gramStart"/>
            <w:r w:rsidR="00991BBD">
              <w:rPr>
                <w:rFonts w:ascii="Calibri" w:eastAsia="Times New Roman" w:hAnsi="Calibri" w:cs="Calibri"/>
                <w:color w:val="000000"/>
                <w:sz w:val="18"/>
                <w:lang w:eastAsia="tr-TR"/>
              </w:rPr>
              <w:t>2.1</w:t>
            </w:r>
            <w:proofErr w:type="gramEnd"/>
          </w:p>
        </w:tc>
      </w:tr>
      <w:tr w:rsidR="00DF58C5" w:rsidRPr="00FE4488" w:rsidTr="00BA2A93">
        <w:trPr>
          <w:trHeight w:val="20"/>
        </w:trPr>
        <w:tc>
          <w:tcPr>
            <w:tcW w:w="177" w:type="pct"/>
            <w:tcBorders>
              <w:top w:val="nil"/>
              <w:left w:val="single" w:sz="4" w:space="0" w:color="auto"/>
              <w:bottom w:val="single" w:sz="4" w:space="0" w:color="auto"/>
              <w:right w:val="single" w:sz="4" w:space="0" w:color="auto"/>
            </w:tcBorders>
            <w:vAlign w:val="center"/>
          </w:tcPr>
          <w:p w:rsidR="00DF58C5" w:rsidRDefault="00DF58C5" w:rsidP="000F457F">
            <w:pPr>
              <w:spacing w:after="0"/>
              <w:rPr>
                <w:rFonts w:ascii="Calibri" w:hAnsi="Calibri" w:cs="Calibri"/>
                <w:color w:val="000000"/>
                <w:sz w:val="18"/>
                <w:szCs w:val="18"/>
              </w:rPr>
            </w:pPr>
            <w:r>
              <w:rPr>
                <w:rFonts w:ascii="Calibri" w:hAnsi="Calibri" w:cs="Calibri"/>
                <w:color w:val="000000"/>
                <w:sz w:val="18"/>
                <w:szCs w:val="18"/>
              </w:rPr>
              <w:t>4</w:t>
            </w:r>
          </w:p>
        </w:tc>
        <w:tc>
          <w:tcPr>
            <w:tcW w:w="778" w:type="pct"/>
            <w:tcBorders>
              <w:top w:val="nil"/>
              <w:left w:val="single" w:sz="4" w:space="0" w:color="auto"/>
              <w:bottom w:val="single" w:sz="4" w:space="0" w:color="auto"/>
              <w:right w:val="single" w:sz="4" w:space="0" w:color="auto"/>
            </w:tcBorders>
            <w:shd w:val="clear" w:color="auto" w:fill="auto"/>
            <w:noWrap/>
            <w:vAlign w:val="center"/>
          </w:tcPr>
          <w:p w:rsidR="00DF58C5"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S</w:t>
            </w:r>
            <w:r w:rsidR="00DF58C5">
              <w:rPr>
                <w:rFonts w:ascii="Calibri" w:eastAsia="Times New Roman" w:hAnsi="Calibri" w:cs="Calibri"/>
                <w:color w:val="000000"/>
                <w:sz w:val="18"/>
                <w:lang w:eastAsia="tr-TR"/>
              </w:rPr>
              <w:t>irketUnvan</w:t>
            </w:r>
          </w:p>
        </w:tc>
        <w:tc>
          <w:tcPr>
            <w:tcW w:w="368" w:type="pct"/>
            <w:tcBorders>
              <w:top w:val="nil"/>
              <w:left w:val="nil"/>
              <w:bottom w:val="single" w:sz="4" w:space="0" w:color="auto"/>
              <w:right w:val="single" w:sz="4" w:space="0" w:color="auto"/>
            </w:tcBorders>
            <w:shd w:val="clear" w:color="auto" w:fill="auto"/>
            <w:noWrap/>
            <w:vAlign w:val="center"/>
          </w:tcPr>
          <w:p w:rsidR="00DF58C5" w:rsidRPr="00FE4488" w:rsidRDefault="00DF58C5" w:rsidP="00D550D7">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w:t>
            </w:r>
            <w:r>
              <w:rPr>
                <w:rFonts w:ascii="Calibri" w:eastAsia="Times New Roman" w:hAnsi="Calibri" w:cs="Calibri"/>
                <w:color w:val="000000"/>
                <w:sz w:val="18"/>
                <w:lang w:eastAsia="tr-TR"/>
              </w:rPr>
              <w:t>100</w:t>
            </w:r>
            <w:r w:rsidRPr="00FE4488">
              <w:rPr>
                <w:rFonts w:ascii="Calibri" w:eastAsia="Times New Roman" w:hAnsi="Calibri" w:cs="Calibri"/>
                <w:color w:val="000000"/>
                <w:sz w:val="18"/>
                <w:lang w:eastAsia="tr-TR"/>
              </w:rPr>
              <w:t>)</w:t>
            </w:r>
          </w:p>
        </w:tc>
        <w:tc>
          <w:tcPr>
            <w:tcW w:w="578"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44"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Z</w:t>
            </w:r>
          </w:p>
        </w:tc>
        <w:tc>
          <w:tcPr>
            <w:tcW w:w="2754" w:type="pct"/>
            <w:tcBorders>
              <w:top w:val="nil"/>
              <w:left w:val="nil"/>
              <w:bottom w:val="single" w:sz="4" w:space="0" w:color="auto"/>
              <w:right w:val="single" w:sz="4" w:space="0" w:color="auto"/>
            </w:tcBorders>
            <w:shd w:val="clear" w:color="auto" w:fill="auto"/>
            <w:vAlign w:val="center"/>
          </w:tcPr>
          <w:p w:rsidR="00DF58C5"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Emeklilik şirketinin unvanıdır.</w:t>
            </w:r>
            <w:r w:rsidR="00991BBD">
              <w:rPr>
                <w:rFonts w:ascii="Calibri" w:eastAsia="Times New Roman" w:hAnsi="Calibri" w:cs="Calibri"/>
                <w:color w:val="000000"/>
                <w:sz w:val="18"/>
                <w:lang w:eastAsia="tr-TR"/>
              </w:rPr>
              <w:t xml:space="preserve"> Liste No: </w:t>
            </w:r>
            <w:proofErr w:type="gramStart"/>
            <w:r w:rsidR="00991BBD">
              <w:rPr>
                <w:rFonts w:ascii="Calibri" w:eastAsia="Times New Roman" w:hAnsi="Calibri" w:cs="Calibri"/>
                <w:color w:val="000000"/>
                <w:sz w:val="18"/>
                <w:lang w:eastAsia="tr-TR"/>
              </w:rPr>
              <w:t>2.1</w:t>
            </w:r>
            <w:proofErr w:type="gramEnd"/>
          </w:p>
        </w:tc>
      </w:tr>
      <w:tr w:rsidR="00BA2A93" w:rsidRPr="00FE4488" w:rsidTr="00BA2A93">
        <w:trPr>
          <w:trHeight w:val="20"/>
        </w:trPr>
        <w:tc>
          <w:tcPr>
            <w:tcW w:w="177" w:type="pct"/>
            <w:tcBorders>
              <w:top w:val="nil"/>
              <w:left w:val="single" w:sz="4" w:space="0" w:color="auto"/>
              <w:bottom w:val="single" w:sz="4" w:space="0" w:color="auto"/>
              <w:right w:val="single" w:sz="4" w:space="0" w:color="auto"/>
            </w:tcBorders>
            <w:vAlign w:val="center"/>
          </w:tcPr>
          <w:p w:rsidR="00BA2A93" w:rsidRDefault="00BA2A93" w:rsidP="006137A6">
            <w:pPr>
              <w:spacing w:after="0"/>
              <w:rPr>
                <w:rFonts w:ascii="Calibri" w:hAnsi="Calibri" w:cs="Calibri"/>
                <w:color w:val="000000"/>
                <w:sz w:val="18"/>
                <w:szCs w:val="18"/>
              </w:rPr>
            </w:pPr>
            <w:r>
              <w:rPr>
                <w:rFonts w:ascii="Calibri" w:hAnsi="Calibri" w:cs="Calibri"/>
                <w:color w:val="000000"/>
                <w:sz w:val="18"/>
                <w:szCs w:val="18"/>
              </w:rPr>
              <w:t>5</w:t>
            </w:r>
          </w:p>
        </w:tc>
        <w:tc>
          <w:tcPr>
            <w:tcW w:w="778" w:type="pct"/>
            <w:tcBorders>
              <w:top w:val="nil"/>
              <w:left w:val="single" w:sz="4" w:space="0" w:color="auto"/>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BasTar_Sir</w:t>
            </w:r>
            <w:r w:rsidRPr="00FE4488">
              <w:rPr>
                <w:rFonts w:ascii="Calibri" w:eastAsia="Times New Roman" w:hAnsi="Calibri" w:cs="Calibri"/>
                <w:color w:val="000000"/>
                <w:sz w:val="18"/>
                <w:lang w:eastAsia="tr-TR"/>
              </w:rPr>
              <w:t>TopBirikim</w:t>
            </w:r>
          </w:p>
        </w:tc>
        <w:tc>
          <w:tcPr>
            <w:tcW w:w="368" w:type="pct"/>
            <w:tcBorders>
              <w:top w:val="nil"/>
              <w:left w:val="nil"/>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N(22,6)</w:t>
            </w:r>
          </w:p>
        </w:tc>
        <w:tc>
          <w:tcPr>
            <w:tcW w:w="578" w:type="pct"/>
            <w:tcBorders>
              <w:top w:val="nil"/>
              <w:left w:val="nil"/>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000…000</w:t>
            </w:r>
            <w:r w:rsidRPr="00FE4488">
              <w:rPr>
                <w:rFonts w:ascii="Calibri" w:eastAsia="Times New Roman" w:hAnsi="Calibri" w:cs="Calibri"/>
                <w:color w:val="000000"/>
                <w:sz w:val="18"/>
                <w:lang w:eastAsia="tr-TR"/>
              </w:rPr>
              <w:t>,</w:t>
            </w:r>
            <w:r>
              <w:rPr>
                <w:rFonts w:ascii="Calibri" w:eastAsia="Times New Roman" w:hAnsi="Calibri" w:cs="Calibri"/>
                <w:color w:val="000000"/>
                <w:sz w:val="18"/>
                <w:lang w:eastAsia="tr-TR"/>
              </w:rPr>
              <w:t>0000</w:t>
            </w:r>
          </w:p>
        </w:tc>
        <w:tc>
          <w:tcPr>
            <w:tcW w:w="344" w:type="pct"/>
            <w:tcBorders>
              <w:top w:val="nil"/>
              <w:left w:val="nil"/>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54" w:type="pct"/>
            <w:tcBorders>
              <w:top w:val="nil"/>
              <w:left w:val="nil"/>
              <w:bottom w:val="single" w:sz="4" w:space="0" w:color="auto"/>
              <w:right w:val="single" w:sz="4" w:space="0" w:color="auto"/>
            </w:tcBorders>
            <w:shd w:val="clear" w:color="auto" w:fill="auto"/>
            <w:vAlign w:val="center"/>
          </w:tcPr>
          <w:p w:rsidR="00BA2A93" w:rsidRPr="00FE4488" w:rsidRDefault="00BA2A93" w:rsidP="00BA2A9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Rapora esas Başlangıç Tarihi itibarıyla Katılımcının ilgili emeklilik şirketinde yürürlükte bulunan tüm sözleşmeleri itibarıyla bireysel emeklilik sistemindeki toplam birikim tutarıdır.</w:t>
            </w:r>
          </w:p>
        </w:tc>
      </w:tr>
      <w:tr w:rsidR="00115A97" w:rsidRPr="00FE4488" w:rsidTr="00BA2A93">
        <w:trPr>
          <w:trHeight w:val="20"/>
        </w:trPr>
        <w:tc>
          <w:tcPr>
            <w:tcW w:w="177" w:type="pct"/>
            <w:tcBorders>
              <w:top w:val="nil"/>
              <w:left w:val="single" w:sz="4" w:space="0" w:color="auto"/>
              <w:bottom w:val="single" w:sz="4" w:space="0" w:color="auto"/>
              <w:right w:val="single" w:sz="4" w:space="0" w:color="auto"/>
            </w:tcBorders>
            <w:vAlign w:val="center"/>
          </w:tcPr>
          <w:p w:rsidR="00115A97" w:rsidRDefault="00BA2A93" w:rsidP="000F457F">
            <w:pPr>
              <w:spacing w:after="0"/>
              <w:rPr>
                <w:rFonts w:ascii="Calibri" w:hAnsi="Calibri" w:cs="Calibri"/>
                <w:color w:val="000000"/>
                <w:sz w:val="18"/>
                <w:szCs w:val="18"/>
              </w:rPr>
            </w:pPr>
            <w:r>
              <w:rPr>
                <w:rFonts w:ascii="Calibri" w:hAnsi="Calibri" w:cs="Calibri"/>
                <w:color w:val="000000"/>
                <w:sz w:val="18"/>
                <w:szCs w:val="18"/>
              </w:rPr>
              <w:t>6</w:t>
            </w:r>
          </w:p>
        </w:tc>
        <w:tc>
          <w:tcPr>
            <w:tcW w:w="778" w:type="pct"/>
            <w:tcBorders>
              <w:top w:val="nil"/>
              <w:left w:val="single" w:sz="4" w:space="0" w:color="auto"/>
              <w:bottom w:val="single" w:sz="4" w:space="0" w:color="auto"/>
              <w:right w:val="single" w:sz="4" w:space="0" w:color="auto"/>
            </w:tcBorders>
            <w:shd w:val="clear" w:color="auto" w:fill="auto"/>
            <w:noWrap/>
            <w:vAlign w:val="center"/>
          </w:tcPr>
          <w:p w:rsidR="00115A97" w:rsidRPr="00FE4488" w:rsidRDefault="00BA2A93"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BitTar_</w:t>
            </w:r>
            <w:r w:rsidR="00115A97">
              <w:rPr>
                <w:rFonts w:ascii="Calibri" w:eastAsia="Times New Roman" w:hAnsi="Calibri" w:cs="Calibri"/>
                <w:color w:val="000000"/>
                <w:sz w:val="18"/>
                <w:lang w:eastAsia="tr-TR"/>
              </w:rPr>
              <w:t>Sir</w:t>
            </w:r>
            <w:r w:rsidR="00115A97" w:rsidRPr="00FE4488">
              <w:rPr>
                <w:rFonts w:ascii="Calibri" w:eastAsia="Times New Roman" w:hAnsi="Calibri" w:cs="Calibri"/>
                <w:color w:val="000000"/>
                <w:sz w:val="18"/>
                <w:lang w:eastAsia="tr-TR"/>
              </w:rPr>
              <w:t>TopBirikim</w:t>
            </w:r>
          </w:p>
        </w:tc>
        <w:tc>
          <w:tcPr>
            <w:tcW w:w="368"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N(22,6)</w:t>
            </w:r>
          </w:p>
        </w:tc>
        <w:tc>
          <w:tcPr>
            <w:tcW w:w="578" w:type="pct"/>
            <w:tcBorders>
              <w:top w:val="nil"/>
              <w:left w:val="nil"/>
              <w:bottom w:val="single" w:sz="4" w:space="0" w:color="auto"/>
              <w:right w:val="single" w:sz="4" w:space="0" w:color="auto"/>
            </w:tcBorders>
            <w:shd w:val="clear" w:color="auto" w:fill="auto"/>
            <w:noWrap/>
            <w:vAlign w:val="center"/>
          </w:tcPr>
          <w:p w:rsidR="00115A97" w:rsidRPr="00FE4488" w:rsidRDefault="00115A97" w:rsidP="00D550D7">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000…000</w:t>
            </w:r>
            <w:r w:rsidRPr="00FE4488">
              <w:rPr>
                <w:rFonts w:ascii="Calibri" w:eastAsia="Times New Roman" w:hAnsi="Calibri" w:cs="Calibri"/>
                <w:color w:val="000000"/>
                <w:sz w:val="18"/>
                <w:lang w:eastAsia="tr-TR"/>
              </w:rPr>
              <w:t>,</w:t>
            </w:r>
            <w:r>
              <w:rPr>
                <w:rFonts w:ascii="Calibri" w:eastAsia="Times New Roman" w:hAnsi="Calibri" w:cs="Calibri"/>
                <w:color w:val="000000"/>
                <w:sz w:val="18"/>
                <w:lang w:eastAsia="tr-TR"/>
              </w:rPr>
              <w:t>0000</w:t>
            </w:r>
          </w:p>
        </w:tc>
        <w:tc>
          <w:tcPr>
            <w:tcW w:w="344"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54" w:type="pct"/>
            <w:tcBorders>
              <w:top w:val="nil"/>
              <w:left w:val="nil"/>
              <w:bottom w:val="single" w:sz="4" w:space="0" w:color="auto"/>
              <w:right w:val="single" w:sz="4" w:space="0" w:color="auto"/>
            </w:tcBorders>
            <w:shd w:val="clear" w:color="auto" w:fill="auto"/>
            <w:vAlign w:val="center"/>
          </w:tcPr>
          <w:p w:rsidR="00115A97" w:rsidRPr="00FE4488" w:rsidRDefault="00BA2A93" w:rsidP="00BA2A9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Rapora esas Bitiş Tarihi itibarıyla </w:t>
            </w:r>
            <w:r w:rsidR="00115A97">
              <w:rPr>
                <w:rFonts w:ascii="Calibri" w:eastAsia="Times New Roman" w:hAnsi="Calibri" w:cs="Calibri"/>
                <w:color w:val="000000"/>
                <w:sz w:val="18"/>
                <w:lang w:eastAsia="tr-TR"/>
              </w:rPr>
              <w:t xml:space="preserve">Katılımcının ilgili emeklilik şirketinde yürürlükte </w:t>
            </w:r>
            <w:r w:rsidR="00115A97">
              <w:rPr>
                <w:rFonts w:ascii="Calibri" w:eastAsia="Times New Roman" w:hAnsi="Calibri" w:cs="Calibri"/>
                <w:color w:val="000000"/>
                <w:sz w:val="18"/>
                <w:lang w:eastAsia="tr-TR"/>
              </w:rPr>
              <w:lastRenderedPageBreak/>
              <w:t>bulunan tüm sözleşmeleri itibarıyla bireysel emeklilik sistemindeki toplam birikim tutarıdır.</w:t>
            </w:r>
          </w:p>
        </w:tc>
      </w:tr>
      <w:tr w:rsidR="00BA2A93" w:rsidRPr="00FE4488" w:rsidTr="00BA2A93">
        <w:trPr>
          <w:trHeight w:val="20"/>
        </w:trPr>
        <w:tc>
          <w:tcPr>
            <w:tcW w:w="177" w:type="pct"/>
            <w:tcBorders>
              <w:top w:val="nil"/>
              <w:left w:val="single" w:sz="4" w:space="0" w:color="auto"/>
              <w:bottom w:val="single" w:sz="4" w:space="0" w:color="auto"/>
              <w:right w:val="single" w:sz="4" w:space="0" w:color="auto"/>
            </w:tcBorders>
            <w:vAlign w:val="center"/>
          </w:tcPr>
          <w:p w:rsidR="00BA2A93" w:rsidRDefault="00BA2A93" w:rsidP="006137A6">
            <w:pPr>
              <w:spacing w:after="0"/>
              <w:rPr>
                <w:rFonts w:ascii="Calibri" w:hAnsi="Calibri" w:cs="Calibri"/>
                <w:color w:val="000000"/>
                <w:sz w:val="18"/>
                <w:szCs w:val="18"/>
              </w:rPr>
            </w:pPr>
            <w:r>
              <w:rPr>
                <w:rFonts w:ascii="Calibri" w:hAnsi="Calibri" w:cs="Calibri"/>
                <w:color w:val="000000"/>
                <w:sz w:val="18"/>
                <w:szCs w:val="18"/>
              </w:rPr>
              <w:lastRenderedPageBreak/>
              <w:t>7</w:t>
            </w:r>
          </w:p>
        </w:tc>
        <w:tc>
          <w:tcPr>
            <w:tcW w:w="778" w:type="pct"/>
            <w:tcBorders>
              <w:top w:val="nil"/>
              <w:left w:val="single" w:sz="4" w:space="0" w:color="auto"/>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BasTar_Sir</w:t>
            </w:r>
            <w:r w:rsidRPr="00FE4488">
              <w:rPr>
                <w:rFonts w:ascii="Calibri" w:eastAsia="Times New Roman" w:hAnsi="Calibri" w:cs="Calibri"/>
                <w:color w:val="000000"/>
                <w:sz w:val="18"/>
                <w:lang w:eastAsia="tr-TR"/>
              </w:rPr>
              <w:t>DKBirikim</w:t>
            </w:r>
          </w:p>
        </w:tc>
        <w:tc>
          <w:tcPr>
            <w:tcW w:w="368" w:type="pct"/>
            <w:tcBorders>
              <w:top w:val="nil"/>
              <w:left w:val="nil"/>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N(22,6)</w:t>
            </w:r>
          </w:p>
        </w:tc>
        <w:tc>
          <w:tcPr>
            <w:tcW w:w="578" w:type="pct"/>
            <w:tcBorders>
              <w:top w:val="nil"/>
              <w:left w:val="nil"/>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000…000</w:t>
            </w:r>
            <w:r w:rsidRPr="00FE4488">
              <w:rPr>
                <w:rFonts w:ascii="Calibri" w:eastAsia="Times New Roman" w:hAnsi="Calibri" w:cs="Calibri"/>
                <w:color w:val="000000"/>
                <w:sz w:val="18"/>
                <w:lang w:eastAsia="tr-TR"/>
              </w:rPr>
              <w:t>,</w:t>
            </w:r>
            <w:r>
              <w:rPr>
                <w:rFonts w:ascii="Calibri" w:eastAsia="Times New Roman" w:hAnsi="Calibri" w:cs="Calibri"/>
                <w:color w:val="000000"/>
                <w:sz w:val="18"/>
                <w:lang w:eastAsia="tr-TR"/>
              </w:rPr>
              <w:t>0000</w:t>
            </w:r>
          </w:p>
        </w:tc>
        <w:tc>
          <w:tcPr>
            <w:tcW w:w="344" w:type="pct"/>
            <w:tcBorders>
              <w:top w:val="nil"/>
              <w:left w:val="nil"/>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54" w:type="pct"/>
            <w:tcBorders>
              <w:top w:val="nil"/>
              <w:left w:val="nil"/>
              <w:bottom w:val="single" w:sz="4" w:space="0" w:color="auto"/>
              <w:right w:val="single" w:sz="4" w:space="0" w:color="auto"/>
            </w:tcBorders>
            <w:shd w:val="clear" w:color="auto" w:fill="auto"/>
            <w:vAlign w:val="center"/>
          </w:tcPr>
          <w:p w:rsidR="00BA2A93" w:rsidRPr="00FE4488" w:rsidRDefault="00BA2A93" w:rsidP="00BA2A9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Rapora esas Başlangıç Tarihi itibarıyla Katılımcının ilgili emeklilik şirketinde yürürlükte bulunan bireysel, gruba bağlı bireysel ve otomatik katılım sözleşmeleri itibarıyla bireysel emeklilik sistemindeki toplam devlet katkısı birikimidir.</w:t>
            </w:r>
          </w:p>
        </w:tc>
      </w:tr>
      <w:tr w:rsidR="00115A97" w:rsidRPr="00FE4488" w:rsidTr="00BA2A93">
        <w:trPr>
          <w:trHeight w:val="20"/>
        </w:trPr>
        <w:tc>
          <w:tcPr>
            <w:tcW w:w="177" w:type="pct"/>
            <w:tcBorders>
              <w:top w:val="nil"/>
              <w:left w:val="single" w:sz="4" w:space="0" w:color="auto"/>
              <w:bottom w:val="single" w:sz="4" w:space="0" w:color="auto"/>
              <w:right w:val="single" w:sz="4" w:space="0" w:color="auto"/>
            </w:tcBorders>
            <w:vAlign w:val="center"/>
          </w:tcPr>
          <w:p w:rsidR="00115A97" w:rsidRDefault="00BA2A93" w:rsidP="000F457F">
            <w:pPr>
              <w:spacing w:after="0"/>
              <w:rPr>
                <w:rFonts w:ascii="Calibri" w:hAnsi="Calibri" w:cs="Calibri"/>
                <w:color w:val="000000"/>
                <w:sz w:val="18"/>
                <w:szCs w:val="18"/>
              </w:rPr>
            </w:pPr>
            <w:r>
              <w:rPr>
                <w:rFonts w:ascii="Calibri" w:hAnsi="Calibri" w:cs="Calibri"/>
                <w:color w:val="000000"/>
                <w:sz w:val="18"/>
                <w:szCs w:val="18"/>
              </w:rPr>
              <w:t>8</w:t>
            </w:r>
          </w:p>
        </w:tc>
        <w:tc>
          <w:tcPr>
            <w:tcW w:w="778" w:type="pct"/>
            <w:tcBorders>
              <w:top w:val="nil"/>
              <w:left w:val="single" w:sz="4" w:space="0" w:color="auto"/>
              <w:bottom w:val="single" w:sz="4" w:space="0" w:color="auto"/>
              <w:right w:val="single" w:sz="4" w:space="0" w:color="auto"/>
            </w:tcBorders>
            <w:shd w:val="clear" w:color="auto" w:fill="auto"/>
            <w:noWrap/>
            <w:vAlign w:val="center"/>
          </w:tcPr>
          <w:p w:rsidR="00115A97" w:rsidRPr="00FE4488" w:rsidRDefault="00BA2A93"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BitTar_</w:t>
            </w:r>
            <w:r w:rsidR="00115A97">
              <w:rPr>
                <w:rFonts w:ascii="Calibri" w:eastAsia="Times New Roman" w:hAnsi="Calibri" w:cs="Calibri"/>
                <w:color w:val="000000"/>
                <w:sz w:val="18"/>
                <w:lang w:eastAsia="tr-TR"/>
              </w:rPr>
              <w:t>Sir</w:t>
            </w:r>
            <w:r w:rsidR="00115A97" w:rsidRPr="00FE4488">
              <w:rPr>
                <w:rFonts w:ascii="Calibri" w:eastAsia="Times New Roman" w:hAnsi="Calibri" w:cs="Calibri"/>
                <w:color w:val="000000"/>
                <w:sz w:val="18"/>
                <w:lang w:eastAsia="tr-TR"/>
              </w:rPr>
              <w:t>DKBirikim</w:t>
            </w:r>
          </w:p>
        </w:tc>
        <w:tc>
          <w:tcPr>
            <w:tcW w:w="368"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N(22,6)</w:t>
            </w:r>
          </w:p>
        </w:tc>
        <w:tc>
          <w:tcPr>
            <w:tcW w:w="578"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000…000</w:t>
            </w:r>
            <w:r w:rsidRPr="00FE4488">
              <w:rPr>
                <w:rFonts w:ascii="Calibri" w:eastAsia="Times New Roman" w:hAnsi="Calibri" w:cs="Calibri"/>
                <w:color w:val="000000"/>
                <w:sz w:val="18"/>
                <w:lang w:eastAsia="tr-TR"/>
              </w:rPr>
              <w:t>,</w:t>
            </w:r>
            <w:r>
              <w:rPr>
                <w:rFonts w:ascii="Calibri" w:eastAsia="Times New Roman" w:hAnsi="Calibri" w:cs="Calibri"/>
                <w:color w:val="000000"/>
                <w:sz w:val="18"/>
                <w:lang w:eastAsia="tr-TR"/>
              </w:rPr>
              <w:t>0000</w:t>
            </w:r>
          </w:p>
        </w:tc>
        <w:tc>
          <w:tcPr>
            <w:tcW w:w="344"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54" w:type="pct"/>
            <w:tcBorders>
              <w:top w:val="nil"/>
              <w:left w:val="nil"/>
              <w:bottom w:val="single" w:sz="4" w:space="0" w:color="auto"/>
              <w:right w:val="single" w:sz="4" w:space="0" w:color="auto"/>
            </w:tcBorders>
            <w:shd w:val="clear" w:color="auto" w:fill="auto"/>
            <w:vAlign w:val="center"/>
          </w:tcPr>
          <w:p w:rsidR="00115A97" w:rsidRPr="00FE4488" w:rsidRDefault="00BA2A93" w:rsidP="00BA2A9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Rapor’a esas Bitiş Tarihi itibarıyla </w:t>
            </w:r>
            <w:r w:rsidR="00115A97">
              <w:rPr>
                <w:rFonts w:ascii="Calibri" w:eastAsia="Times New Roman" w:hAnsi="Calibri" w:cs="Calibri"/>
                <w:color w:val="000000"/>
                <w:sz w:val="18"/>
                <w:lang w:eastAsia="tr-TR"/>
              </w:rPr>
              <w:t>Katılımcının ilgili emeklilik şirketinde yürürlükte bulunan bireysel, gruba bağlı bireysel ve otomatik katılım sözleşmeleri itibarıyla bireysel emeklilik sistemindeki toplam devlet katkısı birikimidir.</w:t>
            </w:r>
          </w:p>
        </w:tc>
      </w:tr>
      <w:tr w:rsidR="00115A97" w:rsidRPr="00FE4488" w:rsidTr="00BA2A93">
        <w:trPr>
          <w:trHeight w:val="20"/>
        </w:trPr>
        <w:tc>
          <w:tcPr>
            <w:tcW w:w="177" w:type="pct"/>
            <w:tcBorders>
              <w:top w:val="nil"/>
              <w:left w:val="single" w:sz="4" w:space="0" w:color="auto"/>
              <w:bottom w:val="single" w:sz="4" w:space="0" w:color="auto"/>
              <w:right w:val="single" w:sz="4" w:space="0" w:color="auto"/>
            </w:tcBorders>
            <w:vAlign w:val="center"/>
          </w:tcPr>
          <w:p w:rsidR="00115A97" w:rsidRDefault="00BA2A93" w:rsidP="000F457F">
            <w:pPr>
              <w:spacing w:after="0"/>
              <w:rPr>
                <w:rFonts w:ascii="Calibri" w:hAnsi="Calibri" w:cs="Calibri"/>
                <w:color w:val="000000"/>
                <w:sz w:val="18"/>
                <w:szCs w:val="18"/>
              </w:rPr>
            </w:pPr>
            <w:r>
              <w:rPr>
                <w:rFonts w:ascii="Calibri" w:hAnsi="Calibri" w:cs="Calibri"/>
                <w:color w:val="000000"/>
                <w:sz w:val="18"/>
                <w:szCs w:val="18"/>
              </w:rPr>
              <w:t>9</w:t>
            </w:r>
          </w:p>
        </w:tc>
        <w:tc>
          <w:tcPr>
            <w:tcW w:w="778" w:type="pct"/>
            <w:tcBorders>
              <w:top w:val="nil"/>
              <w:left w:val="single" w:sz="4" w:space="0" w:color="auto"/>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w:t>
            </w:r>
            <w:r w:rsidRPr="00FE4488">
              <w:rPr>
                <w:rFonts w:ascii="Calibri" w:eastAsia="Times New Roman" w:hAnsi="Calibri" w:cs="Calibri"/>
                <w:color w:val="000000"/>
                <w:sz w:val="18"/>
                <w:lang w:eastAsia="tr-TR"/>
              </w:rPr>
              <w:t>Ba</w:t>
            </w:r>
            <w:r>
              <w:rPr>
                <w:rFonts w:ascii="Calibri" w:eastAsia="Times New Roman" w:hAnsi="Calibri" w:cs="Calibri"/>
                <w:color w:val="000000"/>
                <w:sz w:val="18"/>
                <w:lang w:eastAsia="tr-TR"/>
              </w:rPr>
              <w:t>s</w:t>
            </w:r>
            <w:r w:rsidRPr="00FE4488">
              <w:rPr>
                <w:rFonts w:ascii="Calibri" w:eastAsia="Times New Roman" w:hAnsi="Calibri" w:cs="Calibri"/>
                <w:color w:val="000000"/>
                <w:sz w:val="18"/>
                <w:lang w:eastAsia="tr-TR"/>
              </w:rPr>
              <w:t>Tar</w:t>
            </w:r>
          </w:p>
        </w:tc>
        <w:tc>
          <w:tcPr>
            <w:tcW w:w="368" w:type="pct"/>
            <w:tcBorders>
              <w:top w:val="nil"/>
              <w:left w:val="nil"/>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D(8)</w:t>
            </w:r>
          </w:p>
        </w:tc>
        <w:tc>
          <w:tcPr>
            <w:tcW w:w="578" w:type="pct"/>
            <w:tcBorders>
              <w:top w:val="nil"/>
              <w:left w:val="nil"/>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44" w:type="pct"/>
            <w:tcBorders>
              <w:top w:val="nil"/>
              <w:left w:val="nil"/>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54" w:type="pct"/>
            <w:tcBorders>
              <w:top w:val="nil"/>
              <w:left w:val="nil"/>
              <w:bottom w:val="single" w:sz="4" w:space="0" w:color="auto"/>
              <w:right w:val="single" w:sz="4" w:space="0" w:color="auto"/>
            </w:tcBorders>
            <w:shd w:val="clear" w:color="auto" w:fill="auto"/>
            <w:vAlign w:val="center"/>
          </w:tcPr>
          <w:p w:rsidR="00115A97"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Raporun oluşturulabilmesi için kullanıcı tarafından girilecek Başlangıç Tarihidir. Belirtilmemesi durumunda ilgili emeklilik şirketindeki tüm sözleşmelerindeki en eski fon alış/satış hareketinden itibaren işlem yapılmalıdır. </w:t>
            </w:r>
          </w:p>
        </w:tc>
      </w:tr>
      <w:tr w:rsidR="00115A97" w:rsidRPr="00FE4488" w:rsidTr="00BA2A93">
        <w:trPr>
          <w:trHeight w:val="20"/>
        </w:trPr>
        <w:tc>
          <w:tcPr>
            <w:tcW w:w="177" w:type="pct"/>
            <w:tcBorders>
              <w:top w:val="nil"/>
              <w:left w:val="single" w:sz="4" w:space="0" w:color="auto"/>
              <w:bottom w:val="single" w:sz="4" w:space="0" w:color="auto"/>
              <w:right w:val="single" w:sz="4" w:space="0" w:color="auto"/>
            </w:tcBorders>
            <w:vAlign w:val="center"/>
          </w:tcPr>
          <w:p w:rsidR="00115A97" w:rsidRDefault="00BA2A93" w:rsidP="000F457F">
            <w:pPr>
              <w:spacing w:after="0"/>
              <w:rPr>
                <w:rFonts w:ascii="Calibri" w:hAnsi="Calibri" w:cs="Calibri"/>
                <w:color w:val="000000"/>
                <w:sz w:val="18"/>
                <w:szCs w:val="18"/>
              </w:rPr>
            </w:pPr>
            <w:r>
              <w:rPr>
                <w:rFonts w:ascii="Calibri" w:hAnsi="Calibri" w:cs="Calibri"/>
                <w:color w:val="000000"/>
                <w:sz w:val="18"/>
                <w:szCs w:val="18"/>
              </w:rPr>
              <w:t>10</w:t>
            </w:r>
          </w:p>
        </w:tc>
        <w:tc>
          <w:tcPr>
            <w:tcW w:w="778" w:type="pct"/>
            <w:tcBorders>
              <w:top w:val="nil"/>
              <w:left w:val="single" w:sz="4" w:space="0" w:color="auto"/>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RaporBitTar</w:t>
            </w:r>
          </w:p>
        </w:tc>
        <w:tc>
          <w:tcPr>
            <w:tcW w:w="368" w:type="pct"/>
            <w:tcBorders>
              <w:top w:val="nil"/>
              <w:left w:val="nil"/>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jc w:val="center"/>
              <w:rPr>
                <w:rFonts w:ascii="Calibri" w:eastAsia="Times New Roman" w:hAnsi="Calibri" w:cs="Calibri"/>
                <w:b/>
                <w:color w:val="000000"/>
                <w:sz w:val="18"/>
                <w:lang w:eastAsia="tr-TR"/>
              </w:rPr>
            </w:pPr>
            <w:r w:rsidRPr="00FE4488">
              <w:rPr>
                <w:rFonts w:ascii="Calibri" w:eastAsia="Times New Roman" w:hAnsi="Calibri" w:cs="Calibri"/>
                <w:color w:val="000000"/>
                <w:sz w:val="18"/>
                <w:lang w:eastAsia="tr-TR"/>
              </w:rPr>
              <w:t>D(8)</w:t>
            </w:r>
          </w:p>
        </w:tc>
        <w:tc>
          <w:tcPr>
            <w:tcW w:w="578" w:type="pct"/>
            <w:tcBorders>
              <w:top w:val="nil"/>
              <w:left w:val="nil"/>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44" w:type="pct"/>
            <w:tcBorders>
              <w:top w:val="nil"/>
              <w:left w:val="nil"/>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54" w:type="pct"/>
            <w:tcBorders>
              <w:top w:val="nil"/>
              <w:left w:val="nil"/>
              <w:bottom w:val="single" w:sz="4" w:space="0" w:color="auto"/>
              <w:right w:val="single" w:sz="4" w:space="0" w:color="auto"/>
            </w:tcBorders>
            <w:shd w:val="clear" w:color="auto" w:fill="auto"/>
            <w:vAlign w:val="center"/>
          </w:tcPr>
          <w:p w:rsidR="00115A97"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Raporun oluşturulabilmesi için kullanıcı tarafından girilecek Bitiş Tarihidir. Belirtilmemesi durumunda </w:t>
            </w:r>
            <w:r w:rsidR="002657FB">
              <w:rPr>
                <w:rFonts w:ascii="Calibri" w:eastAsia="Times New Roman" w:hAnsi="Calibri" w:cs="Calibri"/>
                <w:color w:val="000000"/>
                <w:sz w:val="18"/>
                <w:lang w:eastAsia="tr-TR"/>
              </w:rPr>
              <w:t>sistemde yüklü en güncel GEV verisinin tarihi alınmalıdır.</w:t>
            </w:r>
          </w:p>
        </w:tc>
      </w:tr>
      <w:tr w:rsidR="00115A97" w:rsidRPr="00FE4488" w:rsidTr="00BA2A93">
        <w:trPr>
          <w:trHeight w:val="20"/>
        </w:trPr>
        <w:tc>
          <w:tcPr>
            <w:tcW w:w="177" w:type="pct"/>
            <w:tcBorders>
              <w:top w:val="nil"/>
              <w:left w:val="single" w:sz="4" w:space="0" w:color="auto"/>
              <w:bottom w:val="single" w:sz="4" w:space="0" w:color="auto"/>
              <w:right w:val="single" w:sz="4" w:space="0" w:color="auto"/>
            </w:tcBorders>
            <w:vAlign w:val="center"/>
          </w:tcPr>
          <w:p w:rsidR="00115A97" w:rsidRDefault="00BA2A93" w:rsidP="000F457F">
            <w:pPr>
              <w:spacing w:after="0"/>
              <w:rPr>
                <w:rFonts w:ascii="Calibri" w:hAnsi="Calibri" w:cs="Calibri"/>
                <w:color w:val="000000"/>
                <w:sz w:val="18"/>
                <w:szCs w:val="18"/>
              </w:rPr>
            </w:pPr>
            <w:r>
              <w:rPr>
                <w:rFonts w:ascii="Calibri" w:hAnsi="Calibri" w:cs="Calibri"/>
                <w:color w:val="000000"/>
                <w:sz w:val="18"/>
                <w:szCs w:val="18"/>
              </w:rPr>
              <w:t>11</w:t>
            </w:r>
          </w:p>
        </w:tc>
        <w:tc>
          <w:tcPr>
            <w:tcW w:w="778" w:type="pct"/>
            <w:tcBorders>
              <w:top w:val="nil"/>
              <w:left w:val="single" w:sz="4" w:space="0" w:color="auto"/>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SirIVO</w:t>
            </w:r>
            <w:r w:rsidRPr="00FE4488">
              <w:rPr>
                <w:rFonts w:ascii="Calibri" w:eastAsia="Times New Roman" w:hAnsi="Calibri" w:cs="Calibri"/>
                <w:color w:val="000000"/>
                <w:sz w:val="18"/>
                <w:lang w:eastAsia="tr-TR"/>
              </w:rPr>
              <w:t>Getiri</w:t>
            </w:r>
          </w:p>
        </w:tc>
        <w:tc>
          <w:tcPr>
            <w:tcW w:w="368" w:type="pct"/>
            <w:tcBorders>
              <w:top w:val="nil"/>
              <w:left w:val="nil"/>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578" w:type="pct"/>
            <w:tcBorders>
              <w:top w:val="nil"/>
              <w:left w:val="nil"/>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0,00000</w:t>
            </w:r>
          </w:p>
        </w:tc>
        <w:tc>
          <w:tcPr>
            <w:tcW w:w="344" w:type="pct"/>
            <w:tcBorders>
              <w:top w:val="nil"/>
              <w:left w:val="nil"/>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54" w:type="pct"/>
            <w:tcBorders>
              <w:top w:val="nil"/>
              <w:left w:val="nil"/>
              <w:bottom w:val="single" w:sz="4" w:space="0" w:color="auto"/>
              <w:right w:val="single" w:sz="4" w:space="0" w:color="auto"/>
            </w:tcBorders>
            <w:shd w:val="clear" w:color="auto" w:fill="auto"/>
            <w:vAlign w:val="center"/>
          </w:tcPr>
          <w:p w:rsidR="00115A97"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Katılımcının ilgili emeklilik şirketinde</w:t>
            </w:r>
            <w:r w:rsidR="002657FB">
              <w:rPr>
                <w:rFonts w:ascii="Calibri" w:eastAsia="Times New Roman" w:hAnsi="Calibri" w:cs="Calibri"/>
                <w:color w:val="000000"/>
                <w:sz w:val="18"/>
                <w:lang w:eastAsia="tr-TR"/>
              </w:rPr>
              <w:t xml:space="preserve"> yürürlükteki</w:t>
            </w:r>
            <w:r>
              <w:rPr>
                <w:rFonts w:ascii="Calibri" w:eastAsia="Times New Roman" w:hAnsi="Calibri" w:cs="Calibri"/>
                <w:color w:val="000000"/>
                <w:sz w:val="18"/>
                <w:lang w:eastAsia="tr-TR"/>
              </w:rPr>
              <w:t xml:space="preserve"> sözleşmeleri itibarıyla, </w:t>
            </w:r>
            <w:r w:rsidRPr="00FE4488">
              <w:rPr>
                <w:rFonts w:ascii="Calibri" w:eastAsia="Times New Roman" w:hAnsi="Calibri" w:cs="Calibri"/>
                <w:color w:val="000000"/>
                <w:sz w:val="18"/>
                <w:lang w:eastAsia="tr-TR"/>
              </w:rPr>
              <w:t>Rapora Esas Başlangıç Tarihi</w:t>
            </w:r>
            <w:r>
              <w:rPr>
                <w:rFonts w:ascii="Calibri" w:eastAsia="Times New Roman" w:hAnsi="Calibri" w:cs="Calibri"/>
                <w:color w:val="000000"/>
                <w:sz w:val="18"/>
                <w:lang w:eastAsia="tr-TR"/>
              </w:rPr>
              <w:t xml:space="preserve"> ve </w:t>
            </w:r>
            <w:r w:rsidRPr="00FE4488">
              <w:rPr>
                <w:rFonts w:ascii="Calibri" w:eastAsia="Times New Roman" w:hAnsi="Calibri" w:cs="Calibri"/>
                <w:color w:val="000000"/>
                <w:sz w:val="18"/>
                <w:lang w:eastAsia="tr-TR"/>
              </w:rPr>
              <w:t>Rapora Esas Bitiş Tarihi</w:t>
            </w:r>
            <w:r>
              <w:rPr>
                <w:rFonts w:ascii="Calibri" w:eastAsia="Times New Roman" w:hAnsi="Calibri" w:cs="Calibri"/>
                <w:color w:val="000000"/>
                <w:sz w:val="18"/>
                <w:lang w:eastAsia="tr-TR"/>
              </w:rPr>
              <w:t xml:space="preserve"> arasında elde ettiği iç verim oranına göre hesaplanmış yıllık getiridir. </w:t>
            </w:r>
          </w:p>
        </w:tc>
      </w:tr>
      <w:tr w:rsidR="00DF58C5" w:rsidRPr="00FE4488" w:rsidTr="00BA2A93">
        <w:trPr>
          <w:trHeight w:val="20"/>
        </w:trPr>
        <w:tc>
          <w:tcPr>
            <w:tcW w:w="177" w:type="pct"/>
            <w:tcBorders>
              <w:top w:val="nil"/>
              <w:left w:val="single" w:sz="4" w:space="0" w:color="auto"/>
              <w:bottom w:val="single" w:sz="4" w:space="0" w:color="auto"/>
              <w:right w:val="single" w:sz="4" w:space="0" w:color="auto"/>
            </w:tcBorders>
            <w:vAlign w:val="center"/>
          </w:tcPr>
          <w:p w:rsidR="00DF58C5" w:rsidRDefault="00DF58C5" w:rsidP="00BA2A93">
            <w:pPr>
              <w:spacing w:after="0"/>
              <w:rPr>
                <w:rFonts w:ascii="Calibri" w:hAnsi="Calibri" w:cs="Calibri"/>
                <w:color w:val="000000"/>
                <w:sz w:val="18"/>
                <w:szCs w:val="18"/>
              </w:rPr>
            </w:pPr>
            <w:r>
              <w:rPr>
                <w:rFonts w:ascii="Calibri" w:hAnsi="Calibri" w:cs="Calibri"/>
                <w:color w:val="000000"/>
                <w:sz w:val="18"/>
                <w:szCs w:val="18"/>
              </w:rPr>
              <w:t>1</w:t>
            </w:r>
            <w:r w:rsidR="00BA2A93">
              <w:rPr>
                <w:rFonts w:ascii="Calibri" w:hAnsi="Calibri" w:cs="Calibri"/>
                <w:color w:val="000000"/>
                <w:sz w:val="18"/>
                <w:szCs w:val="18"/>
              </w:rPr>
              <w:t>2</w:t>
            </w:r>
          </w:p>
        </w:tc>
        <w:tc>
          <w:tcPr>
            <w:tcW w:w="778" w:type="pct"/>
            <w:tcBorders>
              <w:top w:val="nil"/>
              <w:left w:val="single" w:sz="4" w:space="0" w:color="auto"/>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rPr>
                <w:rFonts w:ascii="Calibri" w:eastAsia="Times New Roman" w:hAnsi="Calibri" w:cs="Calibri"/>
                <w:color w:val="000000"/>
                <w:sz w:val="18"/>
                <w:lang w:eastAsia="tr-TR"/>
              </w:rPr>
            </w:pPr>
            <w:r w:rsidRPr="00DF58C5">
              <w:rPr>
                <w:rFonts w:ascii="Calibri" w:eastAsia="Times New Roman" w:hAnsi="Calibri" w:cs="Calibri"/>
                <w:color w:val="000000"/>
                <w:sz w:val="18"/>
                <w:lang w:eastAsia="tr-TR"/>
              </w:rPr>
              <w:t>KatSicilKod</w:t>
            </w:r>
          </w:p>
        </w:tc>
        <w:tc>
          <w:tcPr>
            <w:tcW w:w="368"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N(12)</w:t>
            </w:r>
          </w:p>
        </w:tc>
        <w:tc>
          <w:tcPr>
            <w:tcW w:w="578"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000000000000</w:t>
            </w:r>
            <w:proofErr w:type="gramEnd"/>
          </w:p>
        </w:tc>
        <w:tc>
          <w:tcPr>
            <w:tcW w:w="344"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54" w:type="pct"/>
            <w:tcBorders>
              <w:top w:val="nil"/>
              <w:left w:val="nil"/>
              <w:bottom w:val="single" w:sz="4" w:space="0" w:color="auto"/>
              <w:right w:val="single" w:sz="4" w:space="0" w:color="auto"/>
            </w:tcBorders>
            <w:shd w:val="clear" w:color="auto" w:fill="auto"/>
            <w:vAlign w:val="center"/>
          </w:tcPr>
          <w:p w:rsidR="00DF58C5" w:rsidRDefault="00DF58C5" w:rsidP="00D550D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Foreign key (1:n)</w:t>
            </w:r>
            <w:r w:rsidR="002657FB">
              <w:rPr>
                <w:rFonts w:ascii="Calibri" w:eastAsia="Times New Roman" w:hAnsi="Calibri" w:cs="Calibri"/>
                <w:color w:val="000000"/>
                <w:sz w:val="18"/>
                <w:lang w:eastAsia="tr-TR"/>
              </w:rPr>
              <w:t>;</w:t>
            </w:r>
            <w:r>
              <w:rPr>
                <w:rFonts w:ascii="Calibri" w:eastAsia="Times New Roman" w:hAnsi="Calibri" w:cs="Calibri"/>
                <w:color w:val="000000"/>
                <w:sz w:val="18"/>
                <w:lang w:eastAsia="tr-TR"/>
              </w:rPr>
              <w:t xml:space="preserve"> </w:t>
            </w:r>
          </w:p>
          <w:p w:rsidR="00DF58C5" w:rsidRPr="00FE4488" w:rsidRDefault="00DF58C5" w:rsidP="009B257D">
            <w:pPr>
              <w:spacing w:after="0" w:line="240" w:lineRule="auto"/>
              <w:rPr>
                <w:rFonts w:ascii="Calibri" w:eastAsia="Times New Roman" w:hAnsi="Calibri" w:cs="Calibri"/>
                <w:color w:val="000000"/>
                <w:sz w:val="18"/>
                <w:lang w:eastAsia="tr-TR"/>
              </w:rPr>
            </w:pPr>
            <w:r w:rsidRPr="00D550D7">
              <w:rPr>
                <w:rFonts w:ascii="Calibri" w:eastAsia="Times New Roman" w:hAnsi="Calibri" w:cs="Calibri"/>
                <w:color w:val="000000"/>
                <w:sz w:val="18"/>
                <w:lang w:eastAsia="tr-TR"/>
              </w:rPr>
              <w:t>BGKAT</w:t>
            </w:r>
            <w:r>
              <w:rPr>
                <w:rFonts w:ascii="Calibri" w:eastAsia="Times New Roman" w:hAnsi="Calibri" w:cs="Calibri"/>
                <w:color w:val="000000"/>
                <w:sz w:val="18"/>
                <w:lang w:eastAsia="tr-TR"/>
              </w:rPr>
              <w:t xml:space="preserve"> tablosundaki “</w:t>
            </w:r>
            <w:r w:rsidRPr="00FE4488">
              <w:rPr>
                <w:rFonts w:ascii="Calibri" w:eastAsia="Times New Roman" w:hAnsi="Calibri" w:cs="Calibri"/>
                <w:color w:val="000000"/>
                <w:sz w:val="18"/>
                <w:lang w:eastAsia="tr-TR"/>
              </w:rPr>
              <w:t>Katılımcı Sicil Kodu</w:t>
            </w:r>
            <w:r>
              <w:rPr>
                <w:rFonts w:ascii="Calibri" w:eastAsia="Times New Roman" w:hAnsi="Calibri" w:cs="Calibri"/>
                <w:color w:val="000000"/>
                <w:sz w:val="18"/>
                <w:lang w:eastAsia="tr-TR"/>
              </w:rPr>
              <w:t>” ile aynıdır.</w:t>
            </w:r>
          </w:p>
        </w:tc>
      </w:tr>
    </w:tbl>
    <w:p w:rsidR="00BA2A93" w:rsidRDefault="00BA2A93" w:rsidP="00BF56C5">
      <w:pPr>
        <w:rPr>
          <w:ins w:id="122" w:author="mehmet tepe" w:date="2017-08-23T09:44:00Z"/>
        </w:rPr>
      </w:pPr>
    </w:p>
    <w:p w:rsidR="00934CF1" w:rsidRDefault="00934CF1" w:rsidP="00934CF1">
      <w:pPr>
        <w:pStyle w:val="ListeParagraf"/>
        <w:numPr>
          <w:ilvl w:val="2"/>
          <w:numId w:val="1"/>
        </w:numPr>
        <w:outlineLvl w:val="2"/>
        <w:rPr>
          <w:ins w:id="123" w:author="mehmet tepe" w:date="2017-08-23T09:47:00Z"/>
          <w:b/>
        </w:rPr>
      </w:pPr>
      <w:ins w:id="124" w:author="mehmet tepe" w:date="2017-08-23T09:47:00Z">
        <w:r>
          <w:rPr>
            <w:b/>
            <w:u w:val="single"/>
          </w:rPr>
          <w:t xml:space="preserve">BES Birikim ve Getiri Analizi </w:t>
        </w:r>
      </w:ins>
      <w:ins w:id="125" w:author="mehmet tepe" w:date="2017-08-23T09:48:00Z">
        <w:r>
          <w:rPr>
            <w:b/>
            <w:u w:val="single"/>
          </w:rPr>
          <w:t>GRUP</w:t>
        </w:r>
      </w:ins>
      <w:ins w:id="126" w:author="mehmet tepe" w:date="2017-08-23T09:47:00Z">
        <w:r>
          <w:rPr>
            <w:b/>
            <w:u w:val="single"/>
          </w:rPr>
          <w:t xml:space="preserve"> Tablosu (BG</w:t>
        </w:r>
      </w:ins>
      <w:ins w:id="127" w:author="mehmet tepe" w:date="2017-08-23T09:48:00Z">
        <w:r>
          <w:rPr>
            <w:b/>
            <w:u w:val="single"/>
          </w:rPr>
          <w:t>GRP</w:t>
        </w:r>
      </w:ins>
      <w:ins w:id="128" w:author="mehmet tepe" w:date="2017-08-23T09:47:00Z">
        <w:r>
          <w:rPr>
            <w:b/>
            <w:u w:val="single"/>
          </w:rPr>
          <w:t>)</w:t>
        </w:r>
      </w:ins>
    </w:p>
    <w:p w:rsidR="00934CF1" w:rsidRPr="00E845FC" w:rsidRDefault="00934CF1" w:rsidP="00934CF1">
      <w:pPr>
        <w:rPr>
          <w:ins w:id="129" w:author="mehmet tepe" w:date="2017-08-23T09:44:00Z"/>
        </w:rPr>
      </w:pPr>
      <w:ins w:id="130" w:author="mehmet tepe" w:date="2017-08-23T09:44:00Z">
        <w:r w:rsidRPr="00E845FC">
          <w:rPr>
            <w:b/>
          </w:rPr>
          <w:t>AMAÇ:</w:t>
        </w:r>
        <w:r>
          <w:t xml:space="preserve"> </w:t>
        </w:r>
        <w:r w:rsidRPr="00DC0665">
          <w:t xml:space="preserve">Bu tablo </w:t>
        </w:r>
        <w:r>
          <w:t xml:space="preserve">bir emeklilik şirketindeki </w:t>
        </w:r>
      </w:ins>
      <w:ins w:id="131" w:author="mehmet tepe" w:date="2017-08-23T09:45:00Z">
        <w:r>
          <w:t>İşveren Grup Emeklilik Planları veya Gruba Bağlı Bireysel Emeklilik Planları</w:t>
        </w:r>
      </w:ins>
      <w:ins w:id="132" w:author="mehmet tepe" w:date="2017-08-23T09:46:00Z">
        <w:r>
          <w:t xml:space="preserve"> kapsamında oluşturulmuş gruplardaki</w:t>
        </w:r>
      </w:ins>
      <w:ins w:id="133" w:author="mehmet tepe" w:date="2017-08-23T09:44:00Z">
        <w:r>
          <w:t xml:space="preserve"> </w:t>
        </w:r>
      </w:ins>
      <w:ins w:id="134" w:author="mehmet tepe" w:date="2017-08-23T09:45:00Z">
        <w:r>
          <w:t xml:space="preserve">tüm </w:t>
        </w:r>
      </w:ins>
      <w:ins w:id="135" w:author="mehmet tepe" w:date="2017-08-23T09:44:00Z">
        <w:r>
          <w:t xml:space="preserve">sözleşmeleri dikkate alarak </w:t>
        </w:r>
      </w:ins>
      <w:ins w:id="136" w:author="mehmet tepe" w:date="2017-08-23T09:48:00Z">
        <w:r>
          <w:t>hazırlanacak</w:t>
        </w:r>
      </w:ins>
      <w:ins w:id="137" w:author="mehmet tepe" w:date="2017-08-23T09:44:00Z">
        <w:r>
          <w:t xml:space="preserve"> </w:t>
        </w:r>
        <w:r>
          <w:fldChar w:fldCharType="begin"/>
        </w:r>
        <w:r>
          <w:instrText xml:space="preserve"> HYPERLINK "file:///\\\\Ana-bilgisayar\\teknik\\Companies\\Ad_Tech\\add-vice\\Development\\Teknik_Spec\\Imona_Gönderilecek\\IMONA%20RAPOR\\BES%20Birikim%20ve%20Getiri%20Özeti.pdf" </w:instrText>
        </w:r>
        <w:r>
          <w:fldChar w:fldCharType="separate"/>
        </w:r>
        <w:r w:rsidRPr="00DC0665">
          <w:rPr>
            <w:rStyle w:val="Kpr"/>
          </w:rPr>
          <w:t xml:space="preserve">BES Birikim ve Getiri </w:t>
        </w:r>
        <w:r>
          <w:rPr>
            <w:rStyle w:val="Kpr"/>
          </w:rPr>
          <w:t>Analizi</w:t>
        </w:r>
        <w:r w:rsidRPr="00DC0665">
          <w:rPr>
            <w:rStyle w:val="Kpr"/>
          </w:rPr>
          <w:t xml:space="preserve"> Raporu</w:t>
        </w:r>
        <w:r>
          <w:rPr>
            <w:rStyle w:val="Kpr"/>
          </w:rPr>
          <w:fldChar w:fldCharType="end"/>
        </w:r>
        <w:r>
          <w:t xml:space="preserve"> ile </w:t>
        </w:r>
        <w:r>
          <w:fldChar w:fldCharType="begin"/>
        </w:r>
        <w:r>
          <w:instrText xml:space="preserve"> HYPERLINK "file:///\\\\Ana-bilgisayar\\teknik\\Companies\\Ad_Tech\\add-vice\\Development\\Teknik_Spec\\Imona_Gönderilecek\\IMONA%20RAPOR\\PERİYODİK%20DEĞERLENDİRME%20RAPORU-ACENTE-V3.docx" </w:instrText>
        </w:r>
        <w:r>
          <w:fldChar w:fldCharType="separate"/>
        </w:r>
        <w:r w:rsidRPr="00DC0665">
          <w:rPr>
            <w:rStyle w:val="Kpr"/>
          </w:rPr>
          <w:t>Acente Kanalı Periyodik Değerlendirme Raporu</w:t>
        </w:r>
        <w:r>
          <w:rPr>
            <w:rStyle w:val="Kpr"/>
          </w:rPr>
          <w:fldChar w:fldCharType="end"/>
        </w:r>
        <w:r>
          <w:t>’ndaki bilgi ve hesaplamaların oluşturulması ve kayıt altında tutulması için kullanılacaktır.</w:t>
        </w:r>
      </w:ins>
    </w:p>
    <w:tbl>
      <w:tblPr>
        <w:tblW w:w="5330" w:type="pct"/>
        <w:tblInd w:w="-214" w:type="dxa"/>
        <w:tblLayout w:type="fixed"/>
        <w:tblCellMar>
          <w:left w:w="70" w:type="dxa"/>
          <w:right w:w="70" w:type="dxa"/>
        </w:tblCellMar>
        <w:tblLook w:val="04A0" w:firstRow="1" w:lastRow="0" w:firstColumn="1" w:lastColumn="0" w:noHBand="0" w:noVBand="1"/>
        <w:tblPrChange w:id="138" w:author="mehmet tepe" w:date="2017-08-23T09:50:00Z">
          <w:tblPr>
            <w:tblW w:w="5254" w:type="pct"/>
            <w:tblInd w:w="-214" w:type="dxa"/>
            <w:tblLayout w:type="fixed"/>
            <w:tblCellMar>
              <w:left w:w="70" w:type="dxa"/>
              <w:right w:w="70" w:type="dxa"/>
            </w:tblCellMar>
            <w:tblLook w:val="04A0" w:firstRow="1" w:lastRow="0" w:firstColumn="1" w:lastColumn="0" w:noHBand="0" w:noVBand="1"/>
          </w:tblPr>
        </w:tblPrChange>
      </w:tblPr>
      <w:tblGrid>
        <w:gridCol w:w="388"/>
        <w:gridCol w:w="1876"/>
        <w:gridCol w:w="812"/>
        <w:gridCol w:w="1274"/>
        <w:gridCol w:w="758"/>
        <w:gridCol w:w="6070"/>
        <w:tblGridChange w:id="139">
          <w:tblGrid>
            <w:gridCol w:w="390"/>
            <w:gridCol w:w="1715"/>
            <w:gridCol w:w="811"/>
            <w:gridCol w:w="1274"/>
            <w:gridCol w:w="758"/>
            <w:gridCol w:w="6071"/>
          </w:tblGrid>
        </w:tblGridChange>
      </w:tblGrid>
      <w:tr w:rsidR="00934CF1" w:rsidRPr="00FE4488" w:rsidTr="00BF27B9">
        <w:trPr>
          <w:trHeight w:val="20"/>
          <w:tblHeader/>
          <w:ins w:id="140" w:author="mehmet tepe" w:date="2017-08-23T09:44:00Z"/>
          <w:trPrChange w:id="141" w:author="mehmet tepe" w:date="2017-08-23T09:50:00Z">
            <w:trPr>
              <w:trHeight w:val="20"/>
              <w:tblHeader/>
            </w:trPr>
          </w:trPrChange>
        </w:trPr>
        <w:tc>
          <w:tcPr>
            <w:tcW w:w="174" w:type="pct"/>
            <w:tcBorders>
              <w:top w:val="single" w:sz="4" w:space="0" w:color="auto"/>
              <w:left w:val="single" w:sz="4" w:space="0" w:color="auto"/>
              <w:bottom w:val="single" w:sz="4" w:space="0" w:color="auto"/>
              <w:right w:val="single" w:sz="4" w:space="0" w:color="auto"/>
            </w:tcBorders>
            <w:shd w:val="clear" w:color="000000" w:fill="BFBFBF"/>
            <w:tcPrChange w:id="142" w:author="mehmet tepe" w:date="2017-08-23T09:50:00Z">
              <w:tcPr>
                <w:tcW w:w="177" w:type="pct"/>
                <w:tcBorders>
                  <w:top w:val="single" w:sz="4" w:space="0" w:color="auto"/>
                  <w:left w:val="single" w:sz="4" w:space="0" w:color="auto"/>
                  <w:bottom w:val="single" w:sz="4" w:space="0" w:color="auto"/>
                  <w:right w:val="single" w:sz="4" w:space="0" w:color="auto"/>
                </w:tcBorders>
                <w:shd w:val="clear" w:color="000000" w:fill="BFBFBF"/>
              </w:tcPr>
            </w:tcPrChange>
          </w:tcPr>
          <w:p w:rsidR="00934CF1" w:rsidRPr="00FE4488" w:rsidRDefault="00934CF1" w:rsidP="00934CF1">
            <w:pPr>
              <w:spacing w:after="0" w:line="240" w:lineRule="auto"/>
              <w:jc w:val="center"/>
              <w:rPr>
                <w:ins w:id="143" w:author="mehmet tepe" w:date="2017-08-23T09:44:00Z"/>
                <w:rFonts w:ascii="Calibri" w:eastAsia="Times New Roman" w:hAnsi="Calibri" w:cs="Calibri"/>
                <w:b/>
                <w:bCs/>
                <w:color w:val="000000"/>
                <w:sz w:val="18"/>
                <w:lang w:eastAsia="tr-TR"/>
              </w:rPr>
            </w:pPr>
            <w:ins w:id="144" w:author="mehmet tepe" w:date="2017-08-23T09:44:00Z">
              <w:r w:rsidRPr="00FE4488">
                <w:rPr>
                  <w:rFonts w:ascii="Calibri" w:eastAsia="Times New Roman" w:hAnsi="Calibri" w:cs="Calibri"/>
                  <w:b/>
                  <w:bCs/>
                  <w:color w:val="000000"/>
                  <w:sz w:val="18"/>
                  <w:lang w:eastAsia="tr-TR"/>
                </w:rPr>
                <w:t>#</w:t>
              </w:r>
            </w:ins>
          </w:p>
        </w:tc>
        <w:tc>
          <w:tcPr>
            <w:tcW w:w="839"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Change w:id="145" w:author="mehmet tepe" w:date="2017-08-23T09:50:00Z">
              <w:tcPr>
                <w:tcW w:w="778"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tcPrChange>
          </w:tcPr>
          <w:p w:rsidR="00934CF1" w:rsidRPr="00FE4488" w:rsidRDefault="00934CF1" w:rsidP="00934CF1">
            <w:pPr>
              <w:spacing w:after="0" w:line="240" w:lineRule="auto"/>
              <w:jc w:val="center"/>
              <w:rPr>
                <w:ins w:id="146" w:author="mehmet tepe" w:date="2017-08-23T09:44:00Z"/>
                <w:rFonts w:ascii="Calibri" w:eastAsia="Times New Roman" w:hAnsi="Calibri" w:cs="Calibri"/>
                <w:b/>
                <w:bCs/>
                <w:color w:val="000000"/>
                <w:sz w:val="18"/>
                <w:lang w:eastAsia="tr-TR"/>
              </w:rPr>
            </w:pPr>
            <w:ins w:id="147" w:author="mehmet tepe" w:date="2017-08-23T09:44:00Z">
              <w:r w:rsidRPr="00FE4488">
                <w:rPr>
                  <w:rFonts w:ascii="Calibri" w:eastAsia="Times New Roman" w:hAnsi="Calibri" w:cs="Calibri"/>
                  <w:b/>
                  <w:bCs/>
                  <w:color w:val="000000"/>
                  <w:sz w:val="18"/>
                  <w:lang w:eastAsia="tr-TR"/>
                </w:rPr>
                <w:t>Alan Adı</w:t>
              </w:r>
            </w:ins>
          </w:p>
        </w:tc>
        <w:tc>
          <w:tcPr>
            <w:tcW w:w="363" w:type="pct"/>
            <w:tcBorders>
              <w:top w:val="single" w:sz="4" w:space="0" w:color="auto"/>
              <w:left w:val="nil"/>
              <w:bottom w:val="single" w:sz="4" w:space="0" w:color="auto"/>
              <w:right w:val="single" w:sz="4" w:space="0" w:color="auto"/>
            </w:tcBorders>
            <w:shd w:val="clear" w:color="000000" w:fill="BFBFBF"/>
            <w:noWrap/>
            <w:vAlign w:val="bottom"/>
            <w:hideMark/>
            <w:tcPrChange w:id="148" w:author="mehmet tepe" w:date="2017-08-23T09:50:00Z">
              <w:tcPr>
                <w:tcW w:w="368" w:type="pct"/>
                <w:tcBorders>
                  <w:top w:val="single" w:sz="4" w:space="0" w:color="auto"/>
                  <w:left w:val="nil"/>
                  <w:bottom w:val="single" w:sz="4" w:space="0" w:color="auto"/>
                  <w:right w:val="single" w:sz="4" w:space="0" w:color="auto"/>
                </w:tcBorders>
                <w:shd w:val="clear" w:color="000000" w:fill="BFBFBF"/>
                <w:noWrap/>
                <w:vAlign w:val="bottom"/>
                <w:hideMark/>
              </w:tcPr>
            </w:tcPrChange>
          </w:tcPr>
          <w:p w:rsidR="00934CF1" w:rsidRPr="00FE4488" w:rsidRDefault="00934CF1" w:rsidP="00934CF1">
            <w:pPr>
              <w:spacing w:after="0" w:line="240" w:lineRule="auto"/>
              <w:jc w:val="center"/>
              <w:rPr>
                <w:ins w:id="149" w:author="mehmet tepe" w:date="2017-08-23T09:44:00Z"/>
                <w:rFonts w:ascii="Calibri" w:eastAsia="Times New Roman" w:hAnsi="Calibri" w:cs="Calibri"/>
                <w:b/>
                <w:bCs/>
                <w:color w:val="000000"/>
                <w:sz w:val="18"/>
                <w:lang w:eastAsia="tr-TR"/>
              </w:rPr>
            </w:pPr>
            <w:ins w:id="150" w:author="mehmet tepe" w:date="2017-08-23T09:44:00Z">
              <w:r w:rsidRPr="00FE4488">
                <w:rPr>
                  <w:rFonts w:ascii="Calibri" w:eastAsia="Times New Roman" w:hAnsi="Calibri" w:cs="Calibri"/>
                  <w:b/>
                  <w:bCs/>
                  <w:color w:val="000000"/>
                  <w:sz w:val="18"/>
                  <w:lang w:eastAsia="tr-TR"/>
                </w:rPr>
                <w:t>Veri Tipi</w:t>
              </w:r>
            </w:ins>
          </w:p>
        </w:tc>
        <w:tc>
          <w:tcPr>
            <w:tcW w:w="570" w:type="pct"/>
            <w:tcBorders>
              <w:top w:val="single" w:sz="4" w:space="0" w:color="auto"/>
              <w:left w:val="nil"/>
              <w:bottom w:val="single" w:sz="4" w:space="0" w:color="auto"/>
              <w:right w:val="single" w:sz="4" w:space="0" w:color="auto"/>
            </w:tcBorders>
            <w:shd w:val="clear" w:color="000000" w:fill="BFBFBF"/>
            <w:noWrap/>
            <w:vAlign w:val="bottom"/>
            <w:hideMark/>
            <w:tcPrChange w:id="151" w:author="mehmet tepe" w:date="2017-08-23T09:50:00Z">
              <w:tcPr>
                <w:tcW w:w="578" w:type="pct"/>
                <w:tcBorders>
                  <w:top w:val="single" w:sz="4" w:space="0" w:color="auto"/>
                  <w:left w:val="nil"/>
                  <w:bottom w:val="single" w:sz="4" w:space="0" w:color="auto"/>
                  <w:right w:val="single" w:sz="4" w:space="0" w:color="auto"/>
                </w:tcBorders>
                <w:shd w:val="clear" w:color="000000" w:fill="BFBFBF"/>
                <w:noWrap/>
                <w:vAlign w:val="bottom"/>
                <w:hideMark/>
              </w:tcPr>
            </w:tcPrChange>
          </w:tcPr>
          <w:p w:rsidR="00934CF1" w:rsidRPr="00FE4488" w:rsidRDefault="00934CF1" w:rsidP="00934CF1">
            <w:pPr>
              <w:spacing w:after="0" w:line="240" w:lineRule="auto"/>
              <w:jc w:val="center"/>
              <w:rPr>
                <w:ins w:id="152" w:author="mehmet tepe" w:date="2017-08-23T09:44:00Z"/>
                <w:rFonts w:ascii="Calibri" w:eastAsia="Times New Roman" w:hAnsi="Calibri" w:cs="Calibri"/>
                <w:b/>
                <w:bCs/>
                <w:color w:val="000000"/>
                <w:sz w:val="18"/>
                <w:lang w:eastAsia="tr-TR"/>
              </w:rPr>
            </w:pPr>
            <w:ins w:id="153" w:author="mehmet tepe" w:date="2017-08-23T09:44:00Z">
              <w:r w:rsidRPr="00FE4488">
                <w:rPr>
                  <w:rFonts w:ascii="Calibri" w:eastAsia="Times New Roman" w:hAnsi="Calibri" w:cs="Calibri"/>
                  <w:b/>
                  <w:bCs/>
                  <w:color w:val="000000"/>
                  <w:sz w:val="18"/>
                  <w:lang w:eastAsia="tr-TR"/>
                </w:rPr>
                <w:t>Veri Formatı</w:t>
              </w:r>
            </w:ins>
          </w:p>
        </w:tc>
        <w:tc>
          <w:tcPr>
            <w:tcW w:w="339" w:type="pct"/>
            <w:tcBorders>
              <w:top w:val="single" w:sz="4" w:space="0" w:color="auto"/>
              <w:left w:val="nil"/>
              <w:bottom w:val="single" w:sz="4" w:space="0" w:color="auto"/>
              <w:right w:val="single" w:sz="4" w:space="0" w:color="auto"/>
            </w:tcBorders>
            <w:shd w:val="clear" w:color="000000" w:fill="BFBFBF"/>
            <w:noWrap/>
            <w:vAlign w:val="bottom"/>
            <w:hideMark/>
            <w:tcPrChange w:id="154" w:author="mehmet tepe" w:date="2017-08-23T09:50:00Z">
              <w:tcPr>
                <w:tcW w:w="344" w:type="pct"/>
                <w:tcBorders>
                  <w:top w:val="single" w:sz="4" w:space="0" w:color="auto"/>
                  <w:left w:val="nil"/>
                  <w:bottom w:val="single" w:sz="4" w:space="0" w:color="auto"/>
                  <w:right w:val="single" w:sz="4" w:space="0" w:color="auto"/>
                </w:tcBorders>
                <w:shd w:val="clear" w:color="000000" w:fill="BFBFBF"/>
                <w:noWrap/>
                <w:vAlign w:val="bottom"/>
                <w:hideMark/>
              </w:tcPr>
            </w:tcPrChange>
          </w:tcPr>
          <w:p w:rsidR="00934CF1" w:rsidRPr="00FE4488" w:rsidRDefault="00934CF1" w:rsidP="00934CF1">
            <w:pPr>
              <w:spacing w:after="0" w:line="240" w:lineRule="auto"/>
              <w:jc w:val="center"/>
              <w:rPr>
                <w:ins w:id="155" w:author="mehmet tepe" w:date="2017-08-23T09:44:00Z"/>
                <w:rFonts w:ascii="Calibri" w:eastAsia="Times New Roman" w:hAnsi="Calibri" w:cs="Calibri"/>
                <w:b/>
                <w:bCs/>
                <w:color w:val="000000"/>
                <w:sz w:val="18"/>
                <w:lang w:eastAsia="tr-TR"/>
              </w:rPr>
            </w:pPr>
            <w:ins w:id="156" w:author="mehmet tepe" w:date="2017-08-23T09:44:00Z">
              <w:r w:rsidRPr="00FE4488">
                <w:rPr>
                  <w:rFonts w:ascii="Calibri" w:eastAsia="Times New Roman" w:hAnsi="Calibri" w:cs="Calibri"/>
                  <w:b/>
                  <w:bCs/>
                  <w:color w:val="000000"/>
                  <w:sz w:val="18"/>
                  <w:lang w:eastAsia="tr-TR"/>
                </w:rPr>
                <w:t>Zorunlu</w:t>
              </w:r>
            </w:ins>
          </w:p>
        </w:tc>
        <w:tc>
          <w:tcPr>
            <w:tcW w:w="2715" w:type="pct"/>
            <w:tcBorders>
              <w:top w:val="single" w:sz="4" w:space="0" w:color="auto"/>
              <w:left w:val="nil"/>
              <w:bottom w:val="single" w:sz="4" w:space="0" w:color="auto"/>
              <w:right w:val="single" w:sz="4" w:space="0" w:color="auto"/>
            </w:tcBorders>
            <w:shd w:val="clear" w:color="000000" w:fill="BFBFBF"/>
            <w:noWrap/>
            <w:vAlign w:val="bottom"/>
            <w:hideMark/>
            <w:tcPrChange w:id="157" w:author="mehmet tepe" w:date="2017-08-23T09:50:00Z">
              <w:tcPr>
                <w:tcW w:w="2754" w:type="pct"/>
                <w:tcBorders>
                  <w:top w:val="single" w:sz="4" w:space="0" w:color="auto"/>
                  <w:left w:val="nil"/>
                  <w:bottom w:val="single" w:sz="4" w:space="0" w:color="auto"/>
                  <w:right w:val="single" w:sz="4" w:space="0" w:color="auto"/>
                </w:tcBorders>
                <w:shd w:val="clear" w:color="000000" w:fill="BFBFBF"/>
                <w:noWrap/>
                <w:vAlign w:val="bottom"/>
                <w:hideMark/>
              </w:tcPr>
            </w:tcPrChange>
          </w:tcPr>
          <w:p w:rsidR="00934CF1" w:rsidRPr="00FE4488" w:rsidRDefault="00934CF1" w:rsidP="00934CF1">
            <w:pPr>
              <w:spacing w:after="0" w:line="240" w:lineRule="auto"/>
              <w:jc w:val="center"/>
              <w:rPr>
                <w:ins w:id="158" w:author="mehmet tepe" w:date="2017-08-23T09:44:00Z"/>
                <w:rFonts w:ascii="Calibri" w:eastAsia="Times New Roman" w:hAnsi="Calibri" w:cs="Calibri"/>
                <w:b/>
                <w:bCs/>
                <w:color w:val="000000"/>
                <w:sz w:val="18"/>
                <w:lang w:eastAsia="tr-TR"/>
              </w:rPr>
            </w:pPr>
            <w:ins w:id="159" w:author="mehmet tepe" w:date="2017-08-23T09:44:00Z">
              <w:r w:rsidRPr="00FE4488">
                <w:rPr>
                  <w:rFonts w:ascii="Calibri" w:eastAsia="Times New Roman" w:hAnsi="Calibri" w:cs="Calibri"/>
                  <w:b/>
                  <w:bCs/>
                  <w:color w:val="000000"/>
                  <w:sz w:val="18"/>
                  <w:lang w:eastAsia="tr-TR"/>
                </w:rPr>
                <w:t>Açıklama</w:t>
              </w:r>
            </w:ins>
          </w:p>
        </w:tc>
      </w:tr>
      <w:tr w:rsidR="00934CF1" w:rsidRPr="00FE4488" w:rsidTr="00BF27B9">
        <w:trPr>
          <w:trHeight w:val="20"/>
          <w:ins w:id="160" w:author="mehmet tepe" w:date="2017-08-23T09:44:00Z"/>
          <w:trPrChange w:id="161" w:author="mehmet tepe" w:date="2017-08-23T09:50:00Z">
            <w:trPr>
              <w:trHeight w:val="20"/>
            </w:trPr>
          </w:trPrChange>
        </w:trPr>
        <w:tc>
          <w:tcPr>
            <w:tcW w:w="174" w:type="pct"/>
            <w:tcBorders>
              <w:top w:val="nil"/>
              <w:left w:val="single" w:sz="4" w:space="0" w:color="auto"/>
              <w:bottom w:val="single" w:sz="4" w:space="0" w:color="auto"/>
              <w:right w:val="single" w:sz="4" w:space="0" w:color="auto"/>
            </w:tcBorders>
            <w:vAlign w:val="center"/>
            <w:tcPrChange w:id="162" w:author="mehmet tepe" w:date="2017-08-23T09:50:00Z">
              <w:tcPr>
                <w:tcW w:w="177" w:type="pct"/>
                <w:tcBorders>
                  <w:top w:val="nil"/>
                  <w:left w:val="single" w:sz="4" w:space="0" w:color="auto"/>
                  <w:bottom w:val="single" w:sz="4" w:space="0" w:color="auto"/>
                  <w:right w:val="single" w:sz="4" w:space="0" w:color="auto"/>
                </w:tcBorders>
                <w:vAlign w:val="center"/>
              </w:tcPr>
            </w:tcPrChange>
          </w:tcPr>
          <w:p w:rsidR="00934CF1" w:rsidRDefault="00934CF1" w:rsidP="00934CF1">
            <w:pPr>
              <w:spacing w:after="0"/>
              <w:rPr>
                <w:ins w:id="163" w:author="mehmet tepe" w:date="2017-08-23T09:44:00Z"/>
                <w:rFonts w:ascii="Calibri" w:hAnsi="Calibri" w:cs="Calibri"/>
                <w:color w:val="000000"/>
                <w:sz w:val="18"/>
                <w:szCs w:val="18"/>
              </w:rPr>
            </w:pPr>
            <w:ins w:id="164" w:author="mehmet tepe" w:date="2017-08-23T09:44:00Z">
              <w:r>
                <w:rPr>
                  <w:rFonts w:ascii="Calibri" w:hAnsi="Calibri" w:cs="Calibri"/>
                  <w:color w:val="000000"/>
                  <w:sz w:val="18"/>
                  <w:szCs w:val="18"/>
                </w:rPr>
                <w:t>1</w:t>
              </w:r>
            </w:ins>
          </w:p>
        </w:tc>
        <w:tc>
          <w:tcPr>
            <w:tcW w:w="839" w:type="pct"/>
            <w:tcBorders>
              <w:top w:val="nil"/>
              <w:left w:val="single" w:sz="4" w:space="0" w:color="auto"/>
              <w:bottom w:val="single" w:sz="4" w:space="0" w:color="auto"/>
              <w:right w:val="single" w:sz="4" w:space="0" w:color="auto"/>
            </w:tcBorders>
            <w:shd w:val="clear" w:color="auto" w:fill="auto"/>
            <w:noWrap/>
            <w:vAlign w:val="center"/>
            <w:tcPrChange w:id="165" w:author="mehmet tepe" w:date="2017-08-23T09:50:00Z">
              <w:tcPr>
                <w:tcW w:w="778" w:type="pct"/>
                <w:tcBorders>
                  <w:top w:val="nil"/>
                  <w:left w:val="single" w:sz="4" w:space="0" w:color="auto"/>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rPr>
                <w:ins w:id="166" w:author="mehmet tepe" w:date="2017-08-23T09:44:00Z"/>
                <w:rFonts w:ascii="Calibri" w:eastAsia="Times New Roman" w:hAnsi="Calibri" w:cs="Calibri"/>
                <w:color w:val="000000"/>
                <w:sz w:val="18"/>
                <w:lang w:eastAsia="tr-TR"/>
              </w:rPr>
            </w:pPr>
            <w:ins w:id="167" w:author="mehmet tepe" w:date="2017-08-23T09:44:00Z">
              <w:r>
                <w:rPr>
                  <w:rFonts w:ascii="Calibri" w:eastAsia="Times New Roman" w:hAnsi="Calibri" w:cs="Calibri"/>
                  <w:color w:val="000000"/>
                  <w:sz w:val="18"/>
                  <w:lang w:eastAsia="tr-TR"/>
                </w:rPr>
                <w:t>Rapor_ID</w:t>
              </w:r>
            </w:ins>
          </w:p>
        </w:tc>
        <w:tc>
          <w:tcPr>
            <w:tcW w:w="363" w:type="pct"/>
            <w:tcBorders>
              <w:top w:val="nil"/>
              <w:left w:val="nil"/>
              <w:bottom w:val="single" w:sz="4" w:space="0" w:color="auto"/>
              <w:right w:val="single" w:sz="4" w:space="0" w:color="auto"/>
            </w:tcBorders>
            <w:shd w:val="clear" w:color="auto" w:fill="auto"/>
            <w:noWrap/>
            <w:vAlign w:val="center"/>
            <w:tcPrChange w:id="168" w:author="mehmet tepe" w:date="2017-08-23T09:50:00Z">
              <w:tcPr>
                <w:tcW w:w="36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169" w:author="mehmet tepe" w:date="2017-08-23T09:44:00Z"/>
                <w:rFonts w:ascii="Calibri" w:eastAsia="Times New Roman" w:hAnsi="Calibri" w:cs="Calibri"/>
                <w:color w:val="000000"/>
                <w:sz w:val="18"/>
                <w:lang w:eastAsia="tr-TR"/>
              </w:rPr>
            </w:pPr>
            <w:ins w:id="170" w:author="mehmet tepe" w:date="2017-08-23T09:44:00Z">
              <w:r w:rsidRPr="00FE4488">
                <w:rPr>
                  <w:rFonts w:ascii="Calibri" w:eastAsia="Times New Roman" w:hAnsi="Calibri" w:cs="Calibri"/>
                  <w:color w:val="000000"/>
                  <w:sz w:val="18"/>
                  <w:lang w:eastAsia="tr-TR"/>
                </w:rPr>
                <w:t>C(15)</w:t>
              </w:r>
            </w:ins>
          </w:p>
        </w:tc>
        <w:tc>
          <w:tcPr>
            <w:tcW w:w="570" w:type="pct"/>
            <w:tcBorders>
              <w:top w:val="nil"/>
              <w:left w:val="nil"/>
              <w:bottom w:val="single" w:sz="4" w:space="0" w:color="auto"/>
              <w:right w:val="single" w:sz="4" w:space="0" w:color="auto"/>
            </w:tcBorders>
            <w:shd w:val="clear" w:color="auto" w:fill="auto"/>
            <w:noWrap/>
            <w:vAlign w:val="center"/>
            <w:tcPrChange w:id="171" w:author="mehmet tepe" w:date="2017-08-23T09:50:00Z">
              <w:tcPr>
                <w:tcW w:w="57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172" w:author="mehmet tepe" w:date="2017-08-23T09:44:00Z"/>
                <w:rFonts w:ascii="Calibri" w:eastAsia="Times New Roman" w:hAnsi="Calibri" w:cs="Calibri"/>
                <w:color w:val="000000"/>
                <w:sz w:val="18"/>
                <w:lang w:eastAsia="tr-TR"/>
              </w:rPr>
            </w:pPr>
            <w:proofErr w:type="gramStart"/>
            <w:ins w:id="173" w:author="mehmet tepe" w:date="2017-08-23T09:44:00Z">
              <w:r w:rsidRPr="00FE4488">
                <w:rPr>
                  <w:rFonts w:ascii="Calibri" w:eastAsia="Times New Roman" w:hAnsi="Calibri" w:cs="Calibri"/>
                  <w:color w:val="000000"/>
                  <w:sz w:val="18"/>
                  <w:lang w:eastAsia="tr-TR"/>
                </w:rPr>
                <w:t>XXXXX...XXXXX</w:t>
              </w:r>
              <w:proofErr w:type="gramEnd"/>
            </w:ins>
          </w:p>
        </w:tc>
        <w:tc>
          <w:tcPr>
            <w:tcW w:w="339" w:type="pct"/>
            <w:tcBorders>
              <w:top w:val="nil"/>
              <w:left w:val="nil"/>
              <w:bottom w:val="single" w:sz="4" w:space="0" w:color="auto"/>
              <w:right w:val="single" w:sz="4" w:space="0" w:color="auto"/>
            </w:tcBorders>
            <w:shd w:val="clear" w:color="auto" w:fill="auto"/>
            <w:noWrap/>
            <w:vAlign w:val="center"/>
            <w:tcPrChange w:id="174" w:author="mehmet tepe" w:date="2017-08-23T09:50:00Z">
              <w:tcPr>
                <w:tcW w:w="344"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175" w:author="mehmet tepe" w:date="2017-08-23T09:44:00Z"/>
                <w:rFonts w:ascii="Calibri" w:eastAsia="Times New Roman" w:hAnsi="Calibri" w:cs="Calibri"/>
                <w:color w:val="000000"/>
                <w:sz w:val="18"/>
                <w:lang w:eastAsia="tr-TR"/>
              </w:rPr>
            </w:pPr>
            <w:ins w:id="176" w:author="mehmet tepe" w:date="2017-08-23T09:44:00Z">
              <w:r w:rsidRPr="00FE4488">
                <w:rPr>
                  <w:rFonts w:ascii="Calibri" w:eastAsia="Times New Roman" w:hAnsi="Calibri" w:cs="Calibri"/>
                  <w:color w:val="000000"/>
                  <w:sz w:val="18"/>
                  <w:lang w:eastAsia="tr-TR"/>
                </w:rPr>
                <w:t>Z</w:t>
              </w:r>
            </w:ins>
          </w:p>
        </w:tc>
        <w:tc>
          <w:tcPr>
            <w:tcW w:w="2715" w:type="pct"/>
            <w:tcBorders>
              <w:top w:val="nil"/>
              <w:left w:val="nil"/>
              <w:bottom w:val="single" w:sz="4" w:space="0" w:color="auto"/>
              <w:right w:val="single" w:sz="4" w:space="0" w:color="auto"/>
            </w:tcBorders>
            <w:shd w:val="clear" w:color="auto" w:fill="auto"/>
            <w:vAlign w:val="center"/>
            <w:tcPrChange w:id="177" w:author="mehmet tepe" w:date="2017-08-23T09:50:00Z">
              <w:tcPr>
                <w:tcW w:w="2754" w:type="pct"/>
                <w:tcBorders>
                  <w:top w:val="nil"/>
                  <w:left w:val="nil"/>
                  <w:bottom w:val="single" w:sz="4" w:space="0" w:color="auto"/>
                  <w:right w:val="single" w:sz="4" w:space="0" w:color="auto"/>
                </w:tcBorders>
                <w:shd w:val="clear" w:color="auto" w:fill="auto"/>
                <w:vAlign w:val="center"/>
              </w:tcPr>
            </w:tcPrChange>
          </w:tcPr>
          <w:p w:rsidR="00934CF1" w:rsidRPr="00FE4488" w:rsidRDefault="00934CF1" w:rsidP="00934CF1">
            <w:pPr>
              <w:spacing w:after="0" w:line="240" w:lineRule="auto"/>
              <w:rPr>
                <w:ins w:id="178" w:author="mehmet tepe" w:date="2017-08-23T09:44:00Z"/>
                <w:rFonts w:ascii="Calibri" w:eastAsia="Times New Roman" w:hAnsi="Calibri" w:cs="Calibri"/>
                <w:color w:val="000000"/>
                <w:sz w:val="18"/>
                <w:lang w:eastAsia="tr-TR"/>
              </w:rPr>
            </w:pPr>
            <w:ins w:id="179" w:author="mehmet tepe" w:date="2017-08-23T09:44:00Z">
              <w:r>
                <w:rPr>
                  <w:rFonts w:ascii="Calibri" w:eastAsia="Times New Roman" w:hAnsi="Calibri" w:cs="Calibri"/>
                  <w:color w:val="000000"/>
                  <w:sz w:val="18"/>
                  <w:lang w:eastAsia="tr-TR"/>
                </w:rPr>
                <w:t>BGKAT, BGSIR, BGSOZ ve BGFON tablolarının hepsinde aynı olacak şekilde sistem tarafından üretilen ID numarasıdır.</w:t>
              </w:r>
            </w:ins>
          </w:p>
        </w:tc>
      </w:tr>
      <w:tr w:rsidR="00934CF1" w:rsidRPr="00FE4488" w:rsidTr="00BF27B9">
        <w:trPr>
          <w:trHeight w:val="20"/>
          <w:ins w:id="180" w:author="mehmet tepe" w:date="2017-08-23T09:44:00Z"/>
          <w:trPrChange w:id="181" w:author="mehmet tepe" w:date="2017-08-23T09:50:00Z">
            <w:trPr>
              <w:trHeight w:val="20"/>
            </w:trPr>
          </w:trPrChange>
        </w:trPr>
        <w:tc>
          <w:tcPr>
            <w:tcW w:w="174" w:type="pct"/>
            <w:tcBorders>
              <w:top w:val="nil"/>
              <w:left w:val="single" w:sz="4" w:space="0" w:color="auto"/>
              <w:bottom w:val="single" w:sz="4" w:space="0" w:color="auto"/>
              <w:right w:val="single" w:sz="4" w:space="0" w:color="auto"/>
            </w:tcBorders>
            <w:vAlign w:val="center"/>
            <w:tcPrChange w:id="182" w:author="mehmet tepe" w:date="2017-08-23T09:50:00Z">
              <w:tcPr>
                <w:tcW w:w="177" w:type="pct"/>
                <w:tcBorders>
                  <w:top w:val="nil"/>
                  <w:left w:val="single" w:sz="4" w:space="0" w:color="auto"/>
                  <w:bottom w:val="single" w:sz="4" w:space="0" w:color="auto"/>
                  <w:right w:val="single" w:sz="4" w:space="0" w:color="auto"/>
                </w:tcBorders>
                <w:vAlign w:val="center"/>
              </w:tcPr>
            </w:tcPrChange>
          </w:tcPr>
          <w:p w:rsidR="00934CF1" w:rsidRDefault="00934CF1" w:rsidP="00934CF1">
            <w:pPr>
              <w:spacing w:after="0"/>
              <w:rPr>
                <w:ins w:id="183" w:author="mehmet tepe" w:date="2017-08-23T09:44:00Z"/>
                <w:rFonts w:ascii="Calibri" w:hAnsi="Calibri" w:cs="Calibri"/>
                <w:color w:val="000000"/>
                <w:sz w:val="18"/>
                <w:szCs w:val="18"/>
              </w:rPr>
            </w:pPr>
            <w:ins w:id="184" w:author="mehmet tepe" w:date="2017-08-23T09:44:00Z">
              <w:r>
                <w:rPr>
                  <w:rFonts w:ascii="Calibri" w:hAnsi="Calibri" w:cs="Calibri"/>
                  <w:color w:val="000000"/>
                  <w:sz w:val="18"/>
                  <w:szCs w:val="18"/>
                </w:rPr>
                <w:t>2</w:t>
              </w:r>
            </w:ins>
          </w:p>
        </w:tc>
        <w:tc>
          <w:tcPr>
            <w:tcW w:w="839" w:type="pct"/>
            <w:tcBorders>
              <w:top w:val="nil"/>
              <w:left w:val="single" w:sz="4" w:space="0" w:color="auto"/>
              <w:bottom w:val="single" w:sz="4" w:space="0" w:color="auto"/>
              <w:right w:val="single" w:sz="4" w:space="0" w:color="auto"/>
            </w:tcBorders>
            <w:shd w:val="clear" w:color="auto" w:fill="auto"/>
            <w:noWrap/>
            <w:vAlign w:val="center"/>
            <w:tcPrChange w:id="185" w:author="mehmet tepe" w:date="2017-08-23T09:50:00Z">
              <w:tcPr>
                <w:tcW w:w="778" w:type="pct"/>
                <w:tcBorders>
                  <w:top w:val="nil"/>
                  <w:left w:val="single" w:sz="4" w:space="0" w:color="auto"/>
                  <w:bottom w:val="single" w:sz="4" w:space="0" w:color="auto"/>
                  <w:right w:val="single" w:sz="4" w:space="0" w:color="auto"/>
                </w:tcBorders>
                <w:shd w:val="clear" w:color="auto" w:fill="auto"/>
                <w:noWrap/>
                <w:vAlign w:val="center"/>
              </w:tcPr>
            </w:tcPrChange>
          </w:tcPr>
          <w:p w:rsidR="00934CF1" w:rsidRDefault="00934CF1" w:rsidP="00934CF1">
            <w:pPr>
              <w:spacing w:after="0" w:line="240" w:lineRule="auto"/>
              <w:rPr>
                <w:ins w:id="186" w:author="mehmet tepe" w:date="2017-08-23T09:44:00Z"/>
                <w:rFonts w:ascii="Calibri" w:eastAsia="Times New Roman" w:hAnsi="Calibri" w:cs="Calibri"/>
                <w:color w:val="000000"/>
                <w:sz w:val="18"/>
                <w:lang w:eastAsia="tr-TR"/>
              </w:rPr>
            </w:pPr>
            <w:ins w:id="187" w:author="mehmet tepe" w:date="2017-08-23T09:48:00Z">
              <w:r>
                <w:rPr>
                  <w:rFonts w:ascii="Calibri" w:eastAsia="Times New Roman" w:hAnsi="Calibri" w:cs="Calibri"/>
                  <w:color w:val="000000"/>
                  <w:sz w:val="18"/>
                  <w:lang w:eastAsia="tr-TR"/>
                </w:rPr>
                <w:t>G</w:t>
              </w:r>
            </w:ins>
            <w:ins w:id="188" w:author="mehmet tepe" w:date="2017-08-23T09:49:00Z">
              <w:r>
                <w:rPr>
                  <w:rFonts w:ascii="Calibri" w:eastAsia="Times New Roman" w:hAnsi="Calibri" w:cs="Calibri"/>
                  <w:color w:val="000000"/>
                  <w:sz w:val="18"/>
                  <w:lang w:eastAsia="tr-TR"/>
                </w:rPr>
                <w:t>rup_</w:t>
              </w:r>
            </w:ins>
            <w:ins w:id="189" w:author="mehmet tepe" w:date="2017-08-23T09:44:00Z">
              <w:r>
                <w:rPr>
                  <w:rFonts w:ascii="Calibri" w:eastAsia="Times New Roman" w:hAnsi="Calibri" w:cs="Calibri"/>
                  <w:color w:val="000000"/>
                  <w:sz w:val="18"/>
                  <w:lang w:eastAsia="tr-TR"/>
                </w:rPr>
                <w:t>Rapor_ID</w:t>
              </w:r>
            </w:ins>
          </w:p>
        </w:tc>
        <w:tc>
          <w:tcPr>
            <w:tcW w:w="363" w:type="pct"/>
            <w:tcBorders>
              <w:top w:val="nil"/>
              <w:left w:val="nil"/>
              <w:bottom w:val="single" w:sz="4" w:space="0" w:color="auto"/>
              <w:right w:val="single" w:sz="4" w:space="0" w:color="auto"/>
            </w:tcBorders>
            <w:shd w:val="clear" w:color="auto" w:fill="auto"/>
            <w:noWrap/>
            <w:vAlign w:val="center"/>
            <w:tcPrChange w:id="190" w:author="mehmet tepe" w:date="2017-08-23T09:50:00Z">
              <w:tcPr>
                <w:tcW w:w="36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191" w:author="mehmet tepe" w:date="2017-08-23T09:44:00Z"/>
                <w:rFonts w:ascii="Calibri" w:eastAsia="Times New Roman" w:hAnsi="Calibri" w:cs="Calibri"/>
                <w:color w:val="000000"/>
                <w:sz w:val="18"/>
                <w:lang w:eastAsia="tr-TR"/>
              </w:rPr>
            </w:pPr>
            <w:ins w:id="192" w:author="mehmet tepe" w:date="2017-08-23T09:44:00Z">
              <w:r w:rsidRPr="00FE4488">
                <w:rPr>
                  <w:rFonts w:ascii="Calibri" w:eastAsia="Times New Roman" w:hAnsi="Calibri" w:cs="Calibri"/>
                  <w:color w:val="000000"/>
                  <w:sz w:val="18"/>
                  <w:lang w:eastAsia="tr-TR"/>
                </w:rPr>
                <w:t>C(15)</w:t>
              </w:r>
            </w:ins>
          </w:p>
        </w:tc>
        <w:tc>
          <w:tcPr>
            <w:tcW w:w="570" w:type="pct"/>
            <w:tcBorders>
              <w:top w:val="nil"/>
              <w:left w:val="nil"/>
              <w:bottom w:val="single" w:sz="4" w:space="0" w:color="auto"/>
              <w:right w:val="single" w:sz="4" w:space="0" w:color="auto"/>
            </w:tcBorders>
            <w:shd w:val="clear" w:color="auto" w:fill="auto"/>
            <w:noWrap/>
            <w:vAlign w:val="center"/>
            <w:tcPrChange w:id="193" w:author="mehmet tepe" w:date="2017-08-23T09:50:00Z">
              <w:tcPr>
                <w:tcW w:w="57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194" w:author="mehmet tepe" w:date="2017-08-23T09:44:00Z"/>
                <w:rFonts w:ascii="Calibri" w:eastAsia="Times New Roman" w:hAnsi="Calibri" w:cs="Calibri"/>
                <w:color w:val="000000"/>
                <w:sz w:val="18"/>
                <w:lang w:eastAsia="tr-TR"/>
              </w:rPr>
            </w:pPr>
            <w:proofErr w:type="gramStart"/>
            <w:ins w:id="195" w:author="mehmet tepe" w:date="2017-08-23T09:44:00Z">
              <w:r w:rsidRPr="00FE4488">
                <w:rPr>
                  <w:rFonts w:ascii="Calibri" w:eastAsia="Times New Roman" w:hAnsi="Calibri" w:cs="Calibri"/>
                  <w:color w:val="000000"/>
                  <w:sz w:val="18"/>
                  <w:lang w:eastAsia="tr-TR"/>
                </w:rPr>
                <w:t>XXXXX...XXXXX</w:t>
              </w:r>
              <w:proofErr w:type="gramEnd"/>
            </w:ins>
          </w:p>
        </w:tc>
        <w:tc>
          <w:tcPr>
            <w:tcW w:w="339" w:type="pct"/>
            <w:tcBorders>
              <w:top w:val="nil"/>
              <w:left w:val="nil"/>
              <w:bottom w:val="single" w:sz="4" w:space="0" w:color="auto"/>
              <w:right w:val="single" w:sz="4" w:space="0" w:color="auto"/>
            </w:tcBorders>
            <w:shd w:val="clear" w:color="auto" w:fill="auto"/>
            <w:noWrap/>
            <w:vAlign w:val="center"/>
            <w:tcPrChange w:id="196" w:author="mehmet tepe" w:date="2017-08-23T09:50:00Z">
              <w:tcPr>
                <w:tcW w:w="344"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197" w:author="mehmet tepe" w:date="2017-08-23T09:44:00Z"/>
                <w:rFonts w:ascii="Calibri" w:eastAsia="Times New Roman" w:hAnsi="Calibri" w:cs="Calibri"/>
                <w:color w:val="000000"/>
                <w:sz w:val="18"/>
                <w:lang w:eastAsia="tr-TR"/>
              </w:rPr>
            </w:pPr>
            <w:ins w:id="198" w:author="mehmet tepe" w:date="2017-08-23T09:44:00Z">
              <w:r w:rsidRPr="00FE4488">
                <w:rPr>
                  <w:rFonts w:ascii="Calibri" w:eastAsia="Times New Roman" w:hAnsi="Calibri" w:cs="Calibri"/>
                  <w:color w:val="000000"/>
                  <w:sz w:val="18"/>
                  <w:lang w:eastAsia="tr-TR"/>
                </w:rPr>
                <w:t>Z</w:t>
              </w:r>
            </w:ins>
          </w:p>
        </w:tc>
        <w:tc>
          <w:tcPr>
            <w:tcW w:w="2715" w:type="pct"/>
            <w:tcBorders>
              <w:top w:val="nil"/>
              <w:left w:val="nil"/>
              <w:bottom w:val="single" w:sz="4" w:space="0" w:color="auto"/>
              <w:right w:val="single" w:sz="4" w:space="0" w:color="auto"/>
            </w:tcBorders>
            <w:shd w:val="clear" w:color="auto" w:fill="auto"/>
            <w:vAlign w:val="center"/>
            <w:tcPrChange w:id="199" w:author="mehmet tepe" w:date="2017-08-23T09:50:00Z">
              <w:tcPr>
                <w:tcW w:w="2754" w:type="pct"/>
                <w:tcBorders>
                  <w:top w:val="nil"/>
                  <w:left w:val="nil"/>
                  <w:bottom w:val="single" w:sz="4" w:space="0" w:color="auto"/>
                  <w:right w:val="single" w:sz="4" w:space="0" w:color="auto"/>
                </w:tcBorders>
                <w:shd w:val="clear" w:color="auto" w:fill="auto"/>
                <w:vAlign w:val="center"/>
              </w:tcPr>
            </w:tcPrChange>
          </w:tcPr>
          <w:p w:rsidR="00934CF1" w:rsidRPr="00FE4488" w:rsidRDefault="00934CF1" w:rsidP="00934CF1">
            <w:pPr>
              <w:spacing w:after="0" w:line="240" w:lineRule="auto"/>
              <w:rPr>
                <w:ins w:id="200" w:author="mehmet tepe" w:date="2017-08-23T09:44:00Z"/>
                <w:rFonts w:ascii="Calibri" w:eastAsia="Times New Roman" w:hAnsi="Calibri" w:cs="Calibri"/>
                <w:color w:val="000000"/>
                <w:sz w:val="18"/>
                <w:lang w:eastAsia="tr-TR"/>
              </w:rPr>
            </w:pPr>
            <w:ins w:id="201" w:author="mehmet tepe" w:date="2017-08-23T09:44:00Z">
              <w:r>
                <w:rPr>
                  <w:rFonts w:ascii="Calibri" w:eastAsia="Times New Roman" w:hAnsi="Calibri" w:cs="Calibri"/>
                  <w:color w:val="000000"/>
                  <w:sz w:val="18"/>
                  <w:lang w:eastAsia="tr-TR"/>
                </w:rPr>
                <w:t>BGSIR tablosuna özgü olacak şekilde sistem tarafından üretilen ve Unik durumdaki ID numarasıdır.</w:t>
              </w:r>
            </w:ins>
          </w:p>
        </w:tc>
      </w:tr>
      <w:tr w:rsidR="00934CF1" w:rsidRPr="00FE4488" w:rsidTr="00BF27B9">
        <w:trPr>
          <w:trHeight w:val="20"/>
          <w:ins w:id="202" w:author="mehmet tepe" w:date="2017-08-23T09:44:00Z"/>
          <w:trPrChange w:id="203" w:author="mehmet tepe" w:date="2017-08-23T09:50:00Z">
            <w:trPr>
              <w:trHeight w:val="20"/>
            </w:trPr>
          </w:trPrChange>
        </w:trPr>
        <w:tc>
          <w:tcPr>
            <w:tcW w:w="174" w:type="pct"/>
            <w:tcBorders>
              <w:top w:val="nil"/>
              <w:left w:val="single" w:sz="4" w:space="0" w:color="auto"/>
              <w:bottom w:val="single" w:sz="4" w:space="0" w:color="auto"/>
              <w:right w:val="single" w:sz="4" w:space="0" w:color="auto"/>
            </w:tcBorders>
            <w:vAlign w:val="center"/>
            <w:tcPrChange w:id="204" w:author="mehmet tepe" w:date="2017-08-23T09:50:00Z">
              <w:tcPr>
                <w:tcW w:w="177" w:type="pct"/>
                <w:tcBorders>
                  <w:top w:val="nil"/>
                  <w:left w:val="single" w:sz="4" w:space="0" w:color="auto"/>
                  <w:bottom w:val="single" w:sz="4" w:space="0" w:color="auto"/>
                  <w:right w:val="single" w:sz="4" w:space="0" w:color="auto"/>
                </w:tcBorders>
                <w:vAlign w:val="center"/>
              </w:tcPr>
            </w:tcPrChange>
          </w:tcPr>
          <w:p w:rsidR="00934CF1" w:rsidRDefault="00934CF1" w:rsidP="00934CF1">
            <w:pPr>
              <w:spacing w:after="0"/>
              <w:rPr>
                <w:ins w:id="205" w:author="mehmet tepe" w:date="2017-08-23T09:44:00Z"/>
                <w:rFonts w:ascii="Calibri" w:hAnsi="Calibri" w:cs="Calibri"/>
                <w:color w:val="000000"/>
                <w:sz w:val="18"/>
                <w:szCs w:val="18"/>
              </w:rPr>
            </w:pPr>
            <w:ins w:id="206" w:author="mehmet tepe" w:date="2017-08-23T09:44:00Z">
              <w:r>
                <w:rPr>
                  <w:rFonts w:ascii="Calibri" w:hAnsi="Calibri" w:cs="Calibri"/>
                  <w:color w:val="000000"/>
                  <w:sz w:val="18"/>
                  <w:szCs w:val="18"/>
                </w:rPr>
                <w:t>3</w:t>
              </w:r>
            </w:ins>
          </w:p>
        </w:tc>
        <w:tc>
          <w:tcPr>
            <w:tcW w:w="839" w:type="pct"/>
            <w:tcBorders>
              <w:top w:val="nil"/>
              <w:left w:val="single" w:sz="4" w:space="0" w:color="auto"/>
              <w:bottom w:val="single" w:sz="4" w:space="0" w:color="auto"/>
              <w:right w:val="single" w:sz="4" w:space="0" w:color="auto"/>
            </w:tcBorders>
            <w:shd w:val="clear" w:color="auto" w:fill="auto"/>
            <w:noWrap/>
            <w:vAlign w:val="center"/>
            <w:tcPrChange w:id="207" w:author="mehmet tepe" w:date="2017-08-23T09:50:00Z">
              <w:tcPr>
                <w:tcW w:w="778" w:type="pct"/>
                <w:tcBorders>
                  <w:top w:val="nil"/>
                  <w:left w:val="single" w:sz="4" w:space="0" w:color="auto"/>
                  <w:bottom w:val="single" w:sz="4" w:space="0" w:color="auto"/>
                  <w:right w:val="single" w:sz="4" w:space="0" w:color="auto"/>
                </w:tcBorders>
                <w:shd w:val="clear" w:color="auto" w:fill="auto"/>
                <w:noWrap/>
                <w:vAlign w:val="center"/>
              </w:tcPr>
            </w:tcPrChange>
          </w:tcPr>
          <w:p w:rsidR="00934CF1" w:rsidRDefault="00934CF1" w:rsidP="00934CF1">
            <w:pPr>
              <w:spacing w:after="0" w:line="240" w:lineRule="auto"/>
              <w:rPr>
                <w:ins w:id="208" w:author="mehmet tepe" w:date="2017-08-23T09:44:00Z"/>
                <w:rFonts w:ascii="Calibri" w:eastAsia="Times New Roman" w:hAnsi="Calibri" w:cs="Calibri"/>
                <w:color w:val="000000"/>
                <w:sz w:val="18"/>
                <w:lang w:eastAsia="tr-TR"/>
              </w:rPr>
            </w:pPr>
            <w:ins w:id="209" w:author="mehmet tepe" w:date="2017-08-23T09:48:00Z">
              <w:r>
                <w:rPr>
                  <w:rFonts w:ascii="Calibri" w:eastAsia="Times New Roman" w:hAnsi="Calibri" w:cs="Calibri"/>
                  <w:color w:val="000000"/>
                  <w:sz w:val="18"/>
                  <w:lang w:eastAsia="tr-TR"/>
                </w:rPr>
                <w:t>G</w:t>
              </w:r>
            </w:ins>
            <w:ins w:id="210" w:author="mehmet tepe" w:date="2017-08-23T09:49:00Z">
              <w:r>
                <w:rPr>
                  <w:rFonts w:ascii="Calibri" w:eastAsia="Times New Roman" w:hAnsi="Calibri" w:cs="Calibri"/>
                  <w:color w:val="000000"/>
                  <w:sz w:val="18"/>
                  <w:lang w:eastAsia="tr-TR"/>
                </w:rPr>
                <w:t>rup_</w:t>
              </w:r>
            </w:ins>
            <w:ins w:id="211" w:author="mehmet tepe" w:date="2017-08-23T09:44:00Z">
              <w:r>
                <w:rPr>
                  <w:rFonts w:ascii="Calibri" w:eastAsia="Times New Roman" w:hAnsi="Calibri" w:cs="Calibri"/>
                  <w:color w:val="000000"/>
                  <w:sz w:val="18"/>
                  <w:lang w:eastAsia="tr-TR"/>
                </w:rPr>
                <w:t>No</w:t>
              </w:r>
            </w:ins>
          </w:p>
        </w:tc>
        <w:tc>
          <w:tcPr>
            <w:tcW w:w="363" w:type="pct"/>
            <w:tcBorders>
              <w:top w:val="nil"/>
              <w:left w:val="nil"/>
              <w:bottom w:val="single" w:sz="4" w:space="0" w:color="auto"/>
              <w:right w:val="single" w:sz="4" w:space="0" w:color="auto"/>
            </w:tcBorders>
            <w:shd w:val="clear" w:color="auto" w:fill="auto"/>
            <w:noWrap/>
            <w:vAlign w:val="center"/>
            <w:tcPrChange w:id="212" w:author="mehmet tepe" w:date="2017-08-23T09:50:00Z">
              <w:tcPr>
                <w:tcW w:w="36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213" w:author="mehmet tepe" w:date="2017-08-23T09:44:00Z"/>
                <w:rFonts w:ascii="Calibri" w:eastAsia="Times New Roman" w:hAnsi="Calibri" w:cs="Calibri"/>
                <w:color w:val="000000"/>
                <w:sz w:val="18"/>
                <w:lang w:eastAsia="tr-TR"/>
              </w:rPr>
            </w:pPr>
            <w:ins w:id="214" w:author="mehmet tepe" w:date="2017-08-23T09:49:00Z">
              <w:r w:rsidRPr="00FE4488">
                <w:rPr>
                  <w:rFonts w:ascii="Calibri" w:eastAsia="Times New Roman" w:hAnsi="Calibri" w:cs="Calibri"/>
                  <w:color w:val="000000"/>
                  <w:sz w:val="18"/>
                  <w:lang w:eastAsia="tr-TR"/>
                </w:rPr>
                <w:t>C(</w:t>
              </w:r>
              <w:r>
                <w:rPr>
                  <w:rFonts w:ascii="Calibri" w:eastAsia="Times New Roman" w:hAnsi="Calibri" w:cs="Calibri"/>
                  <w:color w:val="000000"/>
                  <w:sz w:val="18"/>
                  <w:lang w:eastAsia="tr-TR"/>
                </w:rPr>
                <w:t>15</w:t>
              </w:r>
              <w:r w:rsidRPr="00FE4488">
                <w:rPr>
                  <w:rFonts w:ascii="Calibri" w:eastAsia="Times New Roman" w:hAnsi="Calibri" w:cs="Calibri"/>
                  <w:color w:val="000000"/>
                  <w:sz w:val="18"/>
                  <w:lang w:eastAsia="tr-TR"/>
                </w:rPr>
                <w:t>)</w:t>
              </w:r>
            </w:ins>
          </w:p>
        </w:tc>
        <w:tc>
          <w:tcPr>
            <w:tcW w:w="570" w:type="pct"/>
            <w:tcBorders>
              <w:top w:val="nil"/>
              <w:left w:val="nil"/>
              <w:bottom w:val="single" w:sz="4" w:space="0" w:color="auto"/>
              <w:right w:val="single" w:sz="4" w:space="0" w:color="auto"/>
            </w:tcBorders>
            <w:shd w:val="clear" w:color="auto" w:fill="auto"/>
            <w:noWrap/>
            <w:vAlign w:val="center"/>
            <w:tcPrChange w:id="215" w:author="mehmet tepe" w:date="2017-08-23T09:50:00Z">
              <w:tcPr>
                <w:tcW w:w="57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216" w:author="mehmet tepe" w:date="2017-08-23T09:44:00Z"/>
                <w:rFonts w:ascii="Calibri" w:eastAsia="Times New Roman" w:hAnsi="Calibri" w:cs="Calibri"/>
                <w:color w:val="000000"/>
                <w:sz w:val="18"/>
                <w:lang w:eastAsia="tr-TR"/>
              </w:rPr>
            </w:pPr>
            <w:proofErr w:type="gramStart"/>
            <w:ins w:id="217" w:author="mehmet tepe" w:date="2017-08-23T09:49:00Z">
              <w:r>
                <w:rPr>
                  <w:rFonts w:ascii="Calibri" w:eastAsia="Times New Roman" w:hAnsi="Calibri" w:cs="Calibri"/>
                  <w:color w:val="000000"/>
                  <w:sz w:val="18"/>
                  <w:lang w:eastAsia="tr-TR"/>
                </w:rPr>
                <w:t>XXXXX…XXXXX</w:t>
              </w:r>
            </w:ins>
            <w:proofErr w:type="gramEnd"/>
          </w:p>
        </w:tc>
        <w:tc>
          <w:tcPr>
            <w:tcW w:w="339" w:type="pct"/>
            <w:tcBorders>
              <w:top w:val="nil"/>
              <w:left w:val="nil"/>
              <w:bottom w:val="single" w:sz="4" w:space="0" w:color="auto"/>
              <w:right w:val="single" w:sz="4" w:space="0" w:color="auto"/>
            </w:tcBorders>
            <w:shd w:val="clear" w:color="auto" w:fill="auto"/>
            <w:noWrap/>
            <w:vAlign w:val="center"/>
            <w:tcPrChange w:id="218" w:author="mehmet tepe" w:date="2017-08-23T09:50:00Z">
              <w:tcPr>
                <w:tcW w:w="344"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219" w:author="mehmet tepe" w:date="2017-08-23T09:44:00Z"/>
                <w:rFonts w:ascii="Calibri" w:eastAsia="Times New Roman" w:hAnsi="Calibri" w:cs="Calibri"/>
                <w:color w:val="000000"/>
                <w:sz w:val="18"/>
                <w:lang w:eastAsia="tr-TR"/>
              </w:rPr>
            </w:pPr>
            <w:ins w:id="220" w:author="mehmet tepe" w:date="2017-08-23T09:44:00Z">
              <w:r w:rsidRPr="00FE4488">
                <w:rPr>
                  <w:rFonts w:ascii="Calibri" w:eastAsia="Times New Roman" w:hAnsi="Calibri" w:cs="Calibri"/>
                  <w:color w:val="000000"/>
                  <w:sz w:val="18"/>
                  <w:lang w:eastAsia="tr-TR"/>
                </w:rPr>
                <w:t>Z</w:t>
              </w:r>
            </w:ins>
          </w:p>
        </w:tc>
        <w:tc>
          <w:tcPr>
            <w:tcW w:w="2715" w:type="pct"/>
            <w:tcBorders>
              <w:top w:val="nil"/>
              <w:left w:val="nil"/>
              <w:bottom w:val="single" w:sz="4" w:space="0" w:color="auto"/>
              <w:right w:val="single" w:sz="4" w:space="0" w:color="auto"/>
            </w:tcBorders>
            <w:shd w:val="clear" w:color="auto" w:fill="auto"/>
            <w:vAlign w:val="center"/>
            <w:tcPrChange w:id="221" w:author="mehmet tepe" w:date="2017-08-23T09:50:00Z">
              <w:tcPr>
                <w:tcW w:w="2754" w:type="pct"/>
                <w:tcBorders>
                  <w:top w:val="nil"/>
                  <w:left w:val="nil"/>
                  <w:bottom w:val="single" w:sz="4" w:space="0" w:color="auto"/>
                  <w:right w:val="single" w:sz="4" w:space="0" w:color="auto"/>
                </w:tcBorders>
                <w:shd w:val="clear" w:color="auto" w:fill="auto"/>
                <w:vAlign w:val="center"/>
              </w:tcPr>
            </w:tcPrChange>
          </w:tcPr>
          <w:p w:rsidR="00934CF1" w:rsidRPr="00FE4488" w:rsidRDefault="00934CF1" w:rsidP="00934CF1">
            <w:pPr>
              <w:spacing w:after="0" w:line="240" w:lineRule="auto"/>
              <w:rPr>
                <w:ins w:id="222" w:author="mehmet tepe" w:date="2017-08-23T09:44:00Z"/>
                <w:rFonts w:ascii="Calibri" w:eastAsia="Times New Roman" w:hAnsi="Calibri" w:cs="Calibri"/>
                <w:color w:val="000000"/>
                <w:sz w:val="18"/>
                <w:lang w:eastAsia="tr-TR"/>
              </w:rPr>
            </w:pPr>
          </w:p>
        </w:tc>
      </w:tr>
      <w:tr w:rsidR="00934CF1" w:rsidRPr="00FE4488" w:rsidTr="00BF27B9">
        <w:trPr>
          <w:trHeight w:val="20"/>
          <w:ins w:id="223" w:author="mehmet tepe" w:date="2017-08-23T09:44:00Z"/>
          <w:trPrChange w:id="224" w:author="mehmet tepe" w:date="2017-08-23T09:50:00Z">
            <w:trPr>
              <w:trHeight w:val="20"/>
            </w:trPr>
          </w:trPrChange>
        </w:trPr>
        <w:tc>
          <w:tcPr>
            <w:tcW w:w="174" w:type="pct"/>
            <w:tcBorders>
              <w:top w:val="nil"/>
              <w:left w:val="single" w:sz="4" w:space="0" w:color="auto"/>
              <w:bottom w:val="single" w:sz="4" w:space="0" w:color="auto"/>
              <w:right w:val="single" w:sz="4" w:space="0" w:color="auto"/>
            </w:tcBorders>
            <w:vAlign w:val="center"/>
            <w:tcPrChange w:id="225" w:author="mehmet tepe" w:date="2017-08-23T09:50:00Z">
              <w:tcPr>
                <w:tcW w:w="177" w:type="pct"/>
                <w:tcBorders>
                  <w:top w:val="nil"/>
                  <w:left w:val="single" w:sz="4" w:space="0" w:color="auto"/>
                  <w:bottom w:val="single" w:sz="4" w:space="0" w:color="auto"/>
                  <w:right w:val="single" w:sz="4" w:space="0" w:color="auto"/>
                </w:tcBorders>
                <w:vAlign w:val="center"/>
              </w:tcPr>
            </w:tcPrChange>
          </w:tcPr>
          <w:p w:rsidR="00934CF1" w:rsidRDefault="00934CF1" w:rsidP="00934CF1">
            <w:pPr>
              <w:spacing w:after="0"/>
              <w:rPr>
                <w:ins w:id="226" w:author="mehmet tepe" w:date="2017-08-23T09:44:00Z"/>
                <w:rFonts w:ascii="Calibri" w:hAnsi="Calibri" w:cs="Calibri"/>
                <w:color w:val="000000"/>
                <w:sz w:val="18"/>
                <w:szCs w:val="18"/>
              </w:rPr>
            </w:pPr>
            <w:ins w:id="227" w:author="mehmet tepe" w:date="2017-08-23T09:44:00Z">
              <w:r>
                <w:rPr>
                  <w:rFonts w:ascii="Calibri" w:hAnsi="Calibri" w:cs="Calibri"/>
                  <w:color w:val="000000"/>
                  <w:sz w:val="18"/>
                  <w:szCs w:val="18"/>
                </w:rPr>
                <w:t>4</w:t>
              </w:r>
            </w:ins>
          </w:p>
        </w:tc>
        <w:tc>
          <w:tcPr>
            <w:tcW w:w="839" w:type="pct"/>
            <w:tcBorders>
              <w:top w:val="nil"/>
              <w:left w:val="single" w:sz="4" w:space="0" w:color="auto"/>
              <w:bottom w:val="single" w:sz="4" w:space="0" w:color="auto"/>
              <w:right w:val="single" w:sz="4" w:space="0" w:color="auto"/>
            </w:tcBorders>
            <w:shd w:val="clear" w:color="auto" w:fill="auto"/>
            <w:noWrap/>
            <w:vAlign w:val="center"/>
            <w:tcPrChange w:id="228" w:author="mehmet tepe" w:date="2017-08-23T09:50:00Z">
              <w:tcPr>
                <w:tcW w:w="778" w:type="pct"/>
                <w:tcBorders>
                  <w:top w:val="nil"/>
                  <w:left w:val="single" w:sz="4" w:space="0" w:color="auto"/>
                  <w:bottom w:val="single" w:sz="4" w:space="0" w:color="auto"/>
                  <w:right w:val="single" w:sz="4" w:space="0" w:color="auto"/>
                </w:tcBorders>
                <w:shd w:val="clear" w:color="auto" w:fill="auto"/>
                <w:noWrap/>
                <w:vAlign w:val="center"/>
              </w:tcPr>
            </w:tcPrChange>
          </w:tcPr>
          <w:p w:rsidR="00934CF1" w:rsidRDefault="00BF27B9" w:rsidP="00934CF1">
            <w:pPr>
              <w:spacing w:after="0" w:line="240" w:lineRule="auto"/>
              <w:rPr>
                <w:ins w:id="229" w:author="mehmet tepe" w:date="2017-08-23T09:44:00Z"/>
                <w:rFonts w:ascii="Calibri" w:eastAsia="Times New Roman" w:hAnsi="Calibri" w:cs="Calibri"/>
                <w:color w:val="000000"/>
                <w:sz w:val="18"/>
                <w:lang w:eastAsia="tr-TR"/>
              </w:rPr>
            </w:pPr>
            <w:ins w:id="230" w:author="mehmet tepe" w:date="2017-08-23T09:49:00Z">
              <w:r>
                <w:rPr>
                  <w:rFonts w:ascii="Calibri" w:eastAsia="Times New Roman" w:hAnsi="Calibri" w:cs="Calibri"/>
                  <w:color w:val="000000"/>
                  <w:sz w:val="18"/>
                  <w:lang w:eastAsia="tr-TR"/>
                </w:rPr>
                <w:t>Grup_</w:t>
              </w:r>
            </w:ins>
            <w:ins w:id="231" w:author="mehmet tepe" w:date="2017-08-23T09:44:00Z">
              <w:r w:rsidR="00934CF1">
                <w:rPr>
                  <w:rFonts w:ascii="Calibri" w:eastAsia="Times New Roman" w:hAnsi="Calibri" w:cs="Calibri"/>
                  <w:color w:val="000000"/>
                  <w:sz w:val="18"/>
                  <w:lang w:eastAsia="tr-TR"/>
                </w:rPr>
                <w:t>Unvan</w:t>
              </w:r>
            </w:ins>
          </w:p>
        </w:tc>
        <w:tc>
          <w:tcPr>
            <w:tcW w:w="363" w:type="pct"/>
            <w:tcBorders>
              <w:top w:val="nil"/>
              <w:left w:val="nil"/>
              <w:bottom w:val="single" w:sz="4" w:space="0" w:color="auto"/>
              <w:right w:val="single" w:sz="4" w:space="0" w:color="auto"/>
            </w:tcBorders>
            <w:shd w:val="clear" w:color="auto" w:fill="auto"/>
            <w:noWrap/>
            <w:vAlign w:val="center"/>
            <w:tcPrChange w:id="232" w:author="mehmet tepe" w:date="2017-08-23T09:50:00Z">
              <w:tcPr>
                <w:tcW w:w="36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233" w:author="mehmet tepe" w:date="2017-08-23T09:44:00Z"/>
                <w:rFonts w:ascii="Calibri" w:eastAsia="Times New Roman" w:hAnsi="Calibri" w:cs="Calibri"/>
                <w:color w:val="000000"/>
                <w:sz w:val="18"/>
                <w:lang w:eastAsia="tr-TR"/>
              </w:rPr>
            </w:pPr>
            <w:ins w:id="234" w:author="mehmet tepe" w:date="2017-08-23T09:44:00Z">
              <w:r w:rsidRPr="00FE4488">
                <w:rPr>
                  <w:rFonts w:ascii="Calibri" w:eastAsia="Times New Roman" w:hAnsi="Calibri" w:cs="Calibri"/>
                  <w:color w:val="000000"/>
                  <w:sz w:val="18"/>
                  <w:lang w:eastAsia="tr-TR"/>
                </w:rPr>
                <w:t>C(</w:t>
              </w:r>
              <w:r>
                <w:rPr>
                  <w:rFonts w:ascii="Calibri" w:eastAsia="Times New Roman" w:hAnsi="Calibri" w:cs="Calibri"/>
                  <w:color w:val="000000"/>
                  <w:sz w:val="18"/>
                  <w:lang w:eastAsia="tr-TR"/>
                </w:rPr>
                <w:t>100</w:t>
              </w:r>
              <w:r w:rsidRPr="00FE4488">
                <w:rPr>
                  <w:rFonts w:ascii="Calibri" w:eastAsia="Times New Roman" w:hAnsi="Calibri" w:cs="Calibri"/>
                  <w:color w:val="000000"/>
                  <w:sz w:val="18"/>
                  <w:lang w:eastAsia="tr-TR"/>
                </w:rPr>
                <w:t>)</w:t>
              </w:r>
            </w:ins>
          </w:p>
        </w:tc>
        <w:tc>
          <w:tcPr>
            <w:tcW w:w="570" w:type="pct"/>
            <w:tcBorders>
              <w:top w:val="nil"/>
              <w:left w:val="nil"/>
              <w:bottom w:val="single" w:sz="4" w:space="0" w:color="auto"/>
              <w:right w:val="single" w:sz="4" w:space="0" w:color="auto"/>
            </w:tcBorders>
            <w:shd w:val="clear" w:color="auto" w:fill="auto"/>
            <w:noWrap/>
            <w:vAlign w:val="center"/>
            <w:tcPrChange w:id="235" w:author="mehmet tepe" w:date="2017-08-23T09:50:00Z">
              <w:tcPr>
                <w:tcW w:w="57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236" w:author="mehmet tepe" w:date="2017-08-23T09:44:00Z"/>
                <w:rFonts w:ascii="Calibri" w:eastAsia="Times New Roman" w:hAnsi="Calibri" w:cs="Calibri"/>
                <w:color w:val="000000"/>
                <w:sz w:val="18"/>
                <w:lang w:eastAsia="tr-TR"/>
              </w:rPr>
            </w:pPr>
            <w:proofErr w:type="gramStart"/>
            <w:ins w:id="237" w:author="mehmet tepe" w:date="2017-08-23T09:44:00Z">
              <w:r w:rsidRPr="00FE4488">
                <w:rPr>
                  <w:rFonts w:ascii="Calibri" w:eastAsia="Times New Roman" w:hAnsi="Calibri" w:cs="Calibri"/>
                  <w:color w:val="000000"/>
                  <w:sz w:val="18"/>
                  <w:lang w:eastAsia="tr-TR"/>
                </w:rPr>
                <w:t>XXXXX...XXXXX</w:t>
              </w:r>
              <w:proofErr w:type="gramEnd"/>
            </w:ins>
          </w:p>
        </w:tc>
        <w:tc>
          <w:tcPr>
            <w:tcW w:w="339" w:type="pct"/>
            <w:tcBorders>
              <w:top w:val="nil"/>
              <w:left w:val="nil"/>
              <w:bottom w:val="single" w:sz="4" w:space="0" w:color="auto"/>
              <w:right w:val="single" w:sz="4" w:space="0" w:color="auto"/>
            </w:tcBorders>
            <w:shd w:val="clear" w:color="auto" w:fill="auto"/>
            <w:noWrap/>
            <w:vAlign w:val="center"/>
            <w:tcPrChange w:id="238" w:author="mehmet tepe" w:date="2017-08-23T09:50:00Z">
              <w:tcPr>
                <w:tcW w:w="344"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239" w:author="mehmet tepe" w:date="2017-08-23T09:44:00Z"/>
                <w:rFonts w:ascii="Calibri" w:eastAsia="Times New Roman" w:hAnsi="Calibri" w:cs="Calibri"/>
                <w:color w:val="000000"/>
                <w:sz w:val="18"/>
                <w:lang w:eastAsia="tr-TR"/>
              </w:rPr>
            </w:pPr>
            <w:ins w:id="240" w:author="mehmet tepe" w:date="2017-08-23T09:44:00Z">
              <w:r>
                <w:rPr>
                  <w:rFonts w:ascii="Calibri" w:eastAsia="Times New Roman" w:hAnsi="Calibri" w:cs="Calibri"/>
                  <w:color w:val="000000"/>
                  <w:sz w:val="18"/>
                  <w:lang w:eastAsia="tr-TR"/>
                </w:rPr>
                <w:t>Z</w:t>
              </w:r>
            </w:ins>
          </w:p>
        </w:tc>
        <w:tc>
          <w:tcPr>
            <w:tcW w:w="2715" w:type="pct"/>
            <w:tcBorders>
              <w:top w:val="nil"/>
              <w:left w:val="nil"/>
              <w:bottom w:val="single" w:sz="4" w:space="0" w:color="auto"/>
              <w:right w:val="single" w:sz="4" w:space="0" w:color="auto"/>
            </w:tcBorders>
            <w:shd w:val="clear" w:color="auto" w:fill="auto"/>
            <w:vAlign w:val="center"/>
            <w:tcPrChange w:id="241" w:author="mehmet tepe" w:date="2017-08-23T09:50:00Z">
              <w:tcPr>
                <w:tcW w:w="2754" w:type="pct"/>
                <w:tcBorders>
                  <w:top w:val="nil"/>
                  <w:left w:val="nil"/>
                  <w:bottom w:val="single" w:sz="4" w:space="0" w:color="auto"/>
                  <w:right w:val="single" w:sz="4" w:space="0" w:color="auto"/>
                </w:tcBorders>
                <w:shd w:val="clear" w:color="auto" w:fill="auto"/>
                <w:vAlign w:val="center"/>
              </w:tcPr>
            </w:tcPrChange>
          </w:tcPr>
          <w:p w:rsidR="00934CF1" w:rsidRPr="00FE4488" w:rsidRDefault="00934CF1" w:rsidP="00934CF1">
            <w:pPr>
              <w:spacing w:after="0" w:line="240" w:lineRule="auto"/>
              <w:rPr>
                <w:ins w:id="242" w:author="mehmet tepe" w:date="2017-08-23T09:44:00Z"/>
                <w:rFonts w:ascii="Calibri" w:eastAsia="Times New Roman" w:hAnsi="Calibri" w:cs="Calibri"/>
                <w:color w:val="000000"/>
                <w:sz w:val="18"/>
                <w:lang w:eastAsia="tr-TR"/>
              </w:rPr>
            </w:pPr>
            <w:ins w:id="243" w:author="mehmet tepe" w:date="2017-08-23T09:44:00Z">
              <w:r>
                <w:rPr>
                  <w:rFonts w:ascii="Calibri" w:eastAsia="Times New Roman" w:hAnsi="Calibri" w:cs="Calibri"/>
                  <w:color w:val="000000"/>
                  <w:sz w:val="18"/>
                  <w:lang w:eastAsia="tr-TR"/>
                </w:rPr>
                <w:t xml:space="preserve">Emeklilik şirketinin unvanıdır. Liste No: </w:t>
              </w:r>
              <w:proofErr w:type="gramStart"/>
              <w:r>
                <w:rPr>
                  <w:rFonts w:ascii="Calibri" w:eastAsia="Times New Roman" w:hAnsi="Calibri" w:cs="Calibri"/>
                  <w:color w:val="000000"/>
                  <w:sz w:val="18"/>
                  <w:lang w:eastAsia="tr-TR"/>
                </w:rPr>
                <w:t>2.1</w:t>
              </w:r>
              <w:proofErr w:type="gramEnd"/>
            </w:ins>
          </w:p>
        </w:tc>
      </w:tr>
      <w:tr w:rsidR="00934CF1" w:rsidRPr="00FE4488" w:rsidTr="00BF27B9">
        <w:trPr>
          <w:trHeight w:val="20"/>
          <w:ins w:id="244" w:author="mehmet tepe" w:date="2017-08-23T09:44:00Z"/>
          <w:trPrChange w:id="245" w:author="mehmet tepe" w:date="2017-08-23T09:50:00Z">
            <w:trPr>
              <w:trHeight w:val="20"/>
            </w:trPr>
          </w:trPrChange>
        </w:trPr>
        <w:tc>
          <w:tcPr>
            <w:tcW w:w="174" w:type="pct"/>
            <w:tcBorders>
              <w:top w:val="nil"/>
              <w:left w:val="single" w:sz="4" w:space="0" w:color="auto"/>
              <w:bottom w:val="single" w:sz="4" w:space="0" w:color="auto"/>
              <w:right w:val="single" w:sz="4" w:space="0" w:color="auto"/>
            </w:tcBorders>
            <w:vAlign w:val="center"/>
            <w:tcPrChange w:id="246" w:author="mehmet tepe" w:date="2017-08-23T09:50:00Z">
              <w:tcPr>
                <w:tcW w:w="177" w:type="pct"/>
                <w:tcBorders>
                  <w:top w:val="nil"/>
                  <w:left w:val="single" w:sz="4" w:space="0" w:color="auto"/>
                  <w:bottom w:val="single" w:sz="4" w:space="0" w:color="auto"/>
                  <w:right w:val="single" w:sz="4" w:space="0" w:color="auto"/>
                </w:tcBorders>
                <w:vAlign w:val="center"/>
              </w:tcPr>
            </w:tcPrChange>
          </w:tcPr>
          <w:p w:rsidR="00934CF1" w:rsidRDefault="00934CF1" w:rsidP="00934CF1">
            <w:pPr>
              <w:spacing w:after="0"/>
              <w:rPr>
                <w:ins w:id="247" w:author="mehmet tepe" w:date="2017-08-23T09:44:00Z"/>
                <w:rFonts w:ascii="Calibri" w:hAnsi="Calibri" w:cs="Calibri"/>
                <w:color w:val="000000"/>
                <w:sz w:val="18"/>
                <w:szCs w:val="18"/>
              </w:rPr>
            </w:pPr>
            <w:ins w:id="248" w:author="mehmet tepe" w:date="2017-08-23T09:44:00Z">
              <w:r>
                <w:rPr>
                  <w:rFonts w:ascii="Calibri" w:hAnsi="Calibri" w:cs="Calibri"/>
                  <w:color w:val="000000"/>
                  <w:sz w:val="18"/>
                  <w:szCs w:val="18"/>
                </w:rPr>
                <w:t>5</w:t>
              </w:r>
            </w:ins>
          </w:p>
        </w:tc>
        <w:tc>
          <w:tcPr>
            <w:tcW w:w="839" w:type="pct"/>
            <w:tcBorders>
              <w:top w:val="nil"/>
              <w:left w:val="single" w:sz="4" w:space="0" w:color="auto"/>
              <w:bottom w:val="single" w:sz="4" w:space="0" w:color="auto"/>
              <w:right w:val="single" w:sz="4" w:space="0" w:color="auto"/>
            </w:tcBorders>
            <w:shd w:val="clear" w:color="auto" w:fill="auto"/>
            <w:noWrap/>
            <w:vAlign w:val="center"/>
            <w:tcPrChange w:id="249" w:author="mehmet tepe" w:date="2017-08-23T09:50:00Z">
              <w:tcPr>
                <w:tcW w:w="778" w:type="pct"/>
                <w:tcBorders>
                  <w:top w:val="nil"/>
                  <w:left w:val="single" w:sz="4" w:space="0" w:color="auto"/>
                  <w:bottom w:val="single" w:sz="4" w:space="0" w:color="auto"/>
                  <w:right w:val="single" w:sz="4" w:space="0" w:color="auto"/>
                </w:tcBorders>
                <w:shd w:val="clear" w:color="auto" w:fill="auto"/>
                <w:noWrap/>
                <w:vAlign w:val="center"/>
              </w:tcPr>
            </w:tcPrChange>
          </w:tcPr>
          <w:p w:rsidR="00934CF1" w:rsidRPr="00FE4488" w:rsidRDefault="00934CF1" w:rsidP="00BF27B9">
            <w:pPr>
              <w:spacing w:after="0" w:line="240" w:lineRule="auto"/>
              <w:rPr>
                <w:ins w:id="250" w:author="mehmet tepe" w:date="2017-08-23T09:44:00Z"/>
                <w:rFonts w:ascii="Calibri" w:eastAsia="Times New Roman" w:hAnsi="Calibri" w:cs="Calibri"/>
                <w:color w:val="000000"/>
                <w:sz w:val="18"/>
                <w:lang w:eastAsia="tr-TR"/>
              </w:rPr>
            </w:pPr>
            <w:ins w:id="251" w:author="mehmet tepe" w:date="2017-08-23T09:44:00Z">
              <w:r>
                <w:rPr>
                  <w:rFonts w:ascii="Calibri" w:eastAsia="Times New Roman" w:hAnsi="Calibri" w:cs="Calibri"/>
                  <w:color w:val="000000"/>
                  <w:sz w:val="18"/>
                  <w:lang w:eastAsia="tr-TR"/>
                </w:rPr>
                <w:t>BasTar_</w:t>
              </w:r>
            </w:ins>
            <w:ins w:id="252" w:author="mehmet tepe" w:date="2017-08-23T09:50:00Z">
              <w:r w:rsidR="00BF27B9">
                <w:rPr>
                  <w:rFonts w:ascii="Calibri" w:eastAsia="Times New Roman" w:hAnsi="Calibri" w:cs="Calibri"/>
                  <w:color w:val="000000"/>
                  <w:sz w:val="18"/>
                  <w:lang w:eastAsia="tr-TR"/>
                </w:rPr>
                <w:t>Grup</w:t>
              </w:r>
            </w:ins>
            <w:ins w:id="253" w:author="mehmet tepe" w:date="2017-08-23T09:44:00Z">
              <w:r w:rsidRPr="00FE4488">
                <w:rPr>
                  <w:rFonts w:ascii="Calibri" w:eastAsia="Times New Roman" w:hAnsi="Calibri" w:cs="Calibri"/>
                  <w:color w:val="000000"/>
                  <w:sz w:val="18"/>
                  <w:lang w:eastAsia="tr-TR"/>
                </w:rPr>
                <w:t>TopBirikim</w:t>
              </w:r>
            </w:ins>
          </w:p>
        </w:tc>
        <w:tc>
          <w:tcPr>
            <w:tcW w:w="363" w:type="pct"/>
            <w:tcBorders>
              <w:top w:val="nil"/>
              <w:left w:val="nil"/>
              <w:bottom w:val="single" w:sz="4" w:space="0" w:color="auto"/>
              <w:right w:val="single" w:sz="4" w:space="0" w:color="auto"/>
            </w:tcBorders>
            <w:shd w:val="clear" w:color="auto" w:fill="auto"/>
            <w:noWrap/>
            <w:vAlign w:val="center"/>
            <w:tcPrChange w:id="254" w:author="mehmet tepe" w:date="2017-08-23T09:50:00Z">
              <w:tcPr>
                <w:tcW w:w="36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255" w:author="mehmet tepe" w:date="2017-08-23T09:44:00Z"/>
                <w:rFonts w:ascii="Calibri" w:eastAsia="Times New Roman" w:hAnsi="Calibri" w:cs="Calibri"/>
                <w:color w:val="000000"/>
                <w:sz w:val="18"/>
                <w:lang w:eastAsia="tr-TR"/>
              </w:rPr>
            </w:pPr>
            <w:ins w:id="256" w:author="mehmet tepe" w:date="2017-08-23T09:44:00Z">
              <w:r w:rsidRPr="00FE4488">
                <w:rPr>
                  <w:rFonts w:ascii="Calibri" w:eastAsia="Times New Roman" w:hAnsi="Calibri" w:cs="Calibri"/>
                  <w:color w:val="000000"/>
                  <w:sz w:val="18"/>
                  <w:lang w:eastAsia="tr-TR"/>
                </w:rPr>
                <w:t>N(22,6)</w:t>
              </w:r>
            </w:ins>
          </w:p>
        </w:tc>
        <w:tc>
          <w:tcPr>
            <w:tcW w:w="570" w:type="pct"/>
            <w:tcBorders>
              <w:top w:val="nil"/>
              <w:left w:val="nil"/>
              <w:bottom w:val="single" w:sz="4" w:space="0" w:color="auto"/>
              <w:right w:val="single" w:sz="4" w:space="0" w:color="auto"/>
            </w:tcBorders>
            <w:shd w:val="clear" w:color="auto" w:fill="auto"/>
            <w:noWrap/>
            <w:vAlign w:val="center"/>
            <w:tcPrChange w:id="257" w:author="mehmet tepe" w:date="2017-08-23T09:50:00Z">
              <w:tcPr>
                <w:tcW w:w="57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258" w:author="mehmet tepe" w:date="2017-08-23T09:44:00Z"/>
                <w:rFonts w:ascii="Calibri" w:eastAsia="Times New Roman" w:hAnsi="Calibri" w:cs="Calibri"/>
                <w:color w:val="000000"/>
                <w:sz w:val="18"/>
                <w:lang w:eastAsia="tr-TR"/>
              </w:rPr>
            </w:pPr>
            <w:ins w:id="259" w:author="mehmet tepe" w:date="2017-08-23T09:44:00Z">
              <w:r>
                <w:rPr>
                  <w:rFonts w:ascii="Calibri" w:eastAsia="Times New Roman" w:hAnsi="Calibri" w:cs="Calibri"/>
                  <w:color w:val="000000"/>
                  <w:sz w:val="18"/>
                  <w:lang w:eastAsia="tr-TR"/>
                </w:rPr>
                <w:t>000…000</w:t>
              </w:r>
              <w:r w:rsidRPr="00FE4488">
                <w:rPr>
                  <w:rFonts w:ascii="Calibri" w:eastAsia="Times New Roman" w:hAnsi="Calibri" w:cs="Calibri"/>
                  <w:color w:val="000000"/>
                  <w:sz w:val="18"/>
                  <w:lang w:eastAsia="tr-TR"/>
                </w:rPr>
                <w:t>,</w:t>
              </w:r>
              <w:r>
                <w:rPr>
                  <w:rFonts w:ascii="Calibri" w:eastAsia="Times New Roman" w:hAnsi="Calibri" w:cs="Calibri"/>
                  <w:color w:val="000000"/>
                  <w:sz w:val="18"/>
                  <w:lang w:eastAsia="tr-TR"/>
                </w:rPr>
                <w:t>0000</w:t>
              </w:r>
            </w:ins>
          </w:p>
        </w:tc>
        <w:tc>
          <w:tcPr>
            <w:tcW w:w="339" w:type="pct"/>
            <w:tcBorders>
              <w:top w:val="nil"/>
              <w:left w:val="nil"/>
              <w:bottom w:val="single" w:sz="4" w:space="0" w:color="auto"/>
              <w:right w:val="single" w:sz="4" w:space="0" w:color="auto"/>
            </w:tcBorders>
            <w:shd w:val="clear" w:color="auto" w:fill="auto"/>
            <w:noWrap/>
            <w:vAlign w:val="center"/>
            <w:tcPrChange w:id="260" w:author="mehmet tepe" w:date="2017-08-23T09:50:00Z">
              <w:tcPr>
                <w:tcW w:w="344"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261" w:author="mehmet tepe" w:date="2017-08-23T09:44:00Z"/>
                <w:rFonts w:ascii="Calibri" w:eastAsia="Times New Roman" w:hAnsi="Calibri" w:cs="Calibri"/>
                <w:color w:val="000000"/>
                <w:sz w:val="18"/>
                <w:lang w:eastAsia="tr-TR"/>
              </w:rPr>
            </w:pPr>
            <w:ins w:id="262" w:author="mehmet tepe" w:date="2017-08-23T09:44:00Z">
              <w:r w:rsidRPr="00FE4488">
                <w:rPr>
                  <w:rFonts w:ascii="Calibri" w:eastAsia="Times New Roman" w:hAnsi="Calibri" w:cs="Calibri"/>
                  <w:color w:val="000000"/>
                  <w:sz w:val="18"/>
                  <w:lang w:eastAsia="tr-TR"/>
                </w:rPr>
                <w:t>Z</w:t>
              </w:r>
            </w:ins>
          </w:p>
        </w:tc>
        <w:tc>
          <w:tcPr>
            <w:tcW w:w="2715" w:type="pct"/>
            <w:tcBorders>
              <w:top w:val="nil"/>
              <w:left w:val="nil"/>
              <w:bottom w:val="single" w:sz="4" w:space="0" w:color="auto"/>
              <w:right w:val="single" w:sz="4" w:space="0" w:color="auto"/>
            </w:tcBorders>
            <w:shd w:val="clear" w:color="auto" w:fill="auto"/>
            <w:vAlign w:val="center"/>
            <w:tcPrChange w:id="263" w:author="mehmet tepe" w:date="2017-08-23T09:50:00Z">
              <w:tcPr>
                <w:tcW w:w="2754" w:type="pct"/>
                <w:tcBorders>
                  <w:top w:val="nil"/>
                  <w:left w:val="nil"/>
                  <w:bottom w:val="single" w:sz="4" w:space="0" w:color="auto"/>
                  <w:right w:val="single" w:sz="4" w:space="0" w:color="auto"/>
                </w:tcBorders>
                <w:shd w:val="clear" w:color="auto" w:fill="auto"/>
                <w:vAlign w:val="center"/>
              </w:tcPr>
            </w:tcPrChange>
          </w:tcPr>
          <w:p w:rsidR="00934CF1" w:rsidRPr="00FE4488" w:rsidRDefault="00934CF1" w:rsidP="00934CF1">
            <w:pPr>
              <w:spacing w:after="0" w:line="240" w:lineRule="auto"/>
              <w:rPr>
                <w:ins w:id="264" w:author="mehmet tepe" w:date="2017-08-23T09:44:00Z"/>
                <w:rFonts w:ascii="Calibri" w:eastAsia="Times New Roman" w:hAnsi="Calibri" w:cs="Calibri"/>
                <w:color w:val="000000"/>
                <w:sz w:val="18"/>
                <w:lang w:eastAsia="tr-TR"/>
              </w:rPr>
            </w:pPr>
            <w:ins w:id="265" w:author="mehmet tepe" w:date="2017-08-23T09:44:00Z">
              <w:r>
                <w:rPr>
                  <w:rFonts w:ascii="Calibri" w:eastAsia="Times New Roman" w:hAnsi="Calibri" w:cs="Calibri"/>
                  <w:color w:val="000000"/>
                  <w:sz w:val="18"/>
                  <w:lang w:eastAsia="tr-TR"/>
                </w:rPr>
                <w:t xml:space="preserve">Rapora esas Başlangıç Tarihi </w:t>
              </w:r>
            </w:ins>
            <w:ins w:id="266" w:author="mehmet tepe" w:date="2017-08-23T09:52:00Z">
              <w:r w:rsidR="00BF27B9">
                <w:rPr>
                  <w:rFonts w:ascii="Calibri" w:eastAsia="Times New Roman" w:hAnsi="Calibri" w:cs="Calibri"/>
                  <w:color w:val="000000"/>
                  <w:sz w:val="18"/>
                  <w:lang w:eastAsia="tr-TR"/>
                </w:rPr>
                <w:t xml:space="preserve">itibarıyla </w:t>
              </w:r>
            </w:ins>
            <w:ins w:id="267" w:author="mehmet tepe" w:date="2017-08-23T09:51:00Z">
              <w:r w:rsidR="00BF27B9">
                <w:rPr>
                  <w:rFonts w:ascii="Calibri" w:eastAsia="Times New Roman" w:hAnsi="Calibri" w:cs="Calibri"/>
                  <w:color w:val="000000"/>
                  <w:sz w:val="18"/>
                  <w:lang w:eastAsia="tr-TR"/>
                </w:rPr>
                <w:t xml:space="preserve">grup kapsamında yer alan sözleşmelerdeki </w:t>
              </w:r>
            </w:ins>
            <w:ins w:id="268" w:author="mehmet tepe" w:date="2017-08-23T09:44:00Z">
              <w:r>
                <w:rPr>
                  <w:rFonts w:ascii="Calibri" w:eastAsia="Times New Roman" w:hAnsi="Calibri" w:cs="Calibri"/>
                  <w:color w:val="000000"/>
                  <w:sz w:val="18"/>
                  <w:lang w:eastAsia="tr-TR"/>
                </w:rPr>
                <w:t>toplam birikim tutarıdır.</w:t>
              </w:r>
            </w:ins>
            <w:ins w:id="269" w:author="mehmet tepe" w:date="2017-08-23T09:51:00Z">
              <w:r w:rsidR="00BF27B9">
                <w:rPr>
                  <w:rFonts w:ascii="Calibri" w:eastAsia="Times New Roman" w:hAnsi="Calibri" w:cs="Calibri"/>
                  <w:color w:val="000000"/>
                  <w:sz w:val="18"/>
                  <w:lang w:eastAsia="tr-TR"/>
                </w:rPr>
                <w:t xml:space="preserve"> (DK hesabı hariç)</w:t>
              </w:r>
            </w:ins>
          </w:p>
        </w:tc>
      </w:tr>
      <w:tr w:rsidR="00934CF1" w:rsidRPr="00FE4488" w:rsidTr="00BF27B9">
        <w:trPr>
          <w:trHeight w:val="20"/>
          <w:ins w:id="270" w:author="mehmet tepe" w:date="2017-08-23T09:44:00Z"/>
          <w:trPrChange w:id="271" w:author="mehmet tepe" w:date="2017-08-23T09:50:00Z">
            <w:trPr>
              <w:trHeight w:val="20"/>
            </w:trPr>
          </w:trPrChange>
        </w:trPr>
        <w:tc>
          <w:tcPr>
            <w:tcW w:w="174" w:type="pct"/>
            <w:tcBorders>
              <w:top w:val="nil"/>
              <w:left w:val="single" w:sz="4" w:space="0" w:color="auto"/>
              <w:bottom w:val="single" w:sz="4" w:space="0" w:color="auto"/>
              <w:right w:val="single" w:sz="4" w:space="0" w:color="auto"/>
            </w:tcBorders>
            <w:vAlign w:val="center"/>
            <w:tcPrChange w:id="272" w:author="mehmet tepe" w:date="2017-08-23T09:50:00Z">
              <w:tcPr>
                <w:tcW w:w="177" w:type="pct"/>
                <w:tcBorders>
                  <w:top w:val="nil"/>
                  <w:left w:val="single" w:sz="4" w:space="0" w:color="auto"/>
                  <w:bottom w:val="single" w:sz="4" w:space="0" w:color="auto"/>
                  <w:right w:val="single" w:sz="4" w:space="0" w:color="auto"/>
                </w:tcBorders>
                <w:vAlign w:val="center"/>
              </w:tcPr>
            </w:tcPrChange>
          </w:tcPr>
          <w:p w:rsidR="00934CF1" w:rsidRDefault="00934CF1" w:rsidP="00934CF1">
            <w:pPr>
              <w:spacing w:after="0"/>
              <w:rPr>
                <w:ins w:id="273" w:author="mehmet tepe" w:date="2017-08-23T09:44:00Z"/>
                <w:rFonts w:ascii="Calibri" w:hAnsi="Calibri" w:cs="Calibri"/>
                <w:color w:val="000000"/>
                <w:sz w:val="18"/>
                <w:szCs w:val="18"/>
              </w:rPr>
            </w:pPr>
            <w:ins w:id="274" w:author="mehmet tepe" w:date="2017-08-23T09:44:00Z">
              <w:r>
                <w:rPr>
                  <w:rFonts w:ascii="Calibri" w:hAnsi="Calibri" w:cs="Calibri"/>
                  <w:color w:val="000000"/>
                  <w:sz w:val="18"/>
                  <w:szCs w:val="18"/>
                </w:rPr>
                <w:t>6</w:t>
              </w:r>
            </w:ins>
          </w:p>
        </w:tc>
        <w:tc>
          <w:tcPr>
            <w:tcW w:w="839" w:type="pct"/>
            <w:tcBorders>
              <w:top w:val="nil"/>
              <w:left w:val="single" w:sz="4" w:space="0" w:color="auto"/>
              <w:bottom w:val="single" w:sz="4" w:space="0" w:color="auto"/>
              <w:right w:val="single" w:sz="4" w:space="0" w:color="auto"/>
            </w:tcBorders>
            <w:shd w:val="clear" w:color="auto" w:fill="auto"/>
            <w:noWrap/>
            <w:vAlign w:val="center"/>
            <w:tcPrChange w:id="275" w:author="mehmet tepe" w:date="2017-08-23T09:50:00Z">
              <w:tcPr>
                <w:tcW w:w="778" w:type="pct"/>
                <w:tcBorders>
                  <w:top w:val="nil"/>
                  <w:left w:val="single" w:sz="4" w:space="0" w:color="auto"/>
                  <w:bottom w:val="single" w:sz="4" w:space="0" w:color="auto"/>
                  <w:right w:val="single" w:sz="4" w:space="0" w:color="auto"/>
                </w:tcBorders>
                <w:shd w:val="clear" w:color="auto" w:fill="auto"/>
                <w:noWrap/>
                <w:vAlign w:val="center"/>
              </w:tcPr>
            </w:tcPrChange>
          </w:tcPr>
          <w:p w:rsidR="00934CF1" w:rsidRPr="00FE4488" w:rsidRDefault="00934CF1" w:rsidP="00BF27B9">
            <w:pPr>
              <w:spacing w:after="0" w:line="240" w:lineRule="auto"/>
              <w:rPr>
                <w:ins w:id="276" w:author="mehmet tepe" w:date="2017-08-23T09:44:00Z"/>
                <w:rFonts w:ascii="Calibri" w:eastAsia="Times New Roman" w:hAnsi="Calibri" w:cs="Calibri"/>
                <w:color w:val="000000"/>
                <w:sz w:val="18"/>
                <w:lang w:eastAsia="tr-TR"/>
              </w:rPr>
            </w:pPr>
            <w:ins w:id="277" w:author="mehmet tepe" w:date="2017-08-23T09:44:00Z">
              <w:r>
                <w:rPr>
                  <w:rFonts w:ascii="Calibri" w:eastAsia="Times New Roman" w:hAnsi="Calibri" w:cs="Calibri"/>
                  <w:color w:val="000000"/>
                  <w:sz w:val="18"/>
                  <w:lang w:eastAsia="tr-TR"/>
                </w:rPr>
                <w:t>BitTar_</w:t>
              </w:r>
            </w:ins>
            <w:ins w:id="278" w:author="mehmet tepe" w:date="2017-08-23T09:50:00Z">
              <w:r w:rsidR="00BF27B9">
                <w:rPr>
                  <w:rFonts w:ascii="Calibri" w:eastAsia="Times New Roman" w:hAnsi="Calibri" w:cs="Calibri"/>
                  <w:color w:val="000000"/>
                  <w:sz w:val="18"/>
                  <w:lang w:eastAsia="tr-TR"/>
                </w:rPr>
                <w:t>Grup</w:t>
              </w:r>
            </w:ins>
            <w:ins w:id="279" w:author="mehmet tepe" w:date="2017-08-23T09:44:00Z">
              <w:r w:rsidRPr="00FE4488">
                <w:rPr>
                  <w:rFonts w:ascii="Calibri" w:eastAsia="Times New Roman" w:hAnsi="Calibri" w:cs="Calibri"/>
                  <w:color w:val="000000"/>
                  <w:sz w:val="18"/>
                  <w:lang w:eastAsia="tr-TR"/>
                </w:rPr>
                <w:t>TopBirikim</w:t>
              </w:r>
            </w:ins>
          </w:p>
        </w:tc>
        <w:tc>
          <w:tcPr>
            <w:tcW w:w="363" w:type="pct"/>
            <w:tcBorders>
              <w:top w:val="nil"/>
              <w:left w:val="nil"/>
              <w:bottom w:val="single" w:sz="4" w:space="0" w:color="auto"/>
              <w:right w:val="single" w:sz="4" w:space="0" w:color="auto"/>
            </w:tcBorders>
            <w:shd w:val="clear" w:color="auto" w:fill="auto"/>
            <w:noWrap/>
            <w:vAlign w:val="center"/>
            <w:tcPrChange w:id="280" w:author="mehmet tepe" w:date="2017-08-23T09:50:00Z">
              <w:tcPr>
                <w:tcW w:w="36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281" w:author="mehmet tepe" w:date="2017-08-23T09:44:00Z"/>
                <w:rFonts w:ascii="Calibri" w:eastAsia="Times New Roman" w:hAnsi="Calibri" w:cs="Calibri"/>
                <w:color w:val="000000"/>
                <w:sz w:val="18"/>
                <w:lang w:eastAsia="tr-TR"/>
              </w:rPr>
            </w:pPr>
            <w:ins w:id="282" w:author="mehmet tepe" w:date="2017-08-23T09:44:00Z">
              <w:r w:rsidRPr="00FE4488">
                <w:rPr>
                  <w:rFonts w:ascii="Calibri" w:eastAsia="Times New Roman" w:hAnsi="Calibri" w:cs="Calibri"/>
                  <w:color w:val="000000"/>
                  <w:sz w:val="18"/>
                  <w:lang w:eastAsia="tr-TR"/>
                </w:rPr>
                <w:t>N(22,6)</w:t>
              </w:r>
            </w:ins>
          </w:p>
        </w:tc>
        <w:tc>
          <w:tcPr>
            <w:tcW w:w="570" w:type="pct"/>
            <w:tcBorders>
              <w:top w:val="nil"/>
              <w:left w:val="nil"/>
              <w:bottom w:val="single" w:sz="4" w:space="0" w:color="auto"/>
              <w:right w:val="single" w:sz="4" w:space="0" w:color="auto"/>
            </w:tcBorders>
            <w:shd w:val="clear" w:color="auto" w:fill="auto"/>
            <w:noWrap/>
            <w:vAlign w:val="center"/>
            <w:tcPrChange w:id="283" w:author="mehmet tepe" w:date="2017-08-23T09:50:00Z">
              <w:tcPr>
                <w:tcW w:w="57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284" w:author="mehmet tepe" w:date="2017-08-23T09:44:00Z"/>
                <w:rFonts w:ascii="Calibri" w:eastAsia="Times New Roman" w:hAnsi="Calibri" w:cs="Calibri"/>
                <w:color w:val="000000"/>
                <w:sz w:val="18"/>
                <w:lang w:eastAsia="tr-TR"/>
              </w:rPr>
            </w:pPr>
            <w:ins w:id="285" w:author="mehmet tepe" w:date="2017-08-23T09:44:00Z">
              <w:r>
                <w:rPr>
                  <w:rFonts w:ascii="Calibri" w:eastAsia="Times New Roman" w:hAnsi="Calibri" w:cs="Calibri"/>
                  <w:color w:val="000000"/>
                  <w:sz w:val="18"/>
                  <w:lang w:eastAsia="tr-TR"/>
                </w:rPr>
                <w:t>000…000</w:t>
              </w:r>
              <w:r w:rsidRPr="00FE4488">
                <w:rPr>
                  <w:rFonts w:ascii="Calibri" w:eastAsia="Times New Roman" w:hAnsi="Calibri" w:cs="Calibri"/>
                  <w:color w:val="000000"/>
                  <w:sz w:val="18"/>
                  <w:lang w:eastAsia="tr-TR"/>
                </w:rPr>
                <w:t>,</w:t>
              </w:r>
              <w:r>
                <w:rPr>
                  <w:rFonts w:ascii="Calibri" w:eastAsia="Times New Roman" w:hAnsi="Calibri" w:cs="Calibri"/>
                  <w:color w:val="000000"/>
                  <w:sz w:val="18"/>
                  <w:lang w:eastAsia="tr-TR"/>
                </w:rPr>
                <w:t>0000</w:t>
              </w:r>
            </w:ins>
          </w:p>
        </w:tc>
        <w:tc>
          <w:tcPr>
            <w:tcW w:w="339" w:type="pct"/>
            <w:tcBorders>
              <w:top w:val="nil"/>
              <w:left w:val="nil"/>
              <w:bottom w:val="single" w:sz="4" w:space="0" w:color="auto"/>
              <w:right w:val="single" w:sz="4" w:space="0" w:color="auto"/>
            </w:tcBorders>
            <w:shd w:val="clear" w:color="auto" w:fill="auto"/>
            <w:noWrap/>
            <w:vAlign w:val="center"/>
            <w:tcPrChange w:id="286" w:author="mehmet tepe" w:date="2017-08-23T09:50:00Z">
              <w:tcPr>
                <w:tcW w:w="344"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287" w:author="mehmet tepe" w:date="2017-08-23T09:44:00Z"/>
                <w:rFonts w:ascii="Calibri" w:eastAsia="Times New Roman" w:hAnsi="Calibri" w:cs="Calibri"/>
                <w:color w:val="000000"/>
                <w:sz w:val="18"/>
                <w:lang w:eastAsia="tr-TR"/>
              </w:rPr>
            </w:pPr>
            <w:ins w:id="288" w:author="mehmet tepe" w:date="2017-08-23T09:44:00Z">
              <w:r w:rsidRPr="00FE4488">
                <w:rPr>
                  <w:rFonts w:ascii="Calibri" w:eastAsia="Times New Roman" w:hAnsi="Calibri" w:cs="Calibri"/>
                  <w:color w:val="000000"/>
                  <w:sz w:val="18"/>
                  <w:lang w:eastAsia="tr-TR"/>
                </w:rPr>
                <w:t>Z</w:t>
              </w:r>
            </w:ins>
          </w:p>
        </w:tc>
        <w:tc>
          <w:tcPr>
            <w:tcW w:w="2715" w:type="pct"/>
            <w:tcBorders>
              <w:top w:val="nil"/>
              <w:left w:val="nil"/>
              <w:bottom w:val="single" w:sz="4" w:space="0" w:color="auto"/>
              <w:right w:val="single" w:sz="4" w:space="0" w:color="auto"/>
            </w:tcBorders>
            <w:shd w:val="clear" w:color="auto" w:fill="auto"/>
            <w:vAlign w:val="center"/>
            <w:tcPrChange w:id="289" w:author="mehmet tepe" w:date="2017-08-23T09:50:00Z">
              <w:tcPr>
                <w:tcW w:w="2754" w:type="pct"/>
                <w:tcBorders>
                  <w:top w:val="nil"/>
                  <w:left w:val="nil"/>
                  <w:bottom w:val="single" w:sz="4" w:space="0" w:color="auto"/>
                  <w:right w:val="single" w:sz="4" w:space="0" w:color="auto"/>
                </w:tcBorders>
                <w:shd w:val="clear" w:color="auto" w:fill="auto"/>
                <w:vAlign w:val="center"/>
              </w:tcPr>
            </w:tcPrChange>
          </w:tcPr>
          <w:p w:rsidR="00934CF1" w:rsidRPr="00FE4488" w:rsidRDefault="00934CF1" w:rsidP="00BF27B9">
            <w:pPr>
              <w:spacing w:after="0" w:line="240" w:lineRule="auto"/>
              <w:rPr>
                <w:ins w:id="290" w:author="mehmet tepe" w:date="2017-08-23T09:44:00Z"/>
                <w:rFonts w:ascii="Calibri" w:eastAsia="Times New Roman" w:hAnsi="Calibri" w:cs="Calibri"/>
                <w:color w:val="000000"/>
                <w:sz w:val="18"/>
                <w:lang w:eastAsia="tr-TR"/>
              </w:rPr>
            </w:pPr>
            <w:ins w:id="291" w:author="mehmet tepe" w:date="2017-08-23T09:44:00Z">
              <w:r>
                <w:rPr>
                  <w:rFonts w:ascii="Calibri" w:eastAsia="Times New Roman" w:hAnsi="Calibri" w:cs="Calibri"/>
                  <w:color w:val="000000"/>
                  <w:sz w:val="18"/>
                  <w:lang w:eastAsia="tr-TR"/>
                </w:rPr>
                <w:t xml:space="preserve">Rapora esas Bitiş Tarihi itibarıyla </w:t>
              </w:r>
            </w:ins>
            <w:ins w:id="292" w:author="mehmet tepe" w:date="2017-08-23T09:51:00Z">
              <w:r w:rsidR="00BF27B9">
                <w:rPr>
                  <w:rFonts w:ascii="Calibri" w:eastAsia="Times New Roman" w:hAnsi="Calibri" w:cs="Calibri"/>
                  <w:color w:val="000000"/>
                  <w:sz w:val="18"/>
                  <w:lang w:eastAsia="tr-TR"/>
                </w:rPr>
                <w:t>grup kapsamında yer alan sözleşmelerdeki</w:t>
              </w:r>
            </w:ins>
            <w:ins w:id="293" w:author="mehmet tepe" w:date="2017-08-23T09:44:00Z">
              <w:r>
                <w:rPr>
                  <w:rFonts w:ascii="Calibri" w:eastAsia="Times New Roman" w:hAnsi="Calibri" w:cs="Calibri"/>
                  <w:color w:val="000000"/>
                  <w:sz w:val="18"/>
                  <w:lang w:eastAsia="tr-TR"/>
                </w:rPr>
                <w:t xml:space="preserve"> toplam birikim tutarıdır.</w:t>
              </w:r>
            </w:ins>
            <w:ins w:id="294" w:author="mehmet tepe" w:date="2017-08-23T09:51:00Z">
              <w:r w:rsidR="00BF27B9">
                <w:rPr>
                  <w:rFonts w:ascii="Calibri" w:eastAsia="Times New Roman" w:hAnsi="Calibri" w:cs="Calibri"/>
                  <w:color w:val="000000"/>
                  <w:sz w:val="18"/>
                  <w:lang w:eastAsia="tr-TR"/>
                </w:rPr>
                <w:t xml:space="preserve"> </w:t>
              </w:r>
              <w:r w:rsidR="00BF27B9">
                <w:rPr>
                  <w:rFonts w:ascii="Calibri" w:eastAsia="Times New Roman" w:hAnsi="Calibri" w:cs="Calibri"/>
                  <w:color w:val="000000"/>
                  <w:sz w:val="18"/>
                  <w:lang w:eastAsia="tr-TR"/>
                </w:rPr>
                <w:t>(DK hesabı hariç)</w:t>
              </w:r>
            </w:ins>
          </w:p>
        </w:tc>
      </w:tr>
      <w:tr w:rsidR="00934CF1" w:rsidRPr="00FE4488" w:rsidTr="00BF27B9">
        <w:trPr>
          <w:trHeight w:val="20"/>
          <w:ins w:id="295" w:author="mehmet tepe" w:date="2017-08-23T09:44:00Z"/>
          <w:trPrChange w:id="296" w:author="mehmet tepe" w:date="2017-08-23T09:50:00Z">
            <w:trPr>
              <w:trHeight w:val="20"/>
            </w:trPr>
          </w:trPrChange>
        </w:trPr>
        <w:tc>
          <w:tcPr>
            <w:tcW w:w="174" w:type="pct"/>
            <w:tcBorders>
              <w:top w:val="nil"/>
              <w:left w:val="single" w:sz="4" w:space="0" w:color="auto"/>
              <w:bottom w:val="single" w:sz="4" w:space="0" w:color="auto"/>
              <w:right w:val="single" w:sz="4" w:space="0" w:color="auto"/>
            </w:tcBorders>
            <w:vAlign w:val="center"/>
            <w:tcPrChange w:id="297" w:author="mehmet tepe" w:date="2017-08-23T09:50:00Z">
              <w:tcPr>
                <w:tcW w:w="177" w:type="pct"/>
                <w:tcBorders>
                  <w:top w:val="nil"/>
                  <w:left w:val="single" w:sz="4" w:space="0" w:color="auto"/>
                  <w:bottom w:val="single" w:sz="4" w:space="0" w:color="auto"/>
                  <w:right w:val="single" w:sz="4" w:space="0" w:color="auto"/>
                </w:tcBorders>
                <w:vAlign w:val="center"/>
              </w:tcPr>
            </w:tcPrChange>
          </w:tcPr>
          <w:p w:rsidR="00934CF1" w:rsidRDefault="00934CF1" w:rsidP="00934CF1">
            <w:pPr>
              <w:spacing w:after="0"/>
              <w:rPr>
                <w:ins w:id="298" w:author="mehmet tepe" w:date="2017-08-23T09:44:00Z"/>
                <w:rFonts w:ascii="Calibri" w:hAnsi="Calibri" w:cs="Calibri"/>
                <w:color w:val="000000"/>
                <w:sz w:val="18"/>
                <w:szCs w:val="18"/>
              </w:rPr>
            </w:pPr>
            <w:ins w:id="299" w:author="mehmet tepe" w:date="2017-08-23T09:44:00Z">
              <w:r>
                <w:rPr>
                  <w:rFonts w:ascii="Calibri" w:hAnsi="Calibri" w:cs="Calibri"/>
                  <w:color w:val="000000"/>
                  <w:sz w:val="18"/>
                  <w:szCs w:val="18"/>
                </w:rPr>
                <w:t>7</w:t>
              </w:r>
            </w:ins>
          </w:p>
        </w:tc>
        <w:tc>
          <w:tcPr>
            <w:tcW w:w="839" w:type="pct"/>
            <w:tcBorders>
              <w:top w:val="nil"/>
              <w:left w:val="single" w:sz="4" w:space="0" w:color="auto"/>
              <w:bottom w:val="single" w:sz="4" w:space="0" w:color="auto"/>
              <w:right w:val="single" w:sz="4" w:space="0" w:color="auto"/>
            </w:tcBorders>
            <w:shd w:val="clear" w:color="auto" w:fill="auto"/>
            <w:noWrap/>
            <w:vAlign w:val="center"/>
            <w:tcPrChange w:id="300" w:author="mehmet tepe" w:date="2017-08-23T09:50:00Z">
              <w:tcPr>
                <w:tcW w:w="778" w:type="pct"/>
                <w:tcBorders>
                  <w:top w:val="nil"/>
                  <w:left w:val="single" w:sz="4" w:space="0" w:color="auto"/>
                  <w:bottom w:val="single" w:sz="4" w:space="0" w:color="auto"/>
                  <w:right w:val="single" w:sz="4" w:space="0" w:color="auto"/>
                </w:tcBorders>
                <w:shd w:val="clear" w:color="auto" w:fill="auto"/>
                <w:noWrap/>
                <w:vAlign w:val="center"/>
              </w:tcPr>
            </w:tcPrChange>
          </w:tcPr>
          <w:p w:rsidR="00934CF1" w:rsidRPr="00FE4488" w:rsidRDefault="00934CF1" w:rsidP="00BF27B9">
            <w:pPr>
              <w:spacing w:after="0" w:line="240" w:lineRule="auto"/>
              <w:rPr>
                <w:ins w:id="301" w:author="mehmet tepe" w:date="2017-08-23T09:44:00Z"/>
                <w:rFonts w:ascii="Calibri" w:eastAsia="Times New Roman" w:hAnsi="Calibri" w:cs="Calibri"/>
                <w:color w:val="000000"/>
                <w:sz w:val="18"/>
                <w:lang w:eastAsia="tr-TR"/>
              </w:rPr>
            </w:pPr>
            <w:ins w:id="302" w:author="mehmet tepe" w:date="2017-08-23T09:44:00Z">
              <w:r>
                <w:rPr>
                  <w:rFonts w:ascii="Calibri" w:eastAsia="Times New Roman" w:hAnsi="Calibri" w:cs="Calibri"/>
                  <w:color w:val="000000"/>
                  <w:sz w:val="18"/>
                  <w:lang w:eastAsia="tr-TR"/>
                </w:rPr>
                <w:t>BasTar_</w:t>
              </w:r>
            </w:ins>
            <w:ins w:id="303" w:author="mehmet tepe" w:date="2017-08-23T09:50:00Z">
              <w:r w:rsidR="00BF27B9">
                <w:rPr>
                  <w:rFonts w:ascii="Calibri" w:eastAsia="Times New Roman" w:hAnsi="Calibri" w:cs="Calibri"/>
                  <w:color w:val="000000"/>
                  <w:sz w:val="18"/>
                  <w:lang w:eastAsia="tr-TR"/>
                </w:rPr>
                <w:t>Grup</w:t>
              </w:r>
            </w:ins>
            <w:ins w:id="304" w:author="mehmet tepe" w:date="2017-08-23T09:44:00Z">
              <w:r w:rsidRPr="00FE4488">
                <w:rPr>
                  <w:rFonts w:ascii="Calibri" w:eastAsia="Times New Roman" w:hAnsi="Calibri" w:cs="Calibri"/>
                  <w:color w:val="000000"/>
                  <w:sz w:val="18"/>
                  <w:lang w:eastAsia="tr-TR"/>
                </w:rPr>
                <w:t>DKBirikim</w:t>
              </w:r>
            </w:ins>
          </w:p>
        </w:tc>
        <w:tc>
          <w:tcPr>
            <w:tcW w:w="363" w:type="pct"/>
            <w:tcBorders>
              <w:top w:val="nil"/>
              <w:left w:val="nil"/>
              <w:bottom w:val="single" w:sz="4" w:space="0" w:color="auto"/>
              <w:right w:val="single" w:sz="4" w:space="0" w:color="auto"/>
            </w:tcBorders>
            <w:shd w:val="clear" w:color="auto" w:fill="auto"/>
            <w:noWrap/>
            <w:vAlign w:val="center"/>
            <w:tcPrChange w:id="305" w:author="mehmet tepe" w:date="2017-08-23T09:50:00Z">
              <w:tcPr>
                <w:tcW w:w="36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06" w:author="mehmet tepe" w:date="2017-08-23T09:44:00Z"/>
                <w:rFonts w:ascii="Calibri" w:eastAsia="Times New Roman" w:hAnsi="Calibri" w:cs="Calibri"/>
                <w:color w:val="000000"/>
                <w:sz w:val="18"/>
                <w:lang w:eastAsia="tr-TR"/>
              </w:rPr>
            </w:pPr>
            <w:ins w:id="307" w:author="mehmet tepe" w:date="2017-08-23T09:44:00Z">
              <w:r w:rsidRPr="00FE4488">
                <w:rPr>
                  <w:rFonts w:ascii="Calibri" w:eastAsia="Times New Roman" w:hAnsi="Calibri" w:cs="Calibri"/>
                  <w:color w:val="000000"/>
                  <w:sz w:val="18"/>
                  <w:lang w:eastAsia="tr-TR"/>
                </w:rPr>
                <w:t>N(22,6)</w:t>
              </w:r>
            </w:ins>
          </w:p>
        </w:tc>
        <w:tc>
          <w:tcPr>
            <w:tcW w:w="570" w:type="pct"/>
            <w:tcBorders>
              <w:top w:val="nil"/>
              <w:left w:val="nil"/>
              <w:bottom w:val="single" w:sz="4" w:space="0" w:color="auto"/>
              <w:right w:val="single" w:sz="4" w:space="0" w:color="auto"/>
            </w:tcBorders>
            <w:shd w:val="clear" w:color="auto" w:fill="auto"/>
            <w:noWrap/>
            <w:vAlign w:val="center"/>
            <w:tcPrChange w:id="308" w:author="mehmet tepe" w:date="2017-08-23T09:50:00Z">
              <w:tcPr>
                <w:tcW w:w="57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09" w:author="mehmet tepe" w:date="2017-08-23T09:44:00Z"/>
                <w:rFonts w:ascii="Calibri" w:eastAsia="Times New Roman" w:hAnsi="Calibri" w:cs="Calibri"/>
                <w:color w:val="000000"/>
                <w:sz w:val="18"/>
                <w:lang w:eastAsia="tr-TR"/>
              </w:rPr>
            </w:pPr>
            <w:ins w:id="310" w:author="mehmet tepe" w:date="2017-08-23T09:44:00Z">
              <w:r>
                <w:rPr>
                  <w:rFonts w:ascii="Calibri" w:eastAsia="Times New Roman" w:hAnsi="Calibri" w:cs="Calibri"/>
                  <w:color w:val="000000"/>
                  <w:sz w:val="18"/>
                  <w:lang w:eastAsia="tr-TR"/>
                </w:rPr>
                <w:t>000…000</w:t>
              </w:r>
              <w:r w:rsidRPr="00FE4488">
                <w:rPr>
                  <w:rFonts w:ascii="Calibri" w:eastAsia="Times New Roman" w:hAnsi="Calibri" w:cs="Calibri"/>
                  <w:color w:val="000000"/>
                  <w:sz w:val="18"/>
                  <w:lang w:eastAsia="tr-TR"/>
                </w:rPr>
                <w:t>,</w:t>
              </w:r>
              <w:r>
                <w:rPr>
                  <w:rFonts w:ascii="Calibri" w:eastAsia="Times New Roman" w:hAnsi="Calibri" w:cs="Calibri"/>
                  <w:color w:val="000000"/>
                  <w:sz w:val="18"/>
                  <w:lang w:eastAsia="tr-TR"/>
                </w:rPr>
                <w:t>0000</w:t>
              </w:r>
            </w:ins>
          </w:p>
        </w:tc>
        <w:tc>
          <w:tcPr>
            <w:tcW w:w="339" w:type="pct"/>
            <w:tcBorders>
              <w:top w:val="nil"/>
              <w:left w:val="nil"/>
              <w:bottom w:val="single" w:sz="4" w:space="0" w:color="auto"/>
              <w:right w:val="single" w:sz="4" w:space="0" w:color="auto"/>
            </w:tcBorders>
            <w:shd w:val="clear" w:color="auto" w:fill="auto"/>
            <w:noWrap/>
            <w:vAlign w:val="center"/>
            <w:tcPrChange w:id="311" w:author="mehmet tepe" w:date="2017-08-23T09:50:00Z">
              <w:tcPr>
                <w:tcW w:w="344"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12" w:author="mehmet tepe" w:date="2017-08-23T09:44:00Z"/>
                <w:rFonts w:ascii="Calibri" w:eastAsia="Times New Roman" w:hAnsi="Calibri" w:cs="Calibri"/>
                <w:color w:val="000000"/>
                <w:sz w:val="18"/>
                <w:lang w:eastAsia="tr-TR"/>
              </w:rPr>
            </w:pPr>
            <w:ins w:id="313" w:author="mehmet tepe" w:date="2017-08-23T09:44:00Z">
              <w:r w:rsidRPr="00FE4488">
                <w:rPr>
                  <w:rFonts w:ascii="Calibri" w:eastAsia="Times New Roman" w:hAnsi="Calibri" w:cs="Calibri"/>
                  <w:color w:val="000000"/>
                  <w:sz w:val="18"/>
                  <w:lang w:eastAsia="tr-TR"/>
                </w:rPr>
                <w:t>Z</w:t>
              </w:r>
            </w:ins>
          </w:p>
        </w:tc>
        <w:tc>
          <w:tcPr>
            <w:tcW w:w="2715" w:type="pct"/>
            <w:tcBorders>
              <w:top w:val="nil"/>
              <w:left w:val="nil"/>
              <w:bottom w:val="single" w:sz="4" w:space="0" w:color="auto"/>
              <w:right w:val="single" w:sz="4" w:space="0" w:color="auto"/>
            </w:tcBorders>
            <w:shd w:val="clear" w:color="auto" w:fill="auto"/>
            <w:vAlign w:val="center"/>
            <w:tcPrChange w:id="314" w:author="mehmet tepe" w:date="2017-08-23T09:50:00Z">
              <w:tcPr>
                <w:tcW w:w="2754" w:type="pct"/>
                <w:tcBorders>
                  <w:top w:val="nil"/>
                  <w:left w:val="nil"/>
                  <w:bottom w:val="single" w:sz="4" w:space="0" w:color="auto"/>
                  <w:right w:val="single" w:sz="4" w:space="0" w:color="auto"/>
                </w:tcBorders>
                <w:shd w:val="clear" w:color="auto" w:fill="auto"/>
                <w:vAlign w:val="center"/>
              </w:tcPr>
            </w:tcPrChange>
          </w:tcPr>
          <w:p w:rsidR="00934CF1" w:rsidRPr="00FE4488" w:rsidRDefault="00934CF1" w:rsidP="00934CF1">
            <w:pPr>
              <w:spacing w:after="0" w:line="240" w:lineRule="auto"/>
              <w:rPr>
                <w:ins w:id="315" w:author="mehmet tepe" w:date="2017-08-23T09:44:00Z"/>
                <w:rFonts w:ascii="Calibri" w:eastAsia="Times New Roman" w:hAnsi="Calibri" w:cs="Calibri"/>
                <w:color w:val="000000"/>
                <w:sz w:val="18"/>
                <w:lang w:eastAsia="tr-TR"/>
              </w:rPr>
            </w:pPr>
            <w:ins w:id="316" w:author="mehmet tepe" w:date="2017-08-23T09:44:00Z">
              <w:r>
                <w:rPr>
                  <w:rFonts w:ascii="Calibri" w:eastAsia="Times New Roman" w:hAnsi="Calibri" w:cs="Calibri"/>
                  <w:color w:val="000000"/>
                  <w:sz w:val="18"/>
                  <w:lang w:eastAsia="tr-TR"/>
                </w:rPr>
                <w:t xml:space="preserve">Rapora esas Başlangıç Tarihi itibarıyla </w:t>
              </w:r>
            </w:ins>
            <w:ins w:id="317" w:author="mehmet tepe" w:date="2017-08-23T09:52:00Z">
              <w:r w:rsidR="00BF27B9">
                <w:rPr>
                  <w:rFonts w:ascii="Calibri" w:eastAsia="Times New Roman" w:hAnsi="Calibri" w:cs="Calibri"/>
                  <w:color w:val="000000"/>
                  <w:sz w:val="18"/>
                  <w:lang w:eastAsia="tr-TR"/>
                </w:rPr>
                <w:t>grup kapsamında yer alan sözleşmelerdeki</w:t>
              </w:r>
            </w:ins>
            <w:ins w:id="318" w:author="mehmet tepe" w:date="2017-08-23T09:44:00Z">
              <w:r w:rsidR="00BF27B9">
                <w:rPr>
                  <w:rFonts w:ascii="Calibri" w:eastAsia="Times New Roman" w:hAnsi="Calibri" w:cs="Calibri"/>
                  <w:color w:val="000000"/>
                  <w:sz w:val="18"/>
                  <w:lang w:eastAsia="tr-TR"/>
                </w:rPr>
                <w:t xml:space="preserve"> </w:t>
              </w:r>
              <w:r>
                <w:rPr>
                  <w:rFonts w:ascii="Calibri" w:eastAsia="Times New Roman" w:hAnsi="Calibri" w:cs="Calibri"/>
                  <w:color w:val="000000"/>
                  <w:sz w:val="18"/>
                  <w:lang w:eastAsia="tr-TR"/>
                </w:rPr>
                <w:t>toplam devlet katkısı birikimidir.</w:t>
              </w:r>
            </w:ins>
          </w:p>
        </w:tc>
      </w:tr>
      <w:tr w:rsidR="00934CF1" w:rsidRPr="00FE4488" w:rsidTr="00BF27B9">
        <w:trPr>
          <w:trHeight w:val="20"/>
          <w:ins w:id="319" w:author="mehmet tepe" w:date="2017-08-23T09:44:00Z"/>
          <w:trPrChange w:id="320" w:author="mehmet tepe" w:date="2017-08-23T09:50:00Z">
            <w:trPr>
              <w:trHeight w:val="20"/>
            </w:trPr>
          </w:trPrChange>
        </w:trPr>
        <w:tc>
          <w:tcPr>
            <w:tcW w:w="174" w:type="pct"/>
            <w:tcBorders>
              <w:top w:val="nil"/>
              <w:left w:val="single" w:sz="4" w:space="0" w:color="auto"/>
              <w:bottom w:val="single" w:sz="4" w:space="0" w:color="auto"/>
              <w:right w:val="single" w:sz="4" w:space="0" w:color="auto"/>
            </w:tcBorders>
            <w:vAlign w:val="center"/>
            <w:tcPrChange w:id="321" w:author="mehmet tepe" w:date="2017-08-23T09:50:00Z">
              <w:tcPr>
                <w:tcW w:w="177" w:type="pct"/>
                <w:tcBorders>
                  <w:top w:val="nil"/>
                  <w:left w:val="single" w:sz="4" w:space="0" w:color="auto"/>
                  <w:bottom w:val="single" w:sz="4" w:space="0" w:color="auto"/>
                  <w:right w:val="single" w:sz="4" w:space="0" w:color="auto"/>
                </w:tcBorders>
                <w:vAlign w:val="center"/>
              </w:tcPr>
            </w:tcPrChange>
          </w:tcPr>
          <w:p w:rsidR="00934CF1" w:rsidRDefault="00934CF1" w:rsidP="00934CF1">
            <w:pPr>
              <w:spacing w:after="0"/>
              <w:rPr>
                <w:ins w:id="322" w:author="mehmet tepe" w:date="2017-08-23T09:44:00Z"/>
                <w:rFonts w:ascii="Calibri" w:hAnsi="Calibri" w:cs="Calibri"/>
                <w:color w:val="000000"/>
                <w:sz w:val="18"/>
                <w:szCs w:val="18"/>
              </w:rPr>
            </w:pPr>
            <w:ins w:id="323" w:author="mehmet tepe" w:date="2017-08-23T09:44:00Z">
              <w:r>
                <w:rPr>
                  <w:rFonts w:ascii="Calibri" w:hAnsi="Calibri" w:cs="Calibri"/>
                  <w:color w:val="000000"/>
                  <w:sz w:val="18"/>
                  <w:szCs w:val="18"/>
                </w:rPr>
                <w:t>8</w:t>
              </w:r>
            </w:ins>
          </w:p>
        </w:tc>
        <w:tc>
          <w:tcPr>
            <w:tcW w:w="839" w:type="pct"/>
            <w:tcBorders>
              <w:top w:val="nil"/>
              <w:left w:val="single" w:sz="4" w:space="0" w:color="auto"/>
              <w:bottom w:val="single" w:sz="4" w:space="0" w:color="auto"/>
              <w:right w:val="single" w:sz="4" w:space="0" w:color="auto"/>
            </w:tcBorders>
            <w:shd w:val="clear" w:color="auto" w:fill="auto"/>
            <w:noWrap/>
            <w:vAlign w:val="center"/>
            <w:tcPrChange w:id="324" w:author="mehmet tepe" w:date="2017-08-23T09:50:00Z">
              <w:tcPr>
                <w:tcW w:w="778" w:type="pct"/>
                <w:tcBorders>
                  <w:top w:val="nil"/>
                  <w:left w:val="single" w:sz="4" w:space="0" w:color="auto"/>
                  <w:bottom w:val="single" w:sz="4" w:space="0" w:color="auto"/>
                  <w:right w:val="single" w:sz="4" w:space="0" w:color="auto"/>
                </w:tcBorders>
                <w:shd w:val="clear" w:color="auto" w:fill="auto"/>
                <w:noWrap/>
                <w:vAlign w:val="center"/>
              </w:tcPr>
            </w:tcPrChange>
          </w:tcPr>
          <w:p w:rsidR="00934CF1" w:rsidRPr="00FE4488" w:rsidRDefault="00934CF1" w:rsidP="00BF27B9">
            <w:pPr>
              <w:spacing w:after="0" w:line="240" w:lineRule="auto"/>
              <w:rPr>
                <w:ins w:id="325" w:author="mehmet tepe" w:date="2017-08-23T09:44:00Z"/>
                <w:rFonts w:ascii="Calibri" w:eastAsia="Times New Roman" w:hAnsi="Calibri" w:cs="Calibri"/>
                <w:color w:val="000000"/>
                <w:sz w:val="18"/>
                <w:lang w:eastAsia="tr-TR"/>
              </w:rPr>
            </w:pPr>
            <w:ins w:id="326" w:author="mehmet tepe" w:date="2017-08-23T09:44:00Z">
              <w:r>
                <w:rPr>
                  <w:rFonts w:ascii="Calibri" w:eastAsia="Times New Roman" w:hAnsi="Calibri" w:cs="Calibri"/>
                  <w:color w:val="000000"/>
                  <w:sz w:val="18"/>
                  <w:lang w:eastAsia="tr-TR"/>
                </w:rPr>
                <w:t>BitTar_</w:t>
              </w:r>
            </w:ins>
            <w:ins w:id="327" w:author="mehmet tepe" w:date="2017-08-23T09:50:00Z">
              <w:r w:rsidR="00BF27B9">
                <w:rPr>
                  <w:rFonts w:ascii="Calibri" w:eastAsia="Times New Roman" w:hAnsi="Calibri" w:cs="Calibri"/>
                  <w:color w:val="000000"/>
                  <w:sz w:val="18"/>
                  <w:lang w:eastAsia="tr-TR"/>
                </w:rPr>
                <w:t>Grup</w:t>
              </w:r>
            </w:ins>
            <w:ins w:id="328" w:author="mehmet tepe" w:date="2017-08-23T09:44:00Z">
              <w:r w:rsidRPr="00FE4488">
                <w:rPr>
                  <w:rFonts w:ascii="Calibri" w:eastAsia="Times New Roman" w:hAnsi="Calibri" w:cs="Calibri"/>
                  <w:color w:val="000000"/>
                  <w:sz w:val="18"/>
                  <w:lang w:eastAsia="tr-TR"/>
                </w:rPr>
                <w:t>DKBirikim</w:t>
              </w:r>
            </w:ins>
          </w:p>
        </w:tc>
        <w:tc>
          <w:tcPr>
            <w:tcW w:w="363" w:type="pct"/>
            <w:tcBorders>
              <w:top w:val="nil"/>
              <w:left w:val="nil"/>
              <w:bottom w:val="single" w:sz="4" w:space="0" w:color="auto"/>
              <w:right w:val="single" w:sz="4" w:space="0" w:color="auto"/>
            </w:tcBorders>
            <w:shd w:val="clear" w:color="auto" w:fill="auto"/>
            <w:noWrap/>
            <w:vAlign w:val="center"/>
            <w:tcPrChange w:id="329" w:author="mehmet tepe" w:date="2017-08-23T09:50:00Z">
              <w:tcPr>
                <w:tcW w:w="36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30" w:author="mehmet tepe" w:date="2017-08-23T09:44:00Z"/>
                <w:rFonts w:ascii="Calibri" w:eastAsia="Times New Roman" w:hAnsi="Calibri" w:cs="Calibri"/>
                <w:color w:val="000000"/>
                <w:sz w:val="18"/>
                <w:lang w:eastAsia="tr-TR"/>
              </w:rPr>
            </w:pPr>
            <w:ins w:id="331" w:author="mehmet tepe" w:date="2017-08-23T09:44:00Z">
              <w:r w:rsidRPr="00FE4488">
                <w:rPr>
                  <w:rFonts w:ascii="Calibri" w:eastAsia="Times New Roman" w:hAnsi="Calibri" w:cs="Calibri"/>
                  <w:color w:val="000000"/>
                  <w:sz w:val="18"/>
                  <w:lang w:eastAsia="tr-TR"/>
                </w:rPr>
                <w:t>N(22,6)</w:t>
              </w:r>
            </w:ins>
          </w:p>
        </w:tc>
        <w:tc>
          <w:tcPr>
            <w:tcW w:w="570" w:type="pct"/>
            <w:tcBorders>
              <w:top w:val="nil"/>
              <w:left w:val="nil"/>
              <w:bottom w:val="single" w:sz="4" w:space="0" w:color="auto"/>
              <w:right w:val="single" w:sz="4" w:space="0" w:color="auto"/>
            </w:tcBorders>
            <w:shd w:val="clear" w:color="auto" w:fill="auto"/>
            <w:noWrap/>
            <w:vAlign w:val="center"/>
            <w:tcPrChange w:id="332" w:author="mehmet tepe" w:date="2017-08-23T09:50:00Z">
              <w:tcPr>
                <w:tcW w:w="57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33" w:author="mehmet tepe" w:date="2017-08-23T09:44:00Z"/>
                <w:rFonts w:ascii="Calibri" w:eastAsia="Times New Roman" w:hAnsi="Calibri" w:cs="Calibri"/>
                <w:color w:val="000000"/>
                <w:sz w:val="18"/>
                <w:lang w:eastAsia="tr-TR"/>
              </w:rPr>
            </w:pPr>
            <w:ins w:id="334" w:author="mehmet tepe" w:date="2017-08-23T09:44:00Z">
              <w:r>
                <w:rPr>
                  <w:rFonts w:ascii="Calibri" w:eastAsia="Times New Roman" w:hAnsi="Calibri" w:cs="Calibri"/>
                  <w:color w:val="000000"/>
                  <w:sz w:val="18"/>
                  <w:lang w:eastAsia="tr-TR"/>
                </w:rPr>
                <w:t>000…000</w:t>
              </w:r>
              <w:r w:rsidRPr="00FE4488">
                <w:rPr>
                  <w:rFonts w:ascii="Calibri" w:eastAsia="Times New Roman" w:hAnsi="Calibri" w:cs="Calibri"/>
                  <w:color w:val="000000"/>
                  <w:sz w:val="18"/>
                  <w:lang w:eastAsia="tr-TR"/>
                </w:rPr>
                <w:t>,</w:t>
              </w:r>
              <w:r>
                <w:rPr>
                  <w:rFonts w:ascii="Calibri" w:eastAsia="Times New Roman" w:hAnsi="Calibri" w:cs="Calibri"/>
                  <w:color w:val="000000"/>
                  <w:sz w:val="18"/>
                  <w:lang w:eastAsia="tr-TR"/>
                </w:rPr>
                <w:t>0000</w:t>
              </w:r>
            </w:ins>
          </w:p>
        </w:tc>
        <w:tc>
          <w:tcPr>
            <w:tcW w:w="339" w:type="pct"/>
            <w:tcBorders>
              <w:top w:val="nil"/>
              <w:left w:val="nil"/>
              <w:bottom w:val="single" w:sz="4" w:space="0" w:color="auto"/>
              <w:right w:val="single" w:sz="4" w:space="0" w:color="auto"/>
            </w:tcBorders>
            <w:shd w:val="clear" w:color="auto" w:fill="auto"/>
            <w:noWrap/>
            <w:vAlign w:val="center"/>
            <w:tcPrChange w:id="335" w:author="mehmet tepe" w:date="2017-08-23T09:50:00Z">
              <w:tcPr>
                <w:tcW w:w="344"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36" w:author="mehmet tepe" w:date="2017-08-23T09:44:00Z"/>
                <w:rFonts w:ascii="Calibri" w:eastAsia="Times New Roman" w:hAnsi="Calibri" w:cs="Calibri"/>
                <w:color w:val="000000"/>
                <w:sz w:val="18"/>
                <w:lang w:eastAsia="tr-TR"/>
              </w:rPr>
            </w:pPr>
            <w:ins w:id="337" w:author="mehmet tepe" w:date="2017-08-23T09:44:00Z">
              <w:r w:rsidRPr="00FE4488">
                <w:rPr>
                  <w:rFonts w:ascii="Calibri" w:eastAsia="Times New Roman" w:hAnsi="Calibri" w:cs="Calibri"/>
                  <w:color w:val="000000"/>
                  <w:sz w:val="18"/>
                  <w:lang w:eastAsia="tr-TR"/>
                </w:rPr>
                <w:t>Z</w:t>
              </w:r>
            </w:ins>
          </w:p>
        </w:tc>
        <w:tc>
          <w:tcPr>
            <w:tcW w:w="2715" w:type="pct"/>
            <w:tcBorders>
              <w:top w:val="nil"/>
              <w:left w:val="nil"/>
              <w:bottom w:val="single" w:sz="4" w:space="0" w:color="auto"/>
              <w:right w:val="single" w:sz="4" w:space="0" w:color="auto"/>
            </w:tcBorders>
            <w:shd w:val="clear" w:color="auto" w:fill="auto"/>
            <w:vAlign w:val="center"/>
            <w:tcPrChange w:id="338" w:author="mehmet tepe" w:date="2017-08-23T09:50:00Z">
              <w:tcPr>
                <w:tcW w:w="2754" w:type="pct"/>
                <w:tcBorders>
                  <w:top w:val="nil"/>
                  <w:left w:val="nil"/>
                  <w:bottom w:val="single" w:sz="4" w:space="0" w:color="auto"/>
                  <w:right w:val="single" w:sz="4" w:space="0" w:color="auto"/>
                </w:tcBorders>
                <w:shd w:val="clear" w:color="auto" w:fill="auto"/>
                <w:vAlign w:val="center"/>
              </w:tcPr>
            </w:tcPrChange>
          </w:tcPr>
          <w:p w:rsidR="00934CF1" w:rsidRPr="00FE4488" w:rsidRDefault="00934CF1" w:rsidP="00934CF1">
            <w:pPr>
              <w:spacing w:after="0" w:line="240" w:lineRule="auto"/>
              <w:rPr>
                <w:ins w:id="339" w:author="mehmet tepe" w:date="2017-08-23T09:44:00Z"/>
                <w:rFonts w:ascii="Calibri" w:eastAsia="Times New Roman" w:hAnsi="Calibri" w:cs="Calibri"/>
                <w:color w:val="000000"/>
                <w:sz w:val="18"/>
                <w:lang w:eastAsia="tr-TR"/>
              </w:rPr>
            </w:pPr>
            <w:ins w:id="340" w:author="mehmet tepe" w:date="2017-08-23T09:44:00Z">
              <w:r>
                <w:rPr>
                  <w:rFonts w:ascii="Calibri" w:eastAsia="Times New Roman" w:hAnsi="Calibri" w:cs="Calibri"/>
                  <w:color w:val="000000"/>
                  <w:sz w:val="18"/>
                  <w:lang w:eastAsia="tr-TR"/>
                </w:rPr>
                <w:t xml:space="preserve">Rapor’a esas Bitiş Tarihi itibarıyla </w:t>
              </w:r>
            </w:ins>
            <w:ins w:id="341" w:author="mehmet tepe" w:date="2017-08-23T09:52:00Z">
              <w:r w:rsidR="00BF27B9">
                <w:rPr>
                  <w:rFonts w:ascii="Calibri" w:eastAsia="Times New Roman" w:hAnsi="Calibri" w:cs="Calibri"/>
                  <w:color w:val="000000"/>
                  <w:sz w:val="18"/>
                  <w:lang w:eastAsia="tr-TR"/>
                </w:rPr>
                <w:t>grup kapsamında yer alan sözleşmelerdeki toplam devlet katkısı birikimidir.</w:t>
              </w:r>
            </w:ins>
          </w:p>
        </w:tc>
      </w:tr>
      <w:tr w:rsidR="00934CF1" w:rsidRPr="00FE4488" w:rsidTr="00BF27B9">
        <w:trPr>
          <w:trHeight w:val="20"/>
          <w:ins w:id="342" w:author="mehmet tepe" w:date="2017-08-23T09:44:00Z"/>
          <w:trPrChange w:id="343" w:author="mehmet tepe" w:date="2017-08-23T09:50:00Z">
            <w:trPr>
              <w:trHeight w:val="20"/>
            </w:trPr>
          </w:trPrChange>
        </w:trPr>
        <w:tc>
          <w:tcPr>
            <w:tcW w:w="174" w:type="pct"/>
            <w:tcBorders>
              <w:top w:val="nil"/>
              <w:left w:val="single" w:sz="4" w:space="0" w:color="auto"/>
              <w:bottom w:val="single" w:sz="4" w:space="0" w:color="auto"/>
              <w:right w:val="single" w:sz="4" w:space="0" w:color="auto"/>
            </w:tcBorders>
            <w:vAlign w:val="center"/>
            <w:tcPrChange w:id="344" w:author="mehmet tepe" w:date="2017-08-23T09:50:00Z">
              <w:tcPr>
                <w:tcW w:w="177" w:type="pct"/>
                <w:tcBorders>
                  <w:top w:val="nil"/>
                  <w:left w:val="single" w:sz="4" w:space="0" w:color="auto"/>
                  <w:bottom w:val="single" w:sz="4" w:space="0" w:color="auto"/>
                  <w:right w:val="single" w:sz="4" w:space="0" w:color="auto"/>
                </w:tcBorders>
                <w:vAlign w:val="center"/>
              </w:tcPr>
            </w:tcPrChange>
          </w:tcPr>
          <w:p w:rsidR="00934CF1" w:rsidRDefault="00934CF1" w:rsidP="00934CF1">
            <w:pPr>
              <w:spacing w:after="0"/>
              <w:rPr>
                <w:ins w:id="345" w:author="mehmet tepe" w:date="2017-08-23T09:44:00Z"/>
                <w:rFonts w:ascii="Calibri" w:hAnsi="Calibri" w:cs="Calibri"/>
                <w:color w:val="000000"/>
                <w:sz w:val="18"/>
                <w:szCs w:val="18"/>
              </w:rPr>
            </w:pPr>
            <w:ins w:id="346" w:author="mehmet tepe" w:date="2017-08-23T09:44:00Z">
              <w:r>
                <w:rPr>
                  <w:rFonts w:ascii="Calibri" w:hAnsi="Calibri" w:cs="Calibri"/>
                  <w:color w:val="000000"/>
                  <w:sz w:val="18"/>
                  <w:szCs w:val="18"/>
                </w:rPr>
                <w:t>9</w:t>
              </w:r>
            </w:ins>
          </w:p>
        </w:tc>
        <w:tc>
          <w:tcPr>
            <w:tcW w:w="839" w:type="pct"/>
            <w:tcBorders>
              <w:top w:val="nil"/>
              <w:left w:val="single" w:sz="4" w:space="0" w:color="auto"/>
              <w:bottom w:val="single" w:sz="4" w:space="0" w:color="auto"/>
              <w:right w:val="single" w:sz="4" w:space="0" w:color="auto"/>
            </w:tcBorders>
            <w:shd w:val="clear" w:color="auto" w:fill="auto"/>
            <w:noWrap/>
            <w:vAlign w:val="center"/>
            <w:tcPrChange w:id="347" w:author="mehmet tepe" w:date="2017-08-23T09:50:00Z">
              <w:tcPr>
                <w:tcW w:w="778" w:type="pct"/>
                <w:tcBorders>
                  <w:top w:val="nil"/>
                  <w:left w:val="single" w:sz="4" w:space="0" w:color="auto"/>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rPr>
                <w:ins w:id="348" w:author="mehmet tepe" w:date="2017-08-23T09:44:00Z"/>
                <w:rFonts w:ascii="Calibri" w:eastAsia="Times New Roman" w:hAnsi="Calibri" w:cs="Calibri"/>
                <w:color w:val="000000"/>
                <w:sz w:val="18"/>
                <w:lang w:eastAsia="tr-TR"/>
              </w:rPr>
            </w:pPr>
            <w:ins w:id="349" w:author="mehmet tepe" w:date="2017-08-23T09:44:00Z">
              <w:r>
                <w:rPr>
                  <w:rFonts w:ascii="Calibri" w:eastAsia="Times New Roman" w:hAnsi="Calibri" w:cs="Calibri"/>
                  <w:color w:val="000000"/>
                  <w:sz w:val="18"/>
                  <w:lang w:eastAsia="tr-TR"/>
                </w:rPr>
                <w:t>Rapor</w:t>
              </w:r>
              <w:r w:rsidRPr="00FE4488">
                <w:rPr>
                  <w:rFonts w:ascii="Calibri" w:eastAsia="Times New Roman" w:hAnsi="Calibri" w:cs="Calibri"/>
                  <w:color w:val="000000"/>
                  <w:sz w:val="18"/>
                  <w:lang w:eastAsia="tr-TR"/>
                </w:rPr>
                <w:t>Ba</w:t>
              </w:r>
              <w:r>
                <w:rPr>
                  <w:rFonts w:ascii="Calibri" w:eastAsia="Times New Roman" w:hAnsi="Calibri" w:cs="Calibri"/>
                  <w:color w:val="000000"/>
                  <w:sz w:val="18"/>
                  <w:lang w:eastAsia="tr-TR"/>
                </w:rPr>
                <w:t>s</w:t>
              </w:r>
              <w:r w:rsidRPr="00FE4488">
                <w:rPr>
                  <w:rFonts w:ascii="Calibri" w:eastAsia="Times New Roman" w:hAnsi="Calibri" w:cs="Calibri"/>
                  <w:color w:val="000000"/>
                  <w:sz w:val="18"/>
                  <w:lang w:eastAsia="tr-TR"/>
                </w:rPr>
                <w:t>Tar</w:t>
              </w:r>
            </w:ins>
          </w:p>
        </w:tc>
        <w:tc>
          <w:tcPr>
            <w:tcW w:w="363" w:type="pct"/>
            <w:tcBorders>
              <w:top w:val="nil"/>
              <w:left w:val="nil"/>
              <w:bottom w:val="single" w:sz="4" w:space="0" w:color="auto"/>
              <w:right w:val="single" w:sz="4" w:space="0" w:color="auto"/>
            </w:tcBorders>
            <w:shd w:val="clear" w:color="auto" w:fill="auto"/>
            <w:noWrap/>
            <w:vAlign w:val="center"/>
            <w:tcPrChange w:id="350" w:author="mehmet tepe" w:date="2017-08-23T09:50:00Z">
              <w:tcPr>
                <w:tcW w:w="36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51" w:author="mehmet tepe" w:date="2017-08-23T09:44:00Z"/>
                <w:rFonts w:ascii="Calibri" w:eastAsia="Times New Roman" w:hAnsi="Calibri" w:cs="Calibri"/>
                <w:color w:val="000000"/>
                <w:sz w:val="18"/>
                <w:lang w:eastAsia="tr-TR"/>
              </w:rPr>
            </w:pPr>
            <w:ins w:id="352" w:author="mehmet tepe" w:date="2017-08-23T09:44:00Z">
              <w:r w:rsidRPr="00FE4488">
                <w:rPr>
                  <w:rFonts w:ascii="Calibri" w:eastAsia="Times New Roman" w:hAnsi="Calibri" w:cs="Calibri"/>
                  <w:color w:val="000000"/>
                  <w:sz w:val="18"/>
                  <w:lang w:eastAsia="tr-TR"/>
                </w:rPr>
                <w:t>D(8)</w:t>
              </w:r>
            </w:ins>
          </w:p>
        </w:tc>
        <w:tc>
          <w:tcPr>
            <w:tcW w:w="570" w:type="pct"/>
            <w:tcBorders>
              <w:top w:val="nil"/>
              <w:left w:val="nil"/>
              <w:bottom w:val="single" w:sz="4" w:space="0" w:color="auto"/>
              <w:right w:val="single" w:sz="4" w:space="0" w:color="auto"/>
            </w:tcBorders>
            <w:shd w:val="clear" w:color="auto" w:fill="auto"/>
            <w:noWrap/>
            <w:vAlign w:val="center"/>
            <w:tcPrChange w:id="353" w:author="mehmet tepe" w:date="2017-08-23T09:50:00Z">
              <w:tcPr>
                <w:tcW w:w="57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54" w:author="mehmet tepe" w:date="2017-08-23T09:44:00Z"/>
                <w:rFonts w:ascii="Calibri" w:eastAsia="Times New Roman" w:hAnsi="Calibri" w:cs="Calibri"/>
                <w:color w:val="000000"/>
                <w:sz w:val="18"/>
                <w:lang w:eastAsia="tr-TR"/>
              </w:rPr>
            </w:pPr>
            <w:ins w:id="355" w:author="mehmet tepe" w:date="2017-08-23T09:44:00Z">
              <w:r w:rsidRPr="00FE4488">
                <w:rPr>
                  <w:rFonts w:ascii="Calibri" w:eastAsia="Times New Roman" w:hAnsi="Calibri" w:cs="Calibri"/>
                  <w:color w:val="000000"/>
                  <w:sz w:val="18"/>
                  <w:lang w:eastAsia="tr-TR"/>
                </w:rPr>
                <w:t>YYYYAAGG</w:t>
              </w:r>
            </w:ins>
          </w:p>
        </w:tc>
        <w:tc>
          <w:tcPr>
            <w:tcW w:w="339" w:type="pct"/>
            <w:tcBorders>
              <w:top w:val="nil"/>
              <w:left w:val="nil"/>
              <w:bottom w:val="single" w:sz="4" w:space="0" w:color="auto"/>
              <w:right w:val="single" w:sz="4" w:space="0" w:color="auto"/>
            </w:tcBorders>
            <w:shd w:val="clear" w:color="auto" w:fill="auto"/>
            <w:noWrap/>
            <w:vAlign w:val="center"/>
            <w:tcPrChange w:id="356" w:author="mehmet tepe" w:date="2017-08-23T09:50:00Z">
              <w:tcPr>
                <w:tcW w:w="344"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57" w:author="mehmet tepe" w:date="2017-08-23T09:44:00Z"/>
                <w:rFonts w:ascii="Calibri" w:eastAsia="Times New Roman" w:hAnsi="Calibri" w:cs="Calibri"/>
                <w:color w:val="000000"/>
                <w:sz w:val="18"/>
                <w:lang w:eastAsia="tr-TR"/>
              </w:rPr>
            </w:pPr>
            <w:ins w:id="358" w:author="mehmet tepe" w:date="2017-08-23T09:44:00Z">
              <w:r w:rsidRPr="00FE4488">
                <w:rPr>
                  <w:rFonts w:ascii="Calibri" w:eastAsia="Times New Roman" w:hAnsi="Calibri" w:cs="Calibri"/>
                  <w:color w:val="000000"/>
                  <w:sz w:val="18"/>
                  <w:lang w:eastAsia="tr-TR"/>
                </w:rPr>
                <w:t>Z</w:t>
              </w:r>
            </w:ins>
          </w:p>
        </w:tc>
        <w:tc>
          <w:tcPr>
            <w:tcW w:w="2715" w:type="pct"/>
            <w:tcBorders>
              <w:top w:val="nil"/>
              <w:left w:val="nil"/>
              <w:bottom w:val="single" w:sz="4" w:space="0" w:color="auto"/>
              <w:right w:val="single" w:sz="4" w:space="0" w:color="auto"/>
            </w:tcBorders>
            <w:shd w:val="clear" w:color="auto" w:fill="auto"/>
            <w:vAlign w:val="center"/>
            <w:tcPrChange w:id="359" w:author="mehmet tepe" w:date="2017-08-23T09:50:00Z">
              <w:tcPr>
                <w:tcW w:w="2754" w:type="pct"/>
                <w:tcBorders>
                  <w:top w:val="nil"/>
                  <w:left w:val="nil"/>
                  <w:bottom w:val="single" w:sz="4" w:space="0" w:color="auto"/>
                  <w:right w:val="single" w:sz="4" w:space="0" w:color="auto"/>
                </w:tcBorders>
                <w:shd w:val="clear" w:color="auto" w:fill="auto"/>
                <w:vAlign w:val="center"/>
              </w:tcPr>
            </w:tcPrChange>
          </w:tcPr>
          <w:p w:rsidR="00934CF1" w:rsidRPr="00FE4488" w:rsidRDefault="00934CF1" w:rsidP="00BF27B9">
            <w:pPr>
              <w:spacing w:after="0" w:line="240" w:lineRule="auto"/>
              <w:rPr>
                <w:ins w:id="360" w:author="mehmet tepe" w:date="2017-08-23T09:44:00Z"/>
                <w:rFonts w:ascii="Calibri" w:eastAsia="Times New Roman" w:hAnsi="Calibri" w:cs="Calibri"/>
                <w:color w:val="000000"/>
                <w:sz w:val="18"/>
                <w:lang w:eastAsia="tr-TR"/>
              </w:rPr>
            </w:pPr>
            <w:ins w:id="361" w:author="mehmet tepe" w:date="2017-08-23T09:44:00Z">
              <w:r>
                <w:rPr>
                  <w:rFonts w:ascii="Calibri" w:eastAsia="Times New Roman" w:hAnsi="Calibri" w:cs="Calibri"/>
                  <w:color w:val="000000"/>
                  <w:sz w:val="18"/>
                  <w:lang w:eastAsia="tr-TR"/>
                </w:rPr>
                <w:t xml:space="preserve">Raporun oluşturulabilmesi için kullanıcı tarafından girilecek Başlangıç Tarihidir. Belirtilmemesi durumunda ilgili </w:t>
              </w:r>
            </w:ins>
            <w:ins w:id="362" w:author="mehmet tepe" w:date="2017-08-23T09:53:00Z">
              <w:r w:rsidR="00BF27B9">
                <w:rPr>
                  <w:rFonts w:ascii="Calibri" w:eastAsia="Times New Roman" w:hAnsi="Calibri" w:cs="Calibri"/>
                  <w:color w:val="000000"/>
                  <w:sz w:val="18"/>
                  <w:lang w:eastAsia="tr-TR"/>
                </w:rPr>
                <w:t>grupta yer alan sözleşmelerdeki</w:t>
              </w:r>
            </w:ins>
            <w:ins w:id="363" w:author="mehmet tepe" w:date="2017-08-23T09:44:00Z">
              <w:r>
                <w:rPr>
                  <w:rFonts w:ascii="Calibri" w:eastAsia="Times New Roman" w:hAnsi="Calibri" w:cs="Calibri"/>
                  <w:color w:val="000000"/>
                  <w:sz w:val="18"/>
                  <w:lang w:eastAsia="tr-TR"/>
                </w:rPr>
                <w:t xml:space="preserve"> en eski fon alış/satış hareketinden itibaren işlem yapılmalıdır. </w:t>
              </w:r>
            </w:ins>
          </w:p>
        </w:tc>
      </w:tr>
      <w:tr w:rsidR="00934CF1" w:rsidRPr="00FE4488" w:rsidTr="00BF27B9">
        <w:trPr>
          <w:trHeight w:val="20"/>
          <w:ins w:id="364" w:author="mehmet tepe" w:date="2017-08-23T09:44:00Z"/>
          <w:trPrChange w:id="365" w:author="mehmet tepe" w:date="2017-08-23T09:50:00Z">
            <w:trPr>
              <w:trHeight w:val="20"/>
            </w:trPr>
          </w:trPrChange>
        </w:trPr>
        <w:tc>
          <w:tcPr>
            <w:tcW w:w="174" w:type="pct"/>
            <w:tcBorders>
              <w:top w:val="nil"/>
              <w:left w:val="single" w:sz="4" w:space="0" w:color="auto"/>
              <w:bottom w:val="single" w:sz="4" w:space="0" w:color="auto"/>
              <w:right w:val="single" w:sz="4" w:space="0" w:color="auto"/>
            </w:tcBorders>
            <w:vAlign w:val="center"/>
            <w:tcPrChange w:id="366" w:author="mehmet tepe" w:date="2017-08-23T09:50:00Z">
              <w:tcPr>
                <w:tcW w:w="177" w:type="pct"/>
                <w:tcBorders>
                  <w:top w:val="nil"/>
                  <w:left w:val="single" w:sz="4" w:space="0" w:color="auto"/>
                  <w:bottom w:val="single" w:sz="4" w:space="0" w:color="auto"/>
                  <w:right w:val="single" w:sz="4" w:space="0" w:color="auto"/>
                </w:tcBorders>
                <w:vAlign w:val="center"/>
              </w:tcPr>
            </w:tcPrChange>
          </w:tcPr>
          <w:p w:rsidR="00934CF1" w:rsidRDefault="00934CF1" w:rsidP="00934CF1">
            <w:pPr>
              <w:spacing w:after="0"/>
              <w:rPr>
                <w:ins w:id="367" w:author="mehmet tepe" w:date="2017-08-23T09:44:00Z"/>
                <w:rFonts w:ascii="Calibri" w:hAnsi="Calibri" w:cs="Calibri"/>
                <w:color w:val="000000"/>
                <w:sz w:val="18"/>
                <w:szCs w:val="18"/>
              </w:rPr>
            </w:pPr>
            <w:ins w:id="368" w:author="mehmet tepe" w:date="2017-08-23T09:44:00Z">
              <w:r>
                <w:rPr>
                  <w:rFonts w:ascii="Calibri" w:hAnsi="Calibri" w:cs="Calibri"/>
                  <w:color w:val="000000"/>
                  <w:sz w:val="18"/>
                  <w:szCs w:val="18"/>
                </w:rPr>
                <w:t>10</w:t>
              </w:r>
            </w:ins>
          </w:p>
        </w:tc>
        <w:tc>
          <w:tcPr>
            <w:tcW w:w="839" w:type="pct"/>
            <w:tcBorders>
              <w:top w:val="nil"/>
              <w:left w:val="single" w:sz="4" w:space="0" w:color="auto"/>
              <w:bottom w:val="single" w:sz="4" w:space="0" w:color="auto"/>
              <w:right w:val="single" w:sz="4" w:space="0" w:color="auto"/>
            </w:tcBorders>
            <w:shd w:val="clear" w:color="auto" w:fill="auto"/>
            <w:noWrap/>
            <w:vAlign w:val="center"/>
            <w:tcPrChange w:id="369" w:author="mehmet tepe" w:date="2017-08-23T09:50:00Z">
              <w:tcPr>
                <w:tcW w:w="778" w:type="pct"/>
                <w:tcBorders>
                  <w:top w:val="nil"/>
                  <w:left w:val="single" w:sz="4" w:space="0" w:color="auto"/>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rPr>
                <w:ins w:id="370" w:author="mehmet tepe" w:date="2017-08-23T09:44:00Z"/>
                <w:rFonts w:ascii="Calibri" w:eastAsia="Times New Roman" w:hAnsi="Calibri" w:cs="Calibri"/>
                <w:color w:val="000000"/>
                <w:sz w:val="18"/>
                <w:lang w:eastAsia="tr-TR"/>
              </w:rPr>
            </w:pPr>
            <w:ins w:id="371" w:author="mehmet tepe" w:date="2017-08-23T09:44:00Z">
              <w:r w:rsidRPr="00FE4488">
                <w:rPr>
                  <w:rFonts w:ascii="Calibri" w:eastAsia="Times New Roman" w:hAnsi="Calibri" w:cs="Calibri"/>
                  <w:color w:val="000000"/>
                  <w:sz w:val="18"/>
                  <w:lang w:eastAsia="tr-TR"/>
                </w:rPr>
                <w:t>RaporBitTar</w:t>
              </w:r>
            </w:ins>
          </w:p>
        </w:tc>
        <w:tc>
          <w:tcPr>
            <w:tcW w:w="363" w:type="pct"/>
            <w:tcBorders>
              <w:top w:val="nil"/>
              <w:left w:val="nil"/>
              <w:bottom w:val="single" w:sz="4" w:space="0" w:color="auto"/>
              <w:right w:val="single" w:sz="4" w:space="0" w:color="auto"/>
            </w:tcBorders>
            <w:shd w:val="clear" w:color="auto" w:fill="auto"/>
            <w:noWrap/>
            <w:vAlign w:val="center"/>
            <w:tcPrChange w:id="372" w:author="mehmet tepe" w:date="2017-08-23T09:50:00Z">
              <w:tcPr>
                <w:tcW w:w="36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73" w:author="mehmet tepe" w:date="2017-08-23T09:44:00Z"/>
                <w:rFonts w:ascii="Calibri" w:eastAsia="Times New Roman" w:hAnsi="Calibri" w:cs="Calibri"/>
                <w:b/>
                <w:color w:val="000000"/>
                <w:sz w:val="18"/>
                <w:lang w:eastAsia="tr-TR"/>
              </w:rPr>
            </w:pPr>
            <w:ins w:id="374" w:author="mehmet tepe" w:date="2017-08-23T09:44:00Z">
              <w:r w:rsidRPr="00FE4488">
                <w:rPr>
                  <w:rFonts w:ascii="Calibri" w:eastAsia="Times New Roman" w:hAnsi="Calibri" w:cs="Calibri"/>
                  <w:color w:val="000000"/>
                  <w:sz w:val="18"/>
                  <w:lang w:eastAsia="tr-TR"/>
                </w:rPr>
                <w:t>D(8)</w:t>
              </w:r>
            </w:ins>
          </w:p>
        </w:tc>
        <w:tc>
          <w:tcPr>
            <w:tcW w:w="570" w:type="pct"/>
            <w:tcBorders>
              <w:top w:val="nil"/>
              <w:left w:val="nil"/>
              <w:bottom w:val="single" w:sz="4" w:space="0" w:color="auto"/>
              <w:right w:val="single" w:sz="4" w:space="0" w:color="auto"/>
            </w:tcBorders>
            <w:shd w:val="clear" w:color="auto" w:fill="auto"/>
            <w:noWrap/>
            <w:vAlign w:val="center"/>
            <w:tcPrChange w:id="375" w:author="mehmet tepe" w:date="2017-08-23T09:50:00Z">
              <w:tcPr>
                <w:tcW w:w="57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76" w:author="mehmet tepe" w:date="2017-08-23T09:44:00Z"/>
                <w:rFonts w:ascii="Calibri" w:eastAsia="Times New Roman" w:hAnsi="Calibri" w:cs="Calibri"/>
                <w:color w:val="000000"/>
                <w:sz w:val="18"/>
                <w:lang w:eastAsia="tr-TR"/>
              </w:rPr>
            </w:pPr>
            <w:ins w:id="377" w:author="mehmet tepe" w:date="2017-08-23T09:44:00Z">
              <w:r w:rsidRPr="00FE4488">
                <w:rPr>
                  <w:rFonts w:ascii="Calibri" w:eastAsia="Times New Roman" w:hAnsi="Calibri" w:cs="Calibri"/>
                  <w:color w:val="000000"/>
                  <w:sz w:val="18"/>
                  <w:lang w:eastAsia="tr-TR"/>
                </w:rPr>
                <w:t>YYYYAAGG</w:t>
              </w:r>
            </w:ins>
          </w:p>
        </w:tc>
        <w:tc>
          <w:tcPr>
            <w:tcW w:w="339" w:type="pct"/>
            <w:tcBorders>
              <w:top w:val="nil"/>
              <w:left w:val="nil"/>
              <w:bottom w:val="single" w:sz="4" w:space="0" w:color="auto"/>
              <w:right w:val="single" w:sz="4" w:space="0" w:color="auto"/>
            </w:tcBorders>
            <w:shd w:val="clear" w:color="auto" w:fill="auto"/>
            <w:noWrap/>
            <w:vAlign w:val="center"/>
            <w:tcPrChange w:id="378" w:author="mehmet tepe" w:date="2017-08-23T09:50:00Z">
              <w:tcPr>
                <w:tcW w:w="344"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79" w:author="mehmet tepe" w:date="2017-08-23T09:44:00Z"/>
                <w:rFonts w:ascii="Calibri" w:eastAsia="Times New Roman" w:hAnsi="Calibri" w:cs="Calibri"/>
                <w:color w:val="000000"/>
                <w:sz w:val="18"/>
                <w:lang w:eastAsia="tr-TR"/>
              </w:rPr>
            </w:pPr>
            <w:ins w:id="380" w:author="mehmet tepe" w:date="2017-08-23T09:44:00Z">
              <w:r w:rsidRPr="00FE4488">
                <w:rPr>
                  <w:rFonts w:ascii="Calibri" w:eastAsia="Times New Roman" w:hAnsi="Calibri" w:cs="Calibri"/>
                  <w:color w:val="000000"/>
                  <w:sz w:val="18"/>
                  <w:lang w:eastAsia="tr-TR"/>
                </w:rPr>
                <w:t>Z</w:t>
              </w:r>
            </w:ins>
          </w:p>
        </w:tc>
        <w:tc>
          <w:tcPr>
            <w:tcW w:w="2715" w:type="pct"/>
            <w:tcBorders>
              <w:top w:val="nil"/>
              <w:left w:val="nil"/>
              <w:bottom w:val="single" w:sz="4" w:space="0" w:color="auto"/>
              <w:right w:val="single" w:sz="4" w:space="0" w:color="auto"/>
            </w:tcBorders>
            <w:shd w:val="clear" w:color="auto" w:fill="auto"/>
            <w:vAlign w:val="center"/>
            <w:tcPrChange w:id="381" w:author="mehmet tepe" w:date="2017-08-23T09:50:00Z">
              <w:tcPr>
                <w:tcW w:w="2754" w:type="pct"/>
                <w:tcBorders>
                  <w:top w:val="nil"/>
                  <w:left w:val="nil"/>
                  <w:bottom w:val="single" w:sz="4" w:space="0" w:color="auto"/>
                  <w:right w:val="single" w:sz="4" w:space="0" w:color="auto"/>
                </w:tcBorders>
                <w:shd w:val="clear" w:color="auto" w:fill="auto"/>
                <w:vAlign w:val="center"/>
              </w:tcPr>
            </w:tcPrChange>
          </w:tcPr>
          <w:p w:rsidR="00934CF1" w:rsidRPr="00FE4488" w:rsidRDefault="00934CF1" w:rsidP="00934CF1">
            <w:pPr>
              <w:spacing w:after="0" w:line="240" w:lineRule="auto"/>
              <w:rPr>
                <w:ins w:id="382" w:author="mehmet tepe" w:date="2017-08-23T09:44:00Z"/>
                <w:rFonts w:ascii="Calibri" w:eastAsia="Times New Roman" w:hAnsi="Calibri" w:cs="Calibri"/>
                <w:color w:val="000000"/>
                <w:sz w:val="18"/>
                <w:lang w:eastAsia="tr-TR"/>
              </w:rPr>
            </w:pPr>
            <w:ins w:id="383" w:author="mehmet tepe" w:date="2017-08-23T09:44:00Z">
              <w:r>
                <w:rPr>
                  <w:rFonts w:ascii="Calibri" w:eastAsia="Times New Roman" w:hAnsi="Calibri" w:cs="Calibri"/>
                  <w:color w:val="000000"/>
                  <w:sz w:val="18"/>
                  <w:lang w:eastAsia="tr-TR"/>
                </w:rPr>
                <w:t>Raporun oluşturulabilmesi için kullanıcı tarafından girilecek Bitiş Tarihidir. Belirtilmemesi durumunda sistemde yüklü en güncel GEV verisinin tarihi alınmalıdır.</w:t>
              </w:r>
            </w:ins>
          </w:p>
        </w:tc>
      </w:tr>
      <w:tr w:rsidR="00934CF1" w:rsidRPr="00FE4488" w:rsidTr="00BF27B9">
        <w:trPr>
          <w:trHeight w:val="20"/>
          <w:ins w:id="384" w:author="mehmet tepe" w:date="2017-08-23T09:44:00Z"/>
          <w:trPrChange w:id="385" w:author="mehmet tepe" w:date="2017-08-23T09:50:00Z">
            <w:trPr>
              <w:trHeight w:val="20"/>
            </w:trPr>
          </w:trPrChange>
        </w:trPr>
        <w:tc>
          <w:tcPr>
            <w:tcW w:w="174" w:type="pct"/>
            <w:tcBorders>
              <w:top w:val="nil"/>
              <w:left w:val="single" w:sz="4" w:space="0" w:color="auto"/>
              <w:bottom w:val="single" w:sz="4" w:space="0" w:color="auto"/>
              <w:right w:val="single" w:sz="4" w:space="0" w:color="auto"/>
            </w:tcBorders>
            <w:vAlign w:val="center"/>
            <w:tcPrChange w:id="386" w:author="mehmet tepe" w:date="2017-08-23T09:50:00Z">
              <w:tcPr>
                <w:tcW w:w="177" w:type="pct"/>
                <w:tcBorders>
                  <w:top w:val="nil"/>
                  <w:left w:val="single" w:sz="4" w:space="0" w:color="auto"/>
                  <w:bottom w:val="single" w:sz="4" w:space="0" w:color="auto"/>
                  <w:right w:val="single" w:sz="4" w:space="0" w:color="auto"/>
                </w:tcBorders>
                <w:vAlign w:val="center"/>
              </w:tcPr>
            </w:tcPrChange>
          </w:tcPr>
          <w:p w:rsidR="00934CF1" w:rsidRDefault="00934CF1" w:rsidP="00934CF1">
            <w:pPr>
              <w:spacing w:after="0"/>
              <w:rPr>
                <w:ins w:id="387" w:author="mehmet tepe" w:date="2017-08-23T09:44:00Z"/>
                <w:rFonts w:ascii="Calibri" w:hAnsi="Calibri" w:cs="Calibri"/>
                <w:color w:val="000000"/>
                <w:sz w:val="18"/>
                <w:szCs w:val="18"/>
              </w:rPr>
            </w:pPr>
            <w:ins w:id="388" w:author="mehmet tepe" w:date="2017-08-23T09:44:00Z">
              <w:r>
                <w:rPr>
                  <w:rFonts w:ascii="Calibri" w:hAnsi="Calibri" w:cs="Calibri"/>
                  <w:color w:val="000000"/>
                  <w:sz w:val="18"/>
                  <w:szCs w:val="18"/>
                </w:rPr>
                <w:t>11</w:t>
              </w:r>
            </w:ins>
          </w:p>
        </w:tc>
        <w:tc>
          <w:tcPr>
            <w:tcW w:w="839" w:type="pct"/>
            <w:tcBorders>
              <w:top w:val="nil"/>
              <w:left w:val="single" w:sz="4" w:space="0" w:color="auto"/>
              <w:bottom w:val="single" w:sz="4" w:space="0" w:color="auto"/>
              <w:right w:val="single" w:sz="4" w:space="0" w:color="auto"/>
            </w:tcBorders>
            <w:shd w:val="clear" w:color="auto" w:fill="auto"/>
            <w:noWrap/>
            <w:vAlign w:val="center"/>
            <w:tcPrChange w:id="389" w:author="mehmet tepe" w:date="2017-08-23T09:50:00Z">
              <w:tcPr>
                <w:tcW w:w="778" w:type="pct"/>
                <w:tcBorders>
                  <w:top w:val="nil"/>
                  <w:left w:val="single" w:sz="4" w:space="0" w:color="auto"/>
                  <w:bottom w:val="single" w:sz="4" w:space="0" w:color="auto"/>
                  <w:right w:val="single" w:sz="4" w:space="0" w:color="auto"/>
                </w:tcBorders>
                <w:shd w:val="clear" w:color="auto" w:fill="auto"/>
                <w:noWrap/>
                <w:vAlign w:val="center"/>
              </w:tcPr>
            </w:tcPrChange>
          </w:tcPr>
          <w:p w:rsidR="00934CF1" w:rsidRPr="00FE4488" w:rsidRDefault="00BF27B9" w:rsidP="00934CF1">
            <w:pPr>
              <w:spacing w:after="0" w:line="240" w:lineRule="auto"/>
              <w:rPr>
                <w:ins w:id="390" w:author="mehmet tepe" w:date="2017-08-23T09:44:00Z"/>
                <w:rFonts w:ascii="Calibri" w:eastAsia="Times New Roman" w:hAnsi="Calibri" w:cs="Calibri"/>
                <w:color w:val="000000"/>
                <w:sz w:val="18"/>
                <w:lang w:eastAsia="tr-TR"/>
              </w:rPr>
            </w:pPr>
            <w:ins w:id="391" w:author="mehmet tepe" w:date="2017-08-23T09:50:00Z">
              <w:r>
                <w:rPr>
                  <w:rFonts w:ascii="Calibri" w:eastAsia="Times New Roman" w:hAnsi="Calibri" w:cs="Calibri"/>
                  <w:color w:val="000000"/>
                  <w:sz w:val="18"/>
                  <w:lang w:eastAsia="tr-TR"/>
                </w:rPr>
                <w:t>Grup</w:t>
              </w:r>
            </w:ins>
            <w:ins w:id="392" w:author="mehmet tepe" w:date="2017-08-23T09:44:00Z">
              <w:r w:rsidR="00934CF1">
                <w:rPr>
                  <w:rFonts w:ascii="Calibri" w:eastAsia="Times New Roman" w:hAnsi="Calibri" w:cs="Calibri"/>
                  <w:color w:val="000000"/>
                  <w:sz w:val="18"/>
                  <w:lang w:eastAsia="tr-TR"/>
                </w:rPr>
                <w:t>IVO</w:t>
              </w:r>
              <w:r w:rsidR="00934CF1" w:rsidRPr="00FE4488">
                <w:rPr>
                  <w:rFonts w:ascii="Calibri" w:eastAsia="Times New Roman" w:hAnsi="Calibri" w:cs="Calibri"/>
                  <w:color w:val="000000"/>
                  <w:sz w:val="18"/>
                  <w:lang w:eastAsia="tr-TR"/>
                </w:rPr>
                <w:t>Getiri</w:t>
              </w:r>
            </w:ins>
          </w:p>
        </w:tc>
        <w:tc>
          <w:tcPr>
            <w:tcW w:w="363" w:type="pct"/>
            <w:tcBorders>
              <w:top w:val="nil"/>
              <w:left w:val="nil"/>
              <w:bottom w:val="single" w:sz="4" w:space="0" w:color="auto"/>
              <w:right w:val="single" w:sz="4" w:space="0" w:color="auto"/>
            </w:tcBorders>
            <w:shd w:val="clear" w:color="auto" w:fill="auto"/>
            <w:noWrap/>
            <w:vAlign w:val="center"/>
            <w:tcPrChange w:id="393" w:author="mehmet tepe" w:date="2017-08-23T09:50:00Z">
              <w:tcPr>
                <w:tcW w:w="36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94" w:author="mehmet tepe" w:date="2017-08-23T09:44:00Z"/>
                <w:rFonts w:ascii="Calibri" w:eastAsia="Times New Roman" w:hAnsi="Calibri" w:cs="Calibri"/>
                <w:color w:val="000000"/>
                <w:sz w:val="18"/>
                <w:lang w:eastAsia="tr-TR"/>
              </w:rPr>
            </w:pPr>
            <w:ins w:id="395" w:author="mehmet tepe" w:date="2017-08-23T09:44:00Z">
              <w:r w:rsidRPr="00FE4488">
                <w:rPr>
                  <w:rFonts w:ascii="Calibri" w:eastAsia="Times New Roman" w:hAnsi="Calibri" w:cs="Calibri"/>
                  <w:color w:val="000000"/>
                  <w:sz w:val="18"/>
                  <w:lang w:eastAsia="tr-TR"/>
                </w:rPr>
                <w:t>Double</w:t>
              </w:r>
            </w:ins>
          </w:p>
        </w:tc>
        <w:tc>
          <w:tcPr>
            <w:tcW w:w="570" w:type="pct"/>
            <w:tcBorders>
              <w:top w:val="nil"/>
              <w:left w:val="nil"/>
              <w:bottom w:val="single" w:sz="4" w:space="0" w:color="auto"/>
              <w:right w:val="single" w:sz="4" w:space="0" w:color="auto"/>
            </w:tcBorders>
            <w:shd w:val="clear" w:color="auto" w:fill="auto"/>
            <w:noWrap/>
            <w:vAlign w:val="center"/>
            <w:tcPrChange w:id="396" w:author="mehmet tepe" w:date="2017-08-23T09:50:00Z">
              <w:tcPr>
                <w:tcW w:w="578"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397" w:author="mehmet tepe" w:date="2017-08-23T09:44:00Z"/>
                <w:rFonts w:ascii="Calibri" w:eastAsia="Times New Roman" w:hAnsi="Calibri" w:cs="Calibri"/>
                <w:color w:val="000000"/>
                <w:sz w:val="18"/>
                <w:lang w:eastAsia="tr-TR"/>
              </w:rPr>
            </w:pPr>
            <w:ins w:id="398" w:author="mehmet tepe" w:date="2017-08-23T09:44:00Z">
              <w:r w:rsidRPr="00FE4488">
                <w:rPr>
                  <w:rFonts w:ascii="Calibri" w:eastAsia="Times New Roman" w:hAnsi="Calibri" w:cs="Calibri"/>
                  <w:color w:val="000000"/>
                  <w:sz w:val="18"/>
                  <w:lang w:eastAsia="tr-TR"/>
                </w:rPr>
                <w:t>0,00000</w:t>
              </w:r>
            </w:ins>
          </w:p>
        </w:tc>
        <w:tc>
          <w:tcPr>
            <w:tcW w:w="339" w:type="pct"/>
            <w:tcBorders>
              <w:top w:val="nil"/>
              <w:left w:val="nil"/>
              <w:bottom w:val="single" w:sz="4" w:space="0" w:color="auto"/>
              <w:right w:val="single" w:sz="4" w:space="0" w:color="auto"/>
            </w:tcBorders>
            <w:shd w:val="clear" w:color="auto" w:fill="auto"/>
            <w:noWrap/>
            <w:vAlign w:val="center"/>
            <w:tcPrChange w:id="399" w:author="mehmet tepe" w:date="2017-08-23T09:50:00Z">
              <w:tcPr>
                <w:tcW w:w="344" w:type="pct"/>
                <w:tcBorders>
                  <w:top w:val="nil"/>
                  <w:left w:val="nil"/>
                  <w:bottom w:val="single" w:sz="4" w:space="0" w:color="auto"/>
                  <w:right w:val="single" w:sz="4" w:space="0" w:color="auto"/>
                </w:tcBorders>
                <w:shd w:val="clear" w:color="auto" w:fill="auto"/>
                <w:noWrap/>
                <w:vAlign w:val="center"/>
              </w:tcPr>
            </w:tcPrChange>
          </w:tcPr>
          <w:p w:rsidR="00934CF1" w:rsidRPr="00FE4488" w:rsidRDefault="00934CF1" w:rsidP="00934CF1">
            <w:pPr>
              <w:spacing w:after="0" w:line="240" w:lineRule="auto"/>
              <w:jc w:val="center"/>
              <w:rPr>
                <w:ins w:id="400" w:author="mehmet tepe" w:date="2017-08-23T09:44:00Z"/>
                <w:rFonts w:ascii="Calibri" w:eastAsia="Times New Roman" w:hAnsi="Calibri" w:cs="Calibri"/>
                <w:color w:val="000000"/>
                <w:sz w:val="18"/>
                <w:lang w:eastAsia="tr-TR"/>
              </w:rPr>
            </w:pPr>
            <w:ins w:id="401" w:author="mehmet tepe" w:date="2017-08-23T09:44:00Z">
              <w:r w:rsidRPr="00FE4488">
                <w:rPr>
                  <w:rFonts w:ascii="Calibri" w:eastAsia="Times New Roman" w:hAnsi="Calibri" w:cs="Calibri"/>
                  <w:color w:val="000000"/>
                  <w:sz w:val="18"/>
                  <w:lang w:eastAsia="tr-TR"/>
                </w:rPr>
                <w:t>Z</w:t>
              </w:r>
            </w:ins>
          </w:p>
        </w:tc>
        <w:tc>
          <w:tcPr>
            <w:tcW w:w="2715" w:type="pct"/>
            <w:tcBorders>
              <w:top w:val="nil"/>
              <w:left w:val="nil"/>
              <w:bottom w:val="single" w:sz="4" w:space="0" w:color="auto"/>
              <w:right w:val="single" w:sz="4" w:space="0" w:color="auto"/>
            </w:tcBorders>
            <w:shd w:val="clear" w:color="auto" w:fill="auto"/>
            <w:vAlign w:val="center"/>
            <w:tcPrChange w:id="402" w:author="mehmet tepe" w:date="2017-08-23T09:50:00Z">
              <w:tcPr>
                <w:tcW w:w="2754" w:type="pct"/>
                <w:tcBorders>
                  <w:top w:val="nil"/>
                  <w:left w:val="nil"/>
                  <w:bottom w:val="single" w:sz="4" w:space="0" w:color="auto"/>
                  <w:right w:val="single" w:sz="4" w:space="0" w:color="auto"/>
                </w:tcBorders>
                <w:shd w:val="clear" w:color="auto" w:fill="auto"/>
                <w:vAlign w:val="center"/>
              </w:tcPr>
            </w:tcPrChange>
          </w:tcPr>
          <w:p w:rsidR="00934CF1" w:rsidRPr="00FE4488" w:rsidRDefault="00BF27B9" w:rsidP="00BF27B9">
            <w:pPr>
              <w:spacing w:after="0" w:line="240" w:lineRule="auto"/>
              <w:rPr>
                <w:ins w:id="403" w:author="mehmet tepe" w:date="2017-08-23T09:44:00Z"/>
                <w:rFonts w:ascii="Calibri" w:eastAsia="Times New Roman" w:hAnsi="Calibri" w:cs="Calibri"/>
                <w:color w:val="000000"/>
                <w:sz w:val="18"/>
                <w:lang w:eastAsia="tr-TR"/>
              </w:rPr>
            </w:pPr>
            <w:ins w:id="404" w:author="mehmet tepe" w:date="2017-08-23T09:53:00Z">
              <w:r>
                <w:rPr>
                  <w:rFonts w:ascii="Calibri" w:eastAsia="Times New Roman" w:hAnsi="Calibri" w:cs="Calibri"/>
                  <w:color w:val="000000"/>
                  <w:sz w:val="18"/>
                  <w:lang w:eastAsia="tr-TR"/>
                </w:rPr>
                <w:t>Grup kapsamındaki</w:t>
              </w:r>
            </w:ins>
            <w:ins w:id="405" w:author="mehmet tepe" w:date="2017-08-23T09:44:00Z">
              <w:r w:rsidR="00934CF1">
                <w:rPr>
                  <w:rFonts w:ascii="Calibri" w:eastAsia="Times New Roman" w:hAnsi="Calibri" w:cs="Calibri"/>
                  <w:color w:val="000000"/>
                  <w:sz w:val="18"/>
                  <w:lang w:eastAsia="tr-TR"/>
                </w:rPr>
                <w:t xml:space="preserve"> </w:t>
              </w:r>
            </w:ins>
            <w:ins w:id="406" w:author="mehmet tepe" w:date="2017-08-23T09:53:00Z">
              <w:r>
                <w:rPr>
                  <w:rFonts w:ascii="Calibri" w:eastAsia="Times New Roman" w:hAnsi="Calibri" w:cs="Calibri"/>
                  <w:color w:val="000000"/>
                  <w:sz w:val="18"/>
                  <w:lang w:eastAsia="tr-TR"/>
                </w:rPr>
                <w:t xml:space="preserve">tüm </w:t>
              </w:r>
            </w:ins>
            <w:ins w:id="407" w:author="mehmet tepe" w:date="2017-08-23T09:44:00Z">
              <w:r>
                <w:rPr>
                  <w:rFonts w:ascii="Calibri" w:eastAsia="Times New Roman" w:hAnsi="Calibri" w:cs="Calibri"/>
                  <w:color w:val="000000"/>
                  <w:sz w:val="18"/>
                  <w:lang w:eastAsia="tr-TR"/>
                </w:rPr>
                <w:t>sözleşmeler</w:t>
              </w:r>
              <w:r w:rsidR="00934CF1">
                <w:rPr>
                  <w:rFonts w:ascii="Calibri" w:eastAsia="Times New Roman" w:hAnsi="Calibri" w:cs="Calibri"/>
                  <w:color w:val="000000"/>
                  <w:sz w:val="18"/>
                  <w:lang w:eastAsia="tr-TR"/>
                </w:rPr>
                <w:t xml:space="preserve"> </w:t>
              </w:r>
            </w:ins>
            <w:ins w:id="408" w:author="mehmet tepe" w:date="2017-08-23T09:53:00Z">
              <w:r>
                <w:rPr>
                  <w:rFonts w:ascii="Calibri" w:eastAsia="Times New Roman" w:hAnsi="Calibri" w:cs="Calibri"/>
                  <w:color w:val="000000"/>
                  <w:sz w:val="18"/>
                  <w:lang w:eastAsia="tr-TR"/>
                </w:rPr>
                <w:t>kapsamında</w:t>
              </w:r>
            </w:ins>
            <w:ins w:id="409" w:author="mehmet tepe" w:date="2017-08-23T09:44:00Z">
              <w:r w:rsidR="00934CF1">
                <w:rPr>
                  <w:rFonts w:ascii="Calibri" w:eastAsia="Times New Roman" w:hAnsi="Calibri" w:cs="Calibri"/>
                  <w:color w:val="000000"/>
                  <w:sz w:val="18"/>
                  <w:lang w:eastAsia="tr-TR"/>
                </w:rPr>
                <w:t xml:space="preserve">, </w:t>
              </w:r>
              <w:r w:rsidR="00934CF1" w:rsidRPr="00FE4488">
                <w:rPr>
                  <w:rFonts w:ascii="Calibri" w:eastAsia="Times New Roman" w:hAnsi="Calibri" w:cs="Calibri"/>
                  <w:color w:val="000000"/>
                  <w:sz w:val="18"/>
                  <w:lang w:eastAsia="tr-TR"/>
                </w:rPr>
                <w:t>Rapora Esas Başlangıç Tarihi</w:t>
              </w:r>
              <w:r w:rsidR="00934CF1">
                <w:rPr>
                  <w:rFonts w:ascii="Calibri" w:eastAsia="Times New Roman" w:hAnsi="Calibri" w:cs="Calibri"/>
                  <w:color w:val="000000"/>
                  <w:sz w:val="18"/>
                  <w:lang w:eastAsia="tr-TR"/>
                </w:rPr>
                <w:t xml:space="preserve"> ve </w:t>
              </w:r>
              <w:r w:rsidR="00934CF1" w:rsidRPr="00FE4488">
                <w:rPr>
                  <w:rFonts w:ascii="Calibri" w:eastAsia="Times New Roman" w:hAnsi="Calibri" w:cs="Calibri"/>
                  <w:color w:val="000000"/>
                  <w:sz w:val="18"/>
                  <w:lang w:eastAsia="tr-TR"/>
                </w:rPr>
                <w:t>Rapora Esas Bitiş Tarihi</w:t>
              </w:r>
              <w:r w:rsidR="00934CF1">
                <w:rPr>
                  <w:rFonts w:ascii="Calibri" w:eastAsia="Times New Roman" w:hAnsi="Calibri" w:cs="Calibri"/>
                  <w:color w:val="000000"/>
                  <w:sz w:val="18"/>
                  <w:lang w:eastAsia="tr-TR"/>
                </w:rPr>
                <w:t xml:space="preserve"> arasında elde e</w:t>
              </w:r>
            </w:ins>
            <w:ins w:id="410" w:author="mehmet tepe" w:date="2017-08-23T09:53:00Z">
              <w:r>
                <w:rPr>
                  <w:rFonts w:ascii="Calibri" w:eastAsia="Times New Roman" w:hAnsi="Calibri" w:cs="Calibri"/>
                  <w:color w:val="000000"/>
                  <w:sz w:val="18"/>
                  <w:lang w:eastAsia="tr-TR"/>
                </w:rPr>
                <w:t>dilen</w:t>
              </w:r>
            </w:ins>
            <w:ins w:id="411" w:author="mehmet tepe" w:date="2017-08-23T09:44:00Z">
              <w:r w:rsidR="00934CF1">
                <w:rPr>
                  <w:rFonts w:ascii="Calibri" w:eastAsia="Times New Roman" w:hAnsi="Calibri" w:cs="Calibri"/>
                  <w:color w:val="000000"/>
                  <w:sz w:val="18"/>
                  <w:lang w:eastAsia="tr-TR"/>
                </w:rPr>
                <w:t xml:space="preserve"> iç verim oranına göre hesaplanmış yıllık getiridir. </w:t>
              </w:r>
            </w:ins>
          </w:p>
        </w:tc>
      </w:tr>
    </w:tbl>
    <w:p w:rsidR="00934CF1" w:rsidRDefault="00934CF1" w:rsidP="00BF56C5">
      <w:bookmarkStart w:id="412" w:name="_GoBack"/>
      <w:bookmarkEnd w:id="412"/>
    </w:p>
    <w:p w:rsidR="00D550D7" w:rsidRDefault="009344E8" w:rsidP="00E845FC">
      <w:pPr>
        <w:pStyle w:val="ListeParagraf"/>
        <w:numPr>
          <w:ilvl w:val="2"/>
          <w:numId w:val="1"/>
        </w:numPr>
        <w:ind w:left="1225" w:hanging="505"/>
        <w:contextualSpacing w:val="0"/>
        <w:outlineLvl w:val="2"/>
        <w:rPr>
          <w:b/>
          <w:u w:val="single"/>
        </w:rPr>
      </w:pPr>
      <w:bookmarkStart w:id="413" w:name="_Toc487464214"/>
      <w:r>
        <w:rPr>
          <w:b/>
          <w:u w:val="single"/>
        </w:rPr>
        <w:t xml:space="preserve">BES Birikim ve Getiri Analizi Sözleşme Tablosu </w:t>
      </w:r>
      <w:r w:rsidR="00D550D7">
        <w:rPr>
          <w:b/>
          <w:u w:val="single"/>
        </w:rPr>
        <w:t>(BGSOZ)</w:t>
      </w:r>
      <w:bookmarkEnd w:id="413"/>
    </w:p>
    <w:p w:rsidR="00E845FC" w:rsidRPr="00E845FC" w:rsidRDefault="00E845FC" w:rsidP="00E845FC">
      <w:r w:rsidRPr="00E845FC">
        <w:rPr>
          <w:b/>
        </w:rPr>
        <w:t>AMAÇ:</w:t>
      </w:r>
      <w:r>
        <w:t xml:space="preserve"> </w:t>
      </w:r>
      <w:r w:rsidRPr="00DC0665">
        <w:t xml:space="preserve">Bu tablo </w:t>
      </w:r>
      <w:r>
        <w:t xml:space="preserve">katılımcının her bir sözleşmesini ayrı ayrı dikkate alarak oluşturulacak </w:t>
      </w:r>
      <w:hyperlink r:id="rId15" w:history="1">
        <w:r w:rsidRPr="00DC0665">
          <w:rPr>
            <w:rStyle w:val="Kpr"/>
          </w:rPr>
          <w:t xml:space="preserve">BES Birikim ve Getiri </w:t>
        </w:r>
        <w:r>
          <w:rPr>
            <w:rStyle w:val="Kpr"/>
          </w:rPr>
          <w:t>Analizi</w:t>
        </w:r>
        <w:r w:rsidRPr="00DC0665">
          <w:rPr>
            <w:rStyle w:val="Kpr"/>
          </w:rPr>
          <w:t xml:space="preserve"> Raporu</w:t>
        </w:r>
      </w:hyperlink>
      <w:r>
        <w:t xml:space="preserve"> ile </w:t>
      </w:r>
      <w:hyperlink r:id="rId16" w:history="1">
        <w:r w:rsidRPr="00DC0665">
          <w:rPr>
            <w:rStyle w:val="Kpr"/>
          </w:rPr>
          <w:t>Acente Kanalı Periyodik Değerlendirme Raporu</w:t>
        </w:r>
      </w:hyperlink>
      <w:r>
        <w:t>’ndaki bilgi ve hesaplamaların oluşturulması ve kayıt altında tutulması için kullanılacaktır.</w:t>
      </w:r>
    </w:p>
    <w:tbl>
      <w:tblPr>
        <w:tblW w:w="5137" w:type="pct"/>
        <w:tblInd w:w="-214" w:type="dxa"/>
        <w:tblLayout w:type="fixed"/>
        <w:tblCellMar>
          <w:left w:w="70" w:type="dxa"/>
          <w:right w:w="70" w:type="dxa"/>
        </w:tblCellMar>
        <w:tblLook w:val="04A0" w:firstRow="1" w:lastRow="0" w:firstColumn="1" w:lastColumn="0" w:noHBand="0" w:noVBand="1"/>
      </w:tblPr>
      <w:tblGrid>
        <w:gridCol w:w="409"/>
        <w:gridCol w:w="1849"/>
        <w:gridCol w:w="875"/>
        <w:gridCol w:w="1282"/>
        <w:gridCol w:w="793"/>
        <w:gridCol w:w="5565"/>
      </w:tblGrid>
      <w:tr w:rsidR="009B257D" w:rsidRPr="00FE4488" w:rsidTr="00E845FC">
        <w:trPr>
          <w:trHeight w:val="20"/>
          <w:tblHeader/>
        </w:trPr>
        <w:tc>
          <w:tcPr>
            <w:tcW w:w="190" w:type="pct"/>
            <w:tcBorders>
              <w:top w:val="single" w:sz="4" w:space="0" w:color="auto"/>
              <w:left w:val="single" w:sz="4" w:space="0" w:color="auto"/>
              <w:bottom w:val="single" w:sz="4" w:space="0" w:color="auto"/>
              <w:right w:val="single" w:sz="4" w:space="0" w:color="auto"/>
            </w:tcBorders>
            <w:shd w:val="clear" w:color="000000" w:fill="BFBFBF"/>
          </w:tcPr>
          <w:p w:rsidR="00D550D7" w:rsidRPr="00FE4488" w:rsidRDefault="00D550D7"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w:t>
            </w:r>
          </w:p>
        </w:tc>
        <w:tc>
          <w:tcPr>
            <w:tcW w:w="858"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550D7" w:rsidRPr="00FE4488" w:rsidRDefault="00D550D7"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Alan Adı</w:t>
            </w:r>
          </w:p>
        </w:tc>
        <w:tc>
          <w:tcPr>
            <w:tcW w:w="406" w:type="pct"/>
            <w:tcBorders>
              <w:top w:val="single" w:sz="4" w:space="0" w:color="auto"/>
              <w:left w:val="nil"/>
              <w:bottom w:val="single" w:sz="4" w:space="0" w:color="auto"/>
              <w:right w:val="single" w:sz="4" w:space="0" w:color="auto"/>
            </w:tcBorders>
            <w:shd w:val="clear" w:color="000000" w:fill="BFBFBF"/>
            <w:noWrap/>
            <w:vAlign w:val="bottom"/>
            <w:hideMark/>
          </w:tcPr>
          <w:p w:rsidR="00D550D7" w:rsidRPr="00FE4488" w:rsidRDefault="00D550D7"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Tipi</w:t>
            </w:r>
          </w:p>
        </w:tc>
        <w:tc>
          <w:tcPr>
            <w:tcW w:w="595" w:type="pct"/>
            <w:tcBorders>
              <w:top w:val="single" w:sz="4" w:space="0" w:color="auto"/>
              <w:left w:val="nil"/>
              <w:bottom w:val="single" w:sz="4" w:space="0" w:color="auto"/>
              <w:right w:val="single" w:sz="4" w:space="0" w:color="auto"/>
            </w:tcBorders>
            <w:shd w:val="clear" w:color="000000" w:fill="BFBFBF"/>
            <w:noWrap/>
            <w:vAlign w:val="bottom"/>
            <w:hideMark/>
          </w:tcPr>
          <w:p w:rsidR="00D550D7" w:rsidRPr="00FE4488" w:rsidRDefault="00D550D7"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Formatı</w:t>
            </w:r>
          </w:p>
        </w:tc>
        <w:tc>
          <w:tcPr>
            <w:tcW w:w="368" w:type="pct"/>
            <w:tcBorders>
              <w:top w:val="single" w:sz="4" w:space="0" w:color="auto"/>
              <w:left w:val="nil"/>
              <w:bottom w:val="single" w:sz="4" w:space="0" w:color="auto"/>
              <w:right w:val="single" w:sz="4" w:space="0" w:color="auto"/>
            </w:tcBorders>
            <w:shd w:val="clear" w:color="000000" w:fill="BFBFBF"/>
            <w:noWrap/>
            <w:vAlign w:val="bottom"/>
            <w:hideMark/>
          </w:tcPr>
          <w:p w:rsidR="00D550D7" w:rsidRPr="00FE4488" w:rsidRDefault="00D550D7"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Zorunlu</w:t>
            </w:r>
          </w:p>
        </w:tc>
        <w:tc>
          <w:tcPr>
            <w:tcW w:w="2583" w:type="pct"/>
            <w:tcBorders>
              <w:top w:val="single" w:sz="4" w:space="0" w:color="auto"/>
              <w:left w:val="nil"/>
              <w:bottom w:val="single" w:sz="4" w:space="0" w:color="auto"/>
              <w:right w:val="single" w:sz="4" w:space="0" w:color="auto"/>
            </w:tcBorders>
            <w:shd w:val="clear" w:color="000000" w:fill="BFBFBF"/>
            <w:noWrap/>
            <w:vAlign w:val="bottom"/>
            <w:hideMark/>
          </w:tcPr>
          <w:p w:rsidR="00D550D7" w:rsidRPr="00FE4488" w:rsidRDefault="00D550D7"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Açıklama</w:t>
            </w:r>
          </w:p>
        </w:tc>
      </w:tr>
      <w:tr w:rsidR="00DF58C5" w:rsidRPr="00FE4488" w:rsidTr="00E845FC">
        <w:trPr>
          <w:trHeight w:val="20"/>
        </w:trPr>
        <w:tc>
          <w:tcPr>
            <w:tcW w:w="190" w:type="pct"/>
            <w:tcBorders>
              <w:top w:val="nil"/>
              <w:left w:val="single" w:sz="4" w:space="0" w:color="auto"/>
              <w:bottom w:val="single" w:sz="4" w:space="0" w:color="auto"/>
              <w:right w:val="single" w:sz="4" w:space="0" w:color="auto"/>
            </w:tcBorders>
            <w:vAlign w:val="center"/>
          </w:tcPr>
          <w:p w:rsidR="00DF58C5" w:rsidRDefault="00DF58C5" w:rsidP="009B257D">
            <w:pPr>
              <w:spacing w:after="0"/>
              <w:rPr>
                <w:rFonts w:ascii="Calibri" w:hAnsi="Calibri" w:cs="Calibri"/>
                <w:color w:val="000000"/>
                <w:sz w:val="18"/>
                <w:szCs w:val="18"/>
              </w:rPr>
            </w:pPr>
            <w:r>
              <w:rPr>
                <w:rFonts w:ascii="Calibri" w:hAnsi="Calibri" w:cs="Calibri"/>
                <w:color w:val="000000"/>
                <w:sz w:val="18"/>
                <w:szCs w:val="18"/>
              </w:rPr>
              <w:t>1</w:t>
            </w:r>
          </w:p>
        </w:tc>
        <w:tc>
          <w:tcPr>
            <w:tcW w:w="858" w:type="pct"/>
            <w:tcBorders>
              <w:top w:val="nil"/>
              <w:left w:val="single" w:sz="4" w:space="0" w:color="auto"/>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Rapor_ID</w:t>
            </w:r>
          </w:p>
        </w:tc>
        <w:tc>
          <w:tcPr>
            <w:tcW w:w="406"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595"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68"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3" w:type="pct"/>
            <w:tcBorders>
              <w:top w:val="nil"/>
              <w:left w:val="nil"/>
              <w:bottom w:val="single" w:sz="4" w:space="0" w:color="auto"/>
              <w:right w:val="single" w:sz="4" w:space="0" w:color="auto"/>
            </w:tcBorders>
            <w:shd w:val="clear" w:color="auto" w:fill="auto"/>
            <w:vAlign w:val="center"/>
          </w:tcPr>
          <w:p w:rsidR="00DF58C5" w:rsidRPr="00FE4488" w:rsidRDefault="00DF58C5"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BGKAT, BGSIR, BGSOZ ve BGFON tablolarının hepsinde aynı olacak şekilde sistem tarafından üretilen ID numarasıdır.</w:t>
            </w:r>
          </w:p>
        </w:tc>
      </w:tr>
      <w:tr w:rsidR="00DF58C5" w:rsidRPr="00FE4488" w:rsidTr="00E845FC">
        <w:trPr>
          <w:trHeight w:val="20"/>
        </w:trPr>
        <w:tc>
          <w:tcPr>
            <w:tcW w:w="190" w:type="pct"/>
            <w:tcBorders>
              <w:top w:val="nil"/>
              <w:left w:val="single" w:sz="4" w:space="0" w:color="auto"/>
              <w:bottom w:val="single" w:sz="4" w:space="0" w:color="auto"/>
              <w:right w:val="single" w:sz="4" w:space="0" w:color="auto"/>
            </w:tcBorders>
            <w:vAlign w:val="center"/>
          </w:tcPr>
          <w:p w:rsidR="00DF58C5" w:rsidRDefault="00DF58C5" w:rsidP="000F457F">
            <w:pPr>
              <w:spacing w:after="0"/>
              <w:rPr>
                <w:rFonts w:ascii="Calibri" w:hAnsi="Calibri" w:cs="Calibri"/>
                <w:color w:val="000000"/>
                <w:sz w:val="18"/>
                <w:szCs w:val="18"/>
              </w:rPr>
            </w:pPr>
            <w:r>
              <w:rPr>
                <w:rFonts w:ascii="Calibri" w:hAnsi="Calibri" w:cs="Calibri"/>
                <w:color w:val="000000"/>
                <w:sz w:val="18"/>
                <w:szCs w:val="18"/>
              </w:rPr>
              <w:t>2</w:t>
            </w:r>
          </w:p>
        </w:tc>
        <w:tc>
          <w:tcPr>
            <w:tcW w:w="858" w:type="pct"/>
            <w:tcBorders>
              <w:top w:val="nil"/>
              <w:left w:val="single" w:sz="4" w:space="0" w:color="auto"/>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Soz_Rapor_ID</w:t>
            </w:r>
          </w:p>
        </w:tc>
        <w:tc>
          <w:tcPr>
            <w:tcW w:w="406" w:type="pct"/>
            <w:tcBorders>
              <w:top w:val="nil"/>
              <w:left w:val="nil"/>
              <w:bottom w:val="single" w:sz="4" w:space="0" w:color="auto"/>
              <w:right w:val="single" w:sz="4" w:space="0" w:color="auto"/>
            </w:tcBorders>
            <w:shd w:val="clear" w:color="auto" w:fill="auto"/>
            <w:noWrap/>
            <w:vAlign w:val="center"/>
          </w:tcPr>
          <w:p w:rsidR="00DF58C5" w:rsidRPr="00FE4488" w:rsidRDefault="00DF58C5"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595" w:type="pct"/>
            <w:tcBorders>
              <w:top w:val="nil"/>
              <w:left w:val="nil"/>
              <w:bottom w:val="single" w:sz="4" w:space="0" w:color="auto"/>
              <w:right w:val="single" w:sz="4" w:space="0" w:color="auto"/>
            </w:tcBorders>
            <w:shd w:val="clear" w:color="auto" w:fill="auto"/>
            <w:noWrap/>
            <w:vAlign w:val="center"/>
          </w:tcPr>
          <w:p w:rsidR="00DF58C5" w:rsidRPr="00FE4488" w:rsidRDefault="00DF58C5" w:rsidP="000F457F">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68" w:type="pct"/>
            <w:tcBorders>
              <w:top w:val="nil"/>
              <w:left w:val="nil"/>
              <w:bottom w:val="single" w:sz="4" w:space="0" w:color="auto"/>
              <w:right w:val="single" w:sz="4" w:space="0" w:color="auto"/>
            </w:tcBorders>
            <w:shd w:val="clear" w:color="auto" w:fill="auto"/>
            <w:noWrap/>
            <w:vAlign w:val="center"/>
          </w:tcPr>
          <w:p w:rsidR="00DF58C5" w:rsidRPr="00FE4488" w:rsidRDefault="00DF58C5"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3" w:type="pct"/>
            <w:tcBorders>
              <w:top w:val="nil"/>
              <w:left w:val="nil"/>
              <w:bottom w:val="single" w:sz="4" w:space="0" w:color="auto"/>
              <w:right w:val="single" w:sz="4" w:space="0" w:color="auto"/>
            </w:tcBorders>
            <w:shd w:val="clear" w:color="auto" w:fill="auto"/>
            <w:vAlign w:val="center"/>
          </w:tcPr>
          <w:p w:rsidR="00DF58C5" w:rsidRPr="00FE4488" w:rsidRDefault="00DF58C5" w:rsidP="00DF58C5">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BGSOZ tablosuna özgü olacak şekilde sistem tarafından üretilen ve Unik durumdaki ID numarasıdır.</w:t>
            </w:r>
          </w:p>
        </w:tc>
      </w:tr>
      <w:tr w:rsidR="00DF58C5" w:rsidRPr="00FE4488" w:rsidTr="00E845FC">
        <w:trPr>
          <w:trHeight w:val="20"/>
        </w:trPr>
        <w:tc>
          <w:tcPr>
            <w:tcW w:w="190" w:type="pct"/>
            <w:tcBorders>
              <w:top w:val="nil"/>
              <w:left w:val="single" w:sz="4" w:space="0" w:color="auto"/>
              <w:bottom w:val="single" w:sz="4" w:space="0" w:color="auto"/>
              <w:right w:val="single" w:sz="4" w:space="0" w:color="auto"/>
            </w:tcBorders>
            <w:vAlign w:val="center"/>
          </w:tcPr>
          <w:p w:rsidR="00DF58C5" w:rsidRDefault="00DF58C5" w:rsidP="000F457F">
            <w:pPr>
              <w:spacing w:after="0"/>
              <w:rPr>
                <w:rFonts w:ascii="Calibri" w:hAnsi="Calibri" w:cs="Calibri"/>
                <w:color w:val="000000"/>
                <w:sz w:val="18"/>
                <w:szCs w:val="18"/>
              </w:rPr>
            </w:pPr>
            <w:r>
              <w:rPr>
                <w:rFonts w:ascii="Calibri" w:hAnsi="Calibri" w:cs="Calibri"/>
                <w:color w:val="000000"/>
                <w:sz w:val="18"/>
                <w:szCs w:val="18"/>
              </w:rPr>
              <w:t>3</w:t>
            </w:r>
          </w:p>
        </w:tc>
        <w:tc>
          <w:tcPr>
            <w:tcW w:w="858" w:type="pct"/>
            <w:tcBorders>
              <w:top w:val="nil"/>
              <w:left w:val="single" w:sz="4" w:space="0" w:color="auto"/>
              <w:bottom w:val="single" w:sz="4" w:space="0" w:color="auto"/>
              <w:right w:val="single" w:sz="4" w:space="0" w:color="auto"/>
            </w:tcBorders>
            <w:shd w:val="clear" w:color="auto" w:fill="auto"/>
            <w:noWrap/>
            <w:vAlign w:val="center"/>
          </w:tcPr>
          <w:p w:rsidR="00DF58C5" w:rsidRPr="00FE4488" w:rsidRDefault="00DF58C5" w:rsidP="00115A97">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S</w:t>
            </w:r>
            <w:r w:rsidR="00115A97">
              <w:rPr>
                <w:rFonts w:ascii="Calibri" w:eastAsia="Times New Roman" w:hAnsi="Calibri" w:cs="Calibri"/>
                <w:color w:val="000000"/>
                <w:sz w:val="18"/>
                <w:lang w:eastAsia="tr-TR"/>
              </w:rPr>
              <w:t>ozNo</w:t>
            </w:r>
          </w:p>
        </w:tc>
        <w:tc>
          <w:tcPr>
            <w:tcW w:w="406"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595"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w:t>
            </w:r>
            <w:proofErr w:type="gramEnd"/>
          </w:p>
        </w:tc>
        <w:tc>
          <w:tcPr>
            <w:tcW w:w="368"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3" w:type="pct"/>
            <w:tcBorders>
              <w:top w:val="nil"/>
              <w:left w:val="nil"/>
              <w:bottom w:val="single" w:sz="4" w:space="0" w:color="auto"/>
              <w:right w:val="single" w:sz="4" w:space="0" w:color="auto"/>
            </w:tcBorders>
            <w:shd w:val="clear" w:color="auto" w:fill="auto"/>
            <w:vAlign w:val="center"/>
          </w:tcPr>
          <w:p w:rsidR="00DF58C5" w:rsidRPr="00FE4488" w:rsidRDefault="00DF58C5" w:rsidP="00DF58C5">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Emeklilik şirketindeki sözleşme numarasıdır</w:t>
            </w:r>
          </w:p>
        </w:tc>
      </w:tr>
      <w:tr w:rsidR="00DF58C5" w:rsidRPr="00FE4488" w:rsidTr="00E845FC">
        <w:trPr>
          <w:trHeight w:val="20"/>
        </w:trPr>
        <w:tc>
          <w:tcPr>
            <w:tcW w:w="190" w:type="pct"/>
            <w:tcBorders>
              <w:top w:val="nil"/>
              <w:left w:val="single" w:sz="4" w:space="0" w:color="auto"/>
              <w:bottom w:val="single" w:sz="4" w:space="0" w:color="auto"/>
              <w:right w:val="single" w:sz="4" w:space="0" w:color="auto"/>
            </w:tcBorders>
            <w:vAlign w:val="center"/>
          </w:tcPr>
          <w:p w:rsidR="00DF58C5" w:rsidRDefault="00DF58C5" w:rsidP="000F457F">
            <w:pPr>
              <w:spacing w:after="0"/>
              <w:rPr>
                <w:rFonts w:ascii="Calibri" w:hAnsi="Calibri" w:cs="Calibri"/>
                <w:color w:val="000000"/>
                <w:sz w:val="18"/>
                <w:szCs w:val="18"/>
              </w:rPr>
            </w:pPr>
            <w:r>
              <w:rPr>
                <w:rFonts w:ascii="Calibri" w:hAnsi="Calibri" w:cs="Calibri"/>
                <w:color w:val="000000"/>
                <w:sz w:val="18"/>
                <w:szCs w:val="18"/>
              </w:rPr>
              <w:t>4</w:t>
            </w:r>
          </w:p>
        </w:tc>
        <w:tc>
          <w:tcPr>
            <w:tcW w:w="858" w:type="pct"/>
            <w:tcBorders>
              <w:top w:val="nil"/>
              <w:left w:val="single" w:sz="4" w:space="0" w:color="auto"/>
              <w:bottom w:val="single" w:sz="4" w:space="0" w:color="auto"/>
              <w:right w:val="single" w:sz="4" w:space="0" w:color="auto"/>
            </w:tcBorders>
            <w:shd w:val="clear" w:color="auto" w:fill="auto"/>
            <w:noWrap/>
            <w:vAlign w:val="center"/>
          </w:tcPr>
          <w:p w:rsidR="00DF58C5" w:rsidRPr="00FE4488" w:rsidRDefault="00DF58C5" w:rsidP="00115A97">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S</w:t>
            </w:r>
            <w:r w:rsidR="00115A97">
              <w:rPr>
                <w:rFonts w:ascii="Calibri" w:eastAsia="Times New Roman" w:hAnsi="Calibri" w:cs="Calibri"/>
                <w:color w:val="000000"/>
                <w:sz w:val="18"/>
                <w:lang w:eastAsia="tr-TR"/>
              </w:rPr>
              <w:t>ozCins</w:t>
            </w:r>
          </w:p>
        </w:tc>
        <w:tc>
          <w:tcPr>
            <w:tcW w:w="406"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N(2)</w:t>
            </w:r>
          </w:p>
        </w:tc>
        <w:tc>
          <w:tcPr>
            <w:tcW w:w="595"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00</w:t>
            </w:r>
          </w:p>
        </w:tc>
        <w:tc>
          <w:tcPr>
            <w:tcW w:w="368"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3" w:type="pct"/>
            <w:tcBorders>
              <w:top w:val="nil"/>
              <w:left w:val="nil"/>
              <w:bottom w:val="single" w:sz="4" w:space="0" w:color="auto"/>
              <w:right w:val="single" w:sz="4" w:space="0" w:color="auto"/>
            </w:tcBorders>
            <w:shd w:val="clear" w:color="auto" w:fill="auto"/>
            <w:vAlign w:val="center"/>
          </w:tcPr>
          <w:p w:rsidR="00DF58C5" w:rsidRPr="00FE4488" w:rsidRDefault="00A24F75" w:rsidP="00A24F75">
            <w:pPr>
              <w:spacing w:after="0" w:line="240" w:lineRule="auto"/>
              <w:rPr>
                <w:rFonts w:ascii="Calibri" w:eastAsia="Times New Roman" w:hAnsi="Calibri" w:cs="Calibri"/>
                <w:color w:val="000000"/>
                <w:sz w:val="18"/>
                <w:lang w:eastAsia="tr-TR"/>
              </w:rPr>
            </w:pPr>
            <w:r w:rsidRPr="00A24F75">
              <w:rPr>
                <w:rFonts w:ascii="Calibri" w:eastAsia="Times New Roman" w:hAnsi="Calibri" w:cs="Calibri"/>
                <w:color w:val="000000"/>
                <w:sz w:val="18"/>
                <w:lang w:eastAsia="tr-TR"/>
              </w:rPr>
              <w:t>Değer Liste</w:t>
            </w:r>
            <w:r w:rsidR="00FA62CE">
              <w:rPr>
                <w:rFonts w:ascii="Calibri" w:eastAsia="Times New Roman" w:hAnsi="Calibri" w:cs="Calibri"/>
                <w:color w:val="000000"/>
                <w:sz w:val="18"/>
                <w:lang w:eastAsia="tr-TR"/>
              </w:rPr>
              <w:t>s</w:t>
            </w:r>
            <w:r>
              <w:rPr>
                <w:rFonts w:ascii="Calibri" w:eastAsia="Times New Roman" w:hAnsi="Calibri" w:cs="Calibri"/>
                <w:color w:val="000000"/>
                <w:sz w:val="18"/>
                <w:lang w:eastAsia="tr-TR"/>
              </w:rPr>
              <w:t>i</w:t>
            </w:r>
            <w:r w:rsidRPr="00A24F75">
              <w:rPr>
                <w:rFonts w:ascii="Calibri" w:eastAsia="Times New Roman" w:hAnsi="Calibri" w:cs="Calibri"/>
                <w:color w:val="000000"/>
                <w:sz w:val="18"/>
                <w:lang w:eastAsia="tr-TR"/>
              </w:rPr>
              <w:t xml:space="preserve">: </w:t>
            </w:r>
            <w:proofErr w:type="gramStart"/>
            <w:r>
              <w:rPr>
                <w:rFonts w:ascii="Calibri" w:eastAsia="Times New Roman" w:hAnsi="Calibri" w:cs="Calibri"/>
                <w:color w:val="000000"/>
                <w:sz w:val="18"/>
                <w:lang w:eastAsia="tr-TR"/>
              </w:rPr>
              <w:t>2.</w:t>
            </w:r>
            <w:r w:rsidR="00DF58C5" w:rsidRPr="00FE4488">
              <w:rPr>
                <w:rFonts w:ascii="Calibri" w:eastAsia="Times New Roman" w:hAnsi="Calibri" w:cs="Calibri"/>
                <w:color w:val="000000"/>
                <w:sz w:val="18"/>
                <w:lang w:eastAsia="tr-TR"/>
              </w:rPr>
              <w:t>4</w:t>
            </w:r>
            <w:proofErr w:type="gramEnd"/>
          </w:p>
        </w:tc>
      </w:tr>
      <w:tr w:rsidR="00DF58C5" w:rsidRPr="00FE4488" w:rsidTr="00E845FC">
        <w:trPr>
          <w:trHeight w:val="20"/>
        </w:trPr>
        <w:tc>
          <w:tcPr>
            <w:tcW w:w="190" w:type="pct"/>
            <w:tcBorders>
              <w:top w:val="nil"/>
              <w:left w:val="single" w:sz="4" w:space="0" w:color="auto"/>
              <w:bottom w:val="single" w:sz="4" w:space="0" w:color="auto"/>
              <w:right w:val="single" w:sz="4" w:space="0" w:color="auto"/>
            </w:tcBorders>
            <w:vAlign w:val="center"/>
          </w:tcPr>
          <w:p w:rsidR="00DF58C5" w:rsidRDefault="00DF58C5" w:rsidP="000F457F">
            <w:pPr>
              <w:spacing w:after="0"/>
              <w:rPr>
                <w:rFonts w:ascii="Calibri" w:hAnsi="Calibri" w:cs="Calibri"/>
                <w:color w:val="000000"/>
                <w:sz w:val="18"/>
                <w:szCs w:val="18"/>
              </w:rPr>
            </w:pPr>
            <w:r>
              <w:rPr>
                <w:rFonts w:ascii="Calibri" w:hAnsi="Calibri" w:cs="Calibri"/>
                <w:color w:val="000000"/>
                <w:sz w:val="18"/>
                <w:szCs w:val="18"/>
              </w:rPr>
              <w:t>5</w:t>
            </w:r>
          </w:p>
        </w:tc>
        <w:tc>
          <w:tcPr>
            <w:tcW w:w="858" w:type="pct"/>
            <w:tcBorders>
              <w:top w:val="nil"/>
              <w:left w:val="single" w:sz="4" w:space="0" w:color="auto"/>
              <w:bottom w:val="single" w:sz="4" w:space="0" w:color="auto"/>
              <w:right w:val="single" w:sz="4" w:space="0" w:color="auto"/>
            </w:tcBorders>
            <w:shd w:val="clear" w:color="auto" w:fill="auto"/>
            <w:noWrap/>
            <w:vAlign w:val="center"/>
          </w:tcPr>
          <w:p w:rsidR="00DF58C5" w:rsidRPr="00FE4488" w:rsidRDefault="00DF58C5" w:rsidP="00115A97">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S</w:t>
            </w:r>
            <w:r w:rsidR="00115A97">
              <w:rPr>
                <w:rFonts w:ascii="Calibri" w:eastAsia="Times New Roman" w:hAnsi="Calibri" w:cs="Calibri"/>
                <w:color w:val="000000"/>
                <w:sz w:val="18"/>
                <w:lang w:eastAsia="tr-TR"/>
              </w:rPr>
              <w:t>oz</w:t>
            </w:r>
            <w:r w:rsidRPr="00FE4488">
              <w:rPr>
                <w:rFonts w:ascii="Calibri" w:eastAsia="Times New Roman" w:hAnsi="Calibri" w:cs="Calibri"/>
                <w:color w:val="000000"/>
                <w:sz w:val="18"/>
                <w:lang w:eastAsia="tr-TR"/>
              </w:rPr>
              <w:t>Da</w:t>
            </w:r>
            <w:r w:rsidR="00115A97">
              <w:rPr>
                <w:rFonts w:ascii="Calibri" w:eastAsia="Times New Roman" w:hAnsi="Calibri" w:cs="Calibri"/>
                <w:color w:val="000000"/>
                <w:sz w:val="18"/>
                <w:lang w:eastAsia="tr-TR"/>
              </w:rPr>
              <w:t>g</w:t>
            </w:r>
            <w:r w:rsidRPr="00FE4488">
              <w:rPr>
                <w:rFonts w:ascii="Calibri" w:eastAsia="Times New Roman" w:hAnsi="Calibri" w:cs="Calibri"/>
                <w:color w:val="000000"/>
                <w:sz w:val="18"/>
                <w:lang w:eastAsia="tr-TR"/>
              </w:rPr>
              <w:t>Kanal</w:t>
            </w:r>
          </w:p>
        </w:tc>
        <w:tc>
          <w:tcPr>
            <w:tcW w:w="406"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N(3)</w:t>
            </w:r>
          </w:p>
        </w:tc>
        <w:tc>
          <w:tcPr>
            <w:tcW w:w="595"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000</w:t>
            </w:r>
          </w:p>
        </w:tc>
        <w:tc>
          <w:tcPr>
            <w:tcW w:w="368" w:type="pct"/>
            <w:tcBorders>
              <w:top w:val="nil"/>
              <w:left w:val="nil"/>
              <w:bottom w:val="single" w:sz="4" w:space="0" w:color="auto"/>
              <w:right w:val="single" w:sz="4" w:space="0" w:color="auto"/>
            </w:tcBorders>
            <w:shd w:val="clear" w:color="auto" w:fill="auto"/>
            <w:noWrap/>
            <w:vAlign w:val="center"/>
          </w:tcPr>
          <w:p w:rsidR="00DF58C5" w:rsidRPr="00FE4488" w:rsidRDefault="00DF58C5"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3" w:type="pct"/>
            <w:tcBorders>
              <w:top w:val="nil"/>
              <w:left w:val="nil"/>
              <w:bottom w:val="single" w:sz="4" w:space="0" w:color="auto"/>
              <w:right w:val="single" w:sz="4" w:space="0" w:color="auto"/>
            </w:tcBorders>
            <w:shd w:val="clear" w:color="auto" w:fill="auto"/>
            <w:vAlign w:val="center"/>
          </w:tcPr>
          <w:p w:rsidR="00DF58C5" w:rsidRPr="00FE4488" w:rsidRDefault="00A24F75" w:rsidP="009B257D">
            <w:pPr>
              <w:spacing w:after="0" w:line="240" w:lineRule="auto"/>
              <w:rPr>
                <w:rFonts w:ascii="Calibri" w:eastAsia="Times New Roman" w:hAnsi="Calibri" w:cs="Calibri"/>
                <w:color w:val="000000"/>
                <w:sz w:val="18"/>
                <w:lang w:eastAsia="tr-TR"/>
              </w:rPr>
            </w:pPr>
            <w:r w:rsidRPr="00A24F75">
              <w:rPr>
                <w:rFonts w:ascii="Calibri" w:eastAsia="Times New Roman" w:hAnsi="Calibri" w:cs="Calibri"/>
                <w:color w:val="000000"/>
                <w:sz w:val="18"/>
                <w:lang w:eastAsia="tr-TR"/>
              </w:rPr>
              <w:t xml:space="preserve">Değer Listesi: </w:t>
            </w:r>
            <w:r>
              <w:rPr>
                <w:rFonts w:ascii="Calibri" w:eastAsia="Times New Roman" w:hAnsi="Calibri" w:cs="Calibri"/>
                <w:color w:val="000000"/>
                <w:sz w:val="18"/>
                <w:lang w:eastAsia="tr-TR"/>
              </w:rPr>
              <w:t>2.</w:t>
            </w:r>
            <w:r w:rsidR="00DF58C5" w:rsidRPr="00FE4488">
              <w:rPr>
                <w:rFonts w:ascii="Calibri" w:eastAsia="Times New Roman" w:hAnsi="Calibri" w:cs="Calibri"/>
                <w:color w:val="000000"/>
                <w:sz w:val="18"/>
                <w:lang w:eastAsia="tr-TR"/>
              </w:rPr>
              <w:t>27</w:t>
            </w:r>
          </w:p>
        </w:tc>
      </w:tr>
      <w:tr w:rsidR="008A5DCD" w:rsidRPr="00FE4488" w:rsidTr="00E845FC">
        <w:trPr>
          <w:trHeight w:val="20"/>
        </w:trPr>
        <w:tc>
          <w:tcPr>
            <w:tcW w:w="190" w:type="pct"/>
            <w:tcBorders>
              <w:top w:val="nil"/>
              <w:left w:val="single" w:sz="4" w:space="0" w:color="auto"/>
              <w:bottom w:val="single" w:sz="4" w:space="0" w:color="auto"/>
              <w:right w:val="single" w:sz="4" w:space="0" w:color="auto"/>
            </w:tcBorders>
            <w:vAlign w:val="center"/>
          </w:tcPr>
          <w:p w:rsidR="00BA2A93" w:rsidRDefault="00BA2A93" w:rsidP="006137A6">
            <w:pPr>
              <w:spacing w:after="0"/>
              <w:rPr>
                <w:rFonts w:ascii="Calibri" w:hAnsi="Calibri" w:cs="Calibri"/>
                <w:color w:val="000000"/>
                <w:sz w:val="18"/>
                <w:szCs w:val="18"/>
              </w:rPr>
            </w:pPr>
            <w:r>
              <w:rPr>
                <w:rFonts w:ascii="Calibri" w:hAnsi="Calibri" w:cs="Calibri"/>
                <w:color w:val="000000"/>
                <w:sz w:val="18"/>
                <w:szCs w:val="18"/>
              </w:rPr>
              <w:t>6</w:t>
            </w:r>
          </w:p>
        </w:tc>
        <w:tc>
          <w:tcPr>
            <w:tcW w:w="858" w:type="pct"/>
            <w:tcBorders>
              <w:top w:val="nil"/>
              <w:left w:val="single" w:sz="4" w:space="0" w:color="auto"/>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BasTar_Soz</w:t>
            </w:r>
            <w:r w:rsidRPr="00FE4488">
              <w:rPr>
                <w:rFonts w:ascii="Calibri" w:eastAsia="Times New Roman" w:hAnsi="Calibri" w:cs="Calibri"/>
                <w:color w:val="000000"/>
                <w:sz w:val="18"/>
                <w:lang w:eastAsia="tr-TR"/>
              </w:rPr>
              <w:t>TopBirikim</w:t>
            </w:r>
          </w:p>
        </w:tc>
        <w:tc>
          <w:tcPr>
            <w:tcW w:w="406" w:type="pct"/>
            <w:tcBorders>
              <w:top w:val="nil"/>
              <w:left w:val="nil"/>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595" w:type="pct"/>
            <w:tcBorders>
              <w:top w:val="nil"/>
              <w:left w:val="nil"/>
              <w:bottom w:val="single" w:sz="4" w:space="0" w:color="auto"/>
              <w:right w:val="single" w:sz="4" w:space="0" w:color="auto"/>
            </w:tcBorders>
            <w:shd w:val="clear" w:color="auto" w:fill="auto"/>
            <w:noWrap/>
          </w:tcPr>
          <w:p w:rsidR="00BA2A93" w:rsidRDefault="00BA2A93" w:rsidP="006137A6">
            <w:pPr>
              <w:spacing w:after="0"/>
            </w:pPr>
            <w:r w:rsidRPr="00CA7691">
              <w:rPr>
                <w:rFonts w:ascii="Calibri" w:eastAsia="Times New Roman" w:hAnsi="Calibri" w:cs="Calibri"/>
                <w:color w:val="000000"/>
                <w:sz w:val="18"/>
                <w:lang w:eastAsia="tr-TR"/>
              </w:rPr>
              <w:t>0000…0,00000</w:t>
            </w:r>
          </w:p>
        </w:tc>
        <w:tc>
          <w:tcPr>
            <w:tcW w:w="368" w:type="pct"/>
            <w:tcBorders>
              <w:top w:val="nil"/>
              <w:left w:val="nil"/>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3" w:type="pct"/>
            <w:tcBorders>
              <w:top w:val="nil"/>
              <w:left w:val="nil"/>
              <w:bottom w:val="single" w:sz="4" w:space="0" w:color="auto"/>
              <w:right w:val="single" w:sz="4" w:space="0" w:color="auto"/>
            </w:tcBorders>
            <w:shd w:val="clear" w:color="auto" w:fill="auto"/>
            <w:vAlign w:val="center"/>
          </w:tcPr>
          <w:p w:rsidR="00BA2A93" w:rsidRPr="00FE4488" w:rsidRDefault="00BA2A93" w:rsidP="00BA2A9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Rapora esas Başlangıç Tarihi itibarıyla Sözleşmedeki toplam birikim tutarıdır.</w:t>
            </w:r>
          </w:p>
        </w:tc>
      </w:tr>
      <w:tr w:rsidR="002657FB" w:rsidRPr="00FE4488" w:rsidTr="00E845FC">
        <w:trPr>
          <w:trHeight w:val="20"/>
        </w:trPr>
        <w:tc>
          <w:tcPr>
            <w:tcW w:w="190" w:type="pct"/>
            <w:tcBorders>
              <w:top w:val="nil"/>
              <w:left w:val="single" w:sz="4" w:space="0" w:color="auto"/>
              <w:bottom w:val="single" w:sz="4" w:space="0" w:color="auto"/>
              <w:right w:val="single" w:sz="4" w:space="0" w:color="auto"/>
            </w:tcBorders>
            <w:vAlign w:val="center"/>
          </w:tcPr>
          <w:p w:rsidR="002657FB" w:rsidRDefault="002657FB" w:rsidP="000F457F">
            <w:pPr>
              <w:spacing w:after="0"/>
              <w:rPr>
                <w:rFonts w:ascii="Calibri" w:hAnsi="Calibri" w:cs="Calibri"/>
                <w:color w:val="000000"/>
                <w:sz w:val="18"/>
                <w:szCs w:val="18"/>
              </w:rPr>
            </w:pPr>
            <w:r>
              <w:rPr>
                <w:rFonts w:ascii="Calibri" w:hAnsi="Calibri" w:cs="Calibri"/>
                <w:color w:val="000000"/>
                <w:sz w:val="18"/>
                <w:szCs w:val="18"/>
              </w:rPr>
              <w:t>6</w:t>
            </w:r>
          </w:p>
        </w:tc>
        <w:tc>
          <w:tcPr>
            <w:tcW w:w="858" w:type="pct"/>
            <w:tcBorders>
              <w:top w:val="nil"/>
              <w:left w:val="single" w:sz="4" w:space="0" w:color="auto"/>
              <w:bottom w:val="single" w:sz="4" w:space="0" w:color="auto"/>
              <w:right w:val="single" w:sz="4" w:space="0" w:color="auto"/>
            </w:tcBorders>
            <w:shd w:val="clear" w:color="auto" w:fill="auto"/>
            <w:noWrap/>
            <w:vAlign w:val="center"/>
          </w:tcPr>
          <w:p w:rsidR="002657FB" w:rsidRPr="00FE4488" w:rsidRDefault="00BA2A93" w:rsidP="00BA2A9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BitTar_</w:t>
            </w:r>
            <w:r w:rsidR="002657FB">
              <w:rPr>
                <w:rFonts w:ascii="Calibri" w:eastAsia="Times New Roman" w:hAnsi="Calibri" w:cs="Calibri"/>
                <w:color w:val="000000"/>
                <w:sz w:val="18"/>
                <w:lang w:eastAsia="tr-TR"/>
              </w:rPr>
              <w:t>Soz</w:t>
            </w:r>
            <w:r w:rsidR="002657FB" w:rsidRPr="00FE4488">
              <w:rPr>
                <w:rFonts w:ascii="Calibri" w:eastAsia="Times New Roman" w:hAnsi="Calibri" w:cs="Calibri"/>
                <w:color w:val="000000"/>
                <w:sz w:val="18"/>
                <w:lang w:eastAsia="tr-TR"/>
              </w:rPr>
              <w:t>TopBirikim</w:t>
            </w:r>
          </w:p>
        </w:tc>
        <w:tc>
          <w:tcPr>
            <w:tcW w:w="406"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595" w:type="pct"/>
            <w:tcBorders>
              <w:top w:val="nil"/>
              <w:left w:val="nil"/>
              <w:bottom w:val="single" w:sz="4" w:space="0" w:color="auto"/>
              <w:right w:val="single" w:sz="4" w:space="0" w:color="auto"/>
            </w:tcBorders>
            <w:shd w:val="clear" w:color="auto" w:fill="auto"/>
            <w:noWrap/>
          </w:tcPr>
          <w:p w:rsidR="002657FB" w:rsidRDefault="002657FB" w:rsidP="002657FB">
            <w:pPr>
              <w:spacing w:after="0"/>
            </w:pPr>
            <w:r w:rsidRPr="00CA7691">
              <w:rPr>
                <w:rFonts w:ascii="Calibri" w:eastAsia="Times New Roman" w:hAnsi="Calibri" w:cs="Calibri"/>
                <w:color w:val="000000"/>
                <w:sz w:val="18"/>
                <w:lang w:eastAsia="tr-TR"/>
              </w:rPr>
              <w:t>0000…0,00000</w:t>
            </w:r>
          </w:p>
        </w:tc>
        <w:tc>
          <w:tcPr>
            <w:tcW w:w="368"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3" w:type="pct"/>
            <w:tcBorders>
              <w:top w:val="nil"/>
              <w:left w:val="nil"/>
              <w:bottom w:val="single" w:sz="4" w:space="0" w:color="auto"/>
              <w:right w:val="single" w:sz="4" w:space="0" w:color="auto"/>
            </w:tcBorders>
            <w:shd w:val="clear" w:color="auto" w:fill="auto"/>
            <w:vAlign w:val="center"/>
          </w:tcPr>
          <w:p w:rsidR="002657FB" w:rsidRPr="00FE4488" w:rsidRDefault="00BA2A93" w:rsidP="00BA2A9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Rapor’a esas Bitiş Tarihi itibarıyla </w:t>
            </w:r>
            <w:r w:rsidR="002657FB">
              <w:rPr>
                <w:rFonts w:ascii="Calibri" w:eastAsia="Times New Roman" w:hAnsi="Calibri" w:cs="Calibri"/>
                <w:color w:val="000000"/>
                <w:sz w:val="18"/>
                <w:lang w:eastAsia="tr-TR"/>
              </w:rPr>
              <w:t>Sözleşmedeki toplam birikim tutarıdır.</w:t>
            </w:r>
          </w:p>
        </w:tc>
      </w:tr>
      <w:tr w:rsidR="008A5DCD" w:rsidRPr="00FE4488" w:rsidTr="00E845FC">
        <w:trPr>
          <w:trHeight w:val="20"/>
        </w:trPr>
        <w:tc>
          <w:tcPr>
            <w:tcW w:w="190" w:type="pct"/>
            <w:tcBorders>
              <w:top w:val="nil"/>
              <w:left w:val="single" w:sz="4" w:space="0" w:color="auto"/>
              <w:bottom w:val="single" w:sz="4" w:space="0" w:color="auto"/>
              <w:right w:val="single" w:sz="4" w:space="0" w:color="auto"/>
            </w:tcBorders>
            <w:vAlign w:val="center"/>
          </w:tcPr>
          <w:p w:rsidR="00BA2A93" w:rsidRDefault="00BA2A93" w:rsidP="006137A6">
            <w:pPr>
              <w:spacing w:after="0"/>
              <w:rPr>
                <w:rFonts w:ascii="Calibri" w:hAnsi="Calibri" w:cs="Calibri"/>
                <w:color w:val="000000"/>
                <w:sz w:val="18"/>
                <w:szCs w:val="18"/>
              </w:rPr>
            </w:pPr>
            <w:r>
              <w:rPr>
                <w:rFonts w:ascii="Calibri" w:hAnsi="Calibri" w:cs="Calibri"/>
                <w:color w:val="000000"/>
                <w:sz w:val="18"/>
                <w:szCs w:val="18"/>
              </w:rPr>
              <w:t>7</w:t>
            </w:r>
          </w:p>
        </w:tc>
        <w:tc>
          <w:tcPr>
            <w:tcW w:w="858" w:type="pct"/>
            <w:tcBorders>
              <w:top w:val="nil"/>
              <w:left w:val="single" w:sz="4" w:space="0" w:color="auto"/>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BasTar_Soz</w:t>
            </w:r>
            <w:r w:rsidRPr="00FE4488">
              <w:rPr>
                <w:rFonts w:ascii="Calibri" w:eastAsia="Times New Roman" w:hAnsi="Calibri" w:cs="Calibri"/>
                <w:color w:val="000000"/>
                <w:sz w:val="18"/>
                <w:lang w:eastAsia="tr-TR"/>
              </w:rPr>
              <w:t>DKBirikim</w:t>
            </w:r>
          </w:p>
        </w:tc>
        <w:tc>
          <w:tcPr>
            <w:tcW w:w="406" w:type="pct"/>
            <w:tcBorders>
              <w:top w:val="nil"/>
              <w:left w:val="nil"/>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595" w:type="pct"/>
            <w:tcBorders>
              <w:top w:val="nil"/>
              <w:left w:val="nil"/>
              <w:bottom w:val="single" w:sz="4" w:space="0" w:color="auto"/>
              <w:right w:val="single" w:sz="4" w:space="0" w:color="auto"/>
            </w:tcBorders>
            <w:shd w:val="clear" w:color="auto" w:fill="auto"/>
            <w:noWrap/>
          </w:tcPr>
          <w:p w:rsidR="00BA2A93" w:rsidRDefault="00BA2A93" w:rsidP="006137A6">
            <w:pPr>
              <w:spacing w:after="0"/>
            </w:pPr>
            <w:r w:rsidRPr="00CA7691">
              <w:rPr>
                <w:rFonts w:ascii="Calibri" w:eastAsia="Times New Roman" w:hAnsi="Calibri" w:cs="Calibri"/>
                <w:color w:val="000000"/>
                <w:sz w:val="18"/>
                <w:lang w:eastAsia="tr-TR"/>
              </w:rPr>
              <w:t>0000…0,00000</w:t>
            </w:r>
          </w:p>
        </w:tc>
        <w:tc>
          <w:tcPr>
            <w:tcW w:w="368" w:type="pct"/>
            <w:tcBorders>
              <w:top w:val="nil"/>
              <w:left w:val="nil"/>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3" w:type="pct"/>
            <w:tcBorders>
              <w:top w:val="nil"/>
              <w:left w:val="nil"/>
              <w:bottom w:val="single" w:sz="4" w:space="0" w:color="auto"/>
              <w:right w:val="single" w:sz="4" w:space="0" w:color="auto"/>
            </w:tcBorders>
            <w:shd w:val="clear" w:color="auto" w:fill="auto"/>
            <w:vAlign w:val="center"/>
          </w:tcPr>
          <w:p w:rsidR="00BA2A93" w:rsidRPr="00FE4488" w:rsidRDefault="00BA2A93" w:rsidP="00BA2A9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Rapora esas Başlangıç Tarihi itibarıyla Sözleşmedeki toplam devlet katkısı birikimidir.</w:t>
            </w:r>
          </w:p>
        </w:tc>
      </w:tr>
      <w:tr w:rsidR="002657FB" w:rsidRPr="00FE4488" w:rsidTr="00E845FC">
        <w:trPr>
          <w:trHeight w:val="20"/>
        </w:trPr>
        <w:tc>
          <w:tcPr>
            <w:tcW w:w="190" w:type="pct"/>
            <w:tcBorders>
              <w:top w:val="nil"/>
              <w:left w:val="single" w:sz="4" w:space="0" w:color="auto"/>
              <w:bottom w:val="single" w:sz="4" w:space="0" w:color="auto"/>
              <w:right w:val="single" w:sz="4" w:space="0" w:color="auto"/>
            </w:tcBorders>
            <w:vAlign w:val="center"/>
          </w:tcPr>
          <w:p w:rsidR="002657FB" w:rsidRDefault="00BA2A93" w:rsidP="000F457F">
            <w:pPr>
              <w:spacing w:after="0"/>
              <w:rPr>
                <w:rFonts w:ascii="Calibri" w:hAnsi="Calibri" w:cs="Calibri"/>
                <w:color w:val="000000"/>
                <w:sz w:val="18"/>
                <w:szCs w:val="18"/>
              </w:rPr>
            </w:pPr>
            <w:r>
              <w:rPr>
                <w:rFonts w:ascii="Calibri" w:hAnsi="Calibri" w:cs="Calibri"/>
                <w:color w:val="000000"/>
                <w:sz w:val="18"/>
                <w:szCs w:val="18"/>
              </w:rPr>
              <w:t>8</w:t>
            </w:r>
          </w:p>
        </w:tc>
        <w:tc>
          <w:tcPr>
            <w:tcW w:w="858" w:type="pct"/>
            <w:tcBorders>
              <w:top w:val="nil"/>
              <w:left w:val="single" w:sz="4" w:space="0" w:color="auto"/>
              <w:bottom w:val="single" w:sz="4" w:space="0" w:color="auto"/>
              <w:right w:val="single" w:sz="4" w:space="0" w:color="auto"/>
            </w:tcBorders>
            <w:shd w:val="clear" w:color="auto" w:fill="auto"/>
            <w:noWrap/>
            <w:vAlign w:val="center"/>
          </w:tcPr>
          <w:p w:rsidR="002657FB" w:rsidRPr="00FE4488" w:rsidRDefault="00BA2A93"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BitTar_</w:t>
            </w:r>
            <w:r w:rsidR="002657FB">
              <w:rPr>
                <w:rFonts w:ascii="Calibri" w:eastAsia="Times New Roman" w:hAnsi="Calibri" w:cs="Calibri"/>
                <w:color w:val="000000"/>
                <w:sz w:val="18"/>
                <w:lang w:eastAsia="tr-TR"/>
              </w:rPr>
              <w:t>Soz</w:t>
            </w:r>
            <w:r w:rsidR="002657FB" w:rsidRPr="00FE4488">
              <w:rPr>
                <w:rFonts w:ascii="Calibri" w:eastAsia="Times New Roman" w:hAnsi="Calibri" w:cs="Calibri"/>
                <w:color w:val="000000"/>
                <w:sz w:val="18"/>
                <w:lang w:eastAsia="tr-TR"/>
              </w:rPr>
              <w:t>DKBirikim</w:t>
            </w:r>
          </w:p>
        </w:tc>
        <w:tc>
          <w:tcPr>
            <w:tcW w:w="406"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595" w:type="pct"/>
            <w:tcBorders>
              <w:top w:val="nil"/>
              <w:left w:val="nil"/>
              <w:bottom w:val="single" w:sz="4" w:space="0" w:color="auto"/>
              <w:right w:val="single" w:sz="4" w:space="0" w:color="auto"/>
            </w:tcBorders>
            <w:shd w:val="clear" w:color="auto" w:fill="auto"/>
            <w:noWrap/>
          </w:tcPr>
          <w:p w:rsidR="002657FB" w:rsidRDefault="002657FB" w:rsidP="002657FB">
            <w:pPr>
              <w:spacing w:after="0"/>
            </w:pPr>
            <w:r w:rsidRPr="00CA7691">
              <w:rPr>
                <w:rFonts w:ascii="Calibri" w:eastAsia="Times New Roman" w:hAnsi="Calibri" w:cs="Calibri"/>
                <w:color w:val="000000"/>
                <w:sz w:val="18"/>
                <w:lang w:eastAsia="tr-TR"/>
              </w:rPr>
              <w:t>0000…0,00000</w:t>
            </w:r>
          </w:p>
        </w:tc>
        <w:tc>
          <w:tcPr>
            <w:tcW w:w="368"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3" w:type="pct"/>
            <w:tcBorders>
              <w:top w:val="nil"/>
              <w:left w:val="nil"/>
              <w:bottom w:val="single" w:sz="4" w:space="0" w:color="auto"/>
              <w:right w:val="single" w:sz="4" w:space="0" w:color="auto"/>
            </w:tcBorders>
            <w:shd w:val="clear" w:color="auto" w:fill="auto"/>
            <w:vAlign w:val="center"/>
          </w:tcPr>
          <w:p w:rsidR="002657FB" w:rsidRPr="00FE4488" w:rsidRDefault="00BA2A93" w:rsidP="00BA2A9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Rapor’a esas Bitiş Tarihi itibarıyla </w:t>
            </w:r>
            <w:r w:rsidR="002657FB">
              <w:rPr>
                <w:rFonts w:ascii="Calibri" w:eastAsia="Times New Roman" w:hAnsi="Calibri" w:cs="Calibri"/>
                <w:color w:val="000000"/>
                <w:sz w:val="18"/>
                <w:lang w:eastAsia="tr-TR"/>
              </w:rPr>
              <w:t>Sözleşmedeki toplam devlet katkısı birikimidir.</w:t>
            </w:r>
          </w:p>
        </w:tc>
      </w:tr>
      <w:tr w:rsidR="00115A97" w:rsidRPr="00FE4488" w:rsidTr="00E845FC">
        <w:trPr>
          <w:trHeight w:val="20"/>
        </w:trPr>
        <w:tc>
          <w:tcPr>
            <w:tcW w:w="190" w:type="pct"/>
            <w:tcBorders>
              <w:top w:val="nil"/>
              <w:left w:val="single" w:sz="4" w:space="0" w:color="auto"/>
              <w:bottom w:val="single" w:sz="4" w:space="0" w:color="auto"/>
              <w:right w:val="single" w:sz="4" w:space="0" w:color="auto"/>
            </w:tcBorders>
            <w:vAlign w:val="center"/>
          </w:tcPr>
          <w:p w:rsidR="00115A97" w:rsidRDefault="00BA2A93" w:rsidP="000F457F">
            <w:pPr>
              <w:spacing w:after="0"/>
              <w:rPr>
                <w:rFonts w:ascii="Calibri" w:hAnsi="Calibri" w:cs="Calibri"/>
                <w:color w:val="000000"/>
                <w:sz w:val="18"/>
                <w:szCs w:val="18"/>
              </w:rPr>
            </w:pPr>
            <w:r>
              <w:rPr>
                <w:rFonts w:ascii="Calibri" w:hAnsi="Calibri" w:cs="Calibri"/>
                <w:color w:val="000000"/>
                <w:sz w:val="18"/>
                <w:szCs w:val="18"/>
              </w:rPr>
              <w:t>9</w:t>
            </w:r>
          </w:p>
        </w:tc>
        <w:tc>
          <w:tcPr>
            <w:tcW w:w="858" w:type="pct"/>
            <w:tcBorders>
              <w:top w:val="nil"/>
              <w:left w:val="single" w:sz="4" w:space="0" w:color="auto"/>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w:t>
            </w:r>
            <w:r w:rsidRPr="00FE4488">
              <w:rPr>
                <w:rFonts w:ascii="Calibri" w:eastAsia="Times New Roman" w:hAnsi="Calibri" w:cs="Calibri"/>
                <w:color w:val="000000"/>
                <w:sz w:val="18"/>
                <w:lang w:eastAsia="tr-TR"/>
              </w:rPr>
              <w:t>Ba</w:t>
            </w:r>
            <w:r>
              <w:rPr>
                <w:rFonts w:ascii="Calibri" w:eastAsia="Times New Roman" w:hAnsi="Calibri" w:cs="Calibri"/>
                <w:color w:val="000000"/>
                <w:sz w:val="18"/>
                <w:lang w:eastAsia="tr-TR"/>
              </w:rPr>
              <w:t>s</w:t>
            </w:r>
            <w:r w:rsidRPr="00FE4488">
              <w:rPr>
                <w:rFonts w:ascii="Calibri" w:eastAsia="Times New Roman" w:hAnsi="Calibri" w:cs="Calibri"/>
                <w:color w:val="000000"/>
                <w:sz w:val="18"/>
                <w:lang w:eastAsia="tr-TR"/>
              </w:rPr>
              <w:t>Tar</w:t>
            </w:r>
          </w:p>
        </w:tc>
        <w:tc>
          <w:tcPr>
            <w:tcW w:w="406"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D(8)</w:t>
            </w:r>
          </w:p>
        </w:tc>
        <w:tc>
          <w:tcPr>
            <w:tcW w:w="595"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68"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3" w:type="pct"/>
            <w:tcBorders>
              <w:top w:val="nil"/>
              <w:left w:val="nil"/>
              <w:bottom w:val="single" w:sz="4" w:space="0" w:color="auto"/>
              <w:right w:val="single" w:sz="4" w:space="0" w:color="auto"/>
            </w:tcBorders>
            <w:shd w:val="clear" w:color="auto" w:fill="auto"/>
            <w:vAlign w:val="center"/>
          </w:tcPr>
          <w:p w:rsidR="00115A97"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Raporun oluşturulabilmesi için kullanıcı tarafından girilecek Başlangıç Tarihidir. Belirtilmemesi durumunda ilgili </w:t>
            </w:r>
            <w:r w:rsidR="002657FB">
              <w:rPr>
                <w:rFonts w:ascii="Calibri" w:eastAsia="Times New Roman" w:hAnsi="Calibri" w:cs="Calibri"/>
                <w:color w:val="000000"/>
                <w:sz w:val="18"/>
                <w:lang w:eastAsia="tr-TR"/>
              </w:rPr>
              <w:t xml:space="preserve">sözleşmedeki </w:t>
            </w:r>
            <w:r>
              <w:rPr>
                <w:rFonts w:ascii="Calibri" w:eastAsia="Times New Roman" w:hAnsi="Calibri" w:cs="Calibri"/>
                <w:color w:val="000000"/>
                <w:sz w:val="18"/>
                <w:lang w:eastAsia="tr-TR"/>
              </w:rPr>
              <w:t xml:space="preserve">en eski fon alış/satış hareketinden itibaren işlem yapılmalıdır. </w:t>
            </w:r>
          </w:p>
        </w:tc>
      </w:tr>
      <w:tr w:rsidR="00115A97" w:rsidRPr="00FE4488" w:rsidTr="00E845FC">
        <w:trPr>
          <w:trHeight w:val="20"/>
        </w:trPr>
        <w:tc>
          <w:tcPr>
            <w:tcW w:w="190" w:type="pct"/>
            <w:tcBorders>
              <w:top w:val="nil"/>
              <w:left w:val="single" w:sz="4" w:space="0" w:color="auto"/>
              <w:bottom w:val="single" w:sz="4" w:space="0" w:color="auto"/>
              <w:right w:val="single" w:sz="4" w:space="0" w:color="auto"/>
            </w:tcBorders>
            <w:vAlign w:val="center"/>
          </w:tcPr>
          <w:p w:rsidR="00115A97" w:rsidRDefault="00BA2A93" w:rsidP="000F457F">
            <w:pPr>
              <w:spacing w:after="0"/>
              <w:rPr>
                <w:rFonts w:ascii="Calibri" w:hAnsi="Calibri" w:cs="Calibri"/>
                <w:color w:val="000000"/>
                <w:sz w:val="18"/>
                <w:szCs w:val="18"/>
              </w:rPr>
            </w:pPr>
            <w:r>
              <w:rPr>
                <w:rFonts w:ascii="Calibri" w:hAnsi="Calibri" w:cs="Calibri"/>
                <w:color w:val="000000"/>
                <w:sz w:val="18"/>
                <w:szCs w:val="18"/>
              </w:rPr>
              <w:t>10</w:t>
            </w:r>
          </w:p>
        </w:tc>
        <w:tc>
          <w:tcPr>
            <w:tcW w:w="858" w:type="pct"/>
            <w:tcBorders>
              <w:top w:val="nil"/>
              <w:left w:val="single" w:sz="4" w:space="0" w:color="auto"/>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RaporBitTar</w:t>
            </w:r>
          </w:p>
        </w:tc>
        <w:tc>
          <w:tcPr>
            <w:tcW w:w="406"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b/>
                <w:color w:val="000000"/>
                <w:sz w:val="18"/>
                <w:lang w:eastAsia="tr-TR"/>
              </w:rPr>
            </w:pPr>
            <w:r w:rsidRPr="00FE4488">
              <w:rPr>
                <w:rFonts w:ascii="Calibri" w:eastAsia="Times New Roman" w:hAnsi="Calibri" w:cs="Calibri"/>
                <w:color w:val="000000"/>
                <w:sz w:val="18"/>
                <w:lang w:eastAsia="tr-TR"/>
              </w:rPr>
              <w:t>D(8)</w:t>
            </w:r>
          </w:p>
        </w:tc>
        <w:tc>
          <w:tcPr>
            <w:tcW w:w="595"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68"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3" w:type="pct"/>
            <w:tcBorders>
              <w:top w:val="nil"/>
              <w:left w:val="nil"/>
              <w:bottom w:val="single" w:sz="4" w:space="0" w:color="auto"/>
              <w:right w:val="single" w:sz="4" w:space="0" w:color="auto"/>
            </w:tcBorders>
            <w:shd w:val="clear" w:color="auto" w:fill="auto"/>
            <w:vAlign w:val="center"/>
          </w:tcPr>
          <w:p w:rsidR="00115A97" w:rsidRPr="00FE4488" w:rsidRDefault="00115A97" w:rsidP="002657FB">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Raporun oluşturulabilmesi için kullanıcı tarafından girilecek Bitiş Tarihidir. Belirtilmemesi durumunda </w:t>
            </w:r>
            <w:r w:rsidR="002657FB">
              <w:rPr>
                <w:rFonts w:ascii="Calibri" w:eastAsia="Times New Roman" w:hAnsi="Calibri" w:cs="Calibri"/>
                <w:color w:val="000000"/>
                <w:sz w:val="18"/>
                <w:lang w:eastAsia="tr-TR"/>
              </w:rPr>
              <w:t>sistemde yüklü en güncel GEV verisinin tarihi alınmalıdır.</w:t>
            </w:r>
          </w:p>
        </w:tc>
      </w:tr>
      <w:tr w:rsidR="00115A97" w:rsidRPr="00FE4488" w:rsidTr="00E845FC">
        <w:trPr>
          <w:trHeight w:val="20"/>
        </w:trPr>
        <w:tc>
          <w:tcPr>
            <w:tcW w:w="190" w:type="pct"/>
            <w:tcBorders>
              <w:top w:val="nil"/>
              <w:left w:val="single" w:sz="4" w:space="0" w:color="auto"/>
              <w:bottom w:val="single" w:sz="4" w:space="0" w:color="auto"/>
              <w:right w:val="single" w:sz="4" w:space="0" w:color="auto"/>
            </w:tcBorders>
            <w:vAlign w:val="center"/>
          </w:tcPr>
          <w:p w:rsidR="00115A97" w:rsidRDefault="00BA2A93" w:rsidP="000F457F">
            <w:pPr>
              <w:spacing w:after="0"/>
              <w:rPr>
                <w:rFonts w:ascii="Calibri" w:hAnsi="Calibri" w:cs="Calibri"/>
                <w:color w:val="000000"/>
                <w:sz w:val="18"/>
                <w:szCs w:val="18"/>
              </w:rPr>
            </w:pPr>
            <w:r>
              <w:rPr>
                <w:rFonts w:ascii="Calibri" w:hAnsi="Calibri" w:cs="Calibri"/>
                <w:color w:val="000000"/>
                <w:sz w:val="18"/>
                <w:szCs w:val="18"/>
              </w:rPr>
              <w:t>11</w:t>
            </w:r>
          </w:p>
        </w:tc>
        <w:tc>
          <w:tcPr>
            <w:tcW w:w="858" w:type="pct"/>
            <w:tcBorders>
              <w:top w:val="nil"/>
              <w:left w:val="single" w:sz="4" w:space="0" w:color="auto"/>
              <w:bottom w:val="single" w:sz="4" w:space="0" w:color="auto"/>
              <w:right w:val="single" w:sz="4" w:space="0" w:color="auto"/>
            </w:tcBorders>
            <w:shd w:val="clear" w:color="auto" w:fill="auto"/>
            <w:noWrap/>
            <w:vAlign w:val="center"/>
          </w:tcPr>
          <w:p w:rsidR="00115A97" w:rsidRPr="00FE4488" w:rsidRDefault="00115A97" w:rsidP="00115A9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SozIVO</w:t>
            </w:r>
            <w:r w:rsidRPr="00FE4488">
              <w:rPr>
                <w:rFonts w:ascii="Calibri" w:eastAsia="Times New Roman" w:hAnsi="Calibri" w:cs="Calibri"/>
                <w:color w:val="000000"/>
                <w:sz w:val="18"/>
                <w:lang w:eastAsia="tr-TR"/>
              </w:rPr>
              <w:t>Getiri</w:t>
            </w:r>
          </w:p>
        </w:tc>
        <w:tc>
          <w:tcPr>
            <w:tcW w:w="406"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595"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0,00000</w:t>
            </w:r>
          </w:p>
        </w:tc>
        <w:tc>
          <w:tcPr>
            <w:tcW w:w="368" w:type="pct"/>
            <w:tcBorders>
              <w:top w:val="nil"/>
              <w:left w:val="nil"/>
              <w:bottom w:val="single" w:sz="4" w:space="0" w:color="auto"/>
              <w:right w:val="single" w:sz="4" w:space="0" w:color="auto"/>
            </w:tcBorders>
            <w:shd w:val="clear" w:color="auto" w:fill="auto"/>
            <w:noWrap/>
            <w:vAlign w:val="center"/>
          </w:tcPr>
          <w:p w:rsidR="00115A97" w:rsidRPr="00FE4488" w:rsidRDefault="00115A97"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3" w:type="pct"/>
            <w:tcBorders>
              <w:top w:val="nil"/>
              <w:left w:val="nil"/>
              <w:bottom w:val="single" w:sz="4" w:space="0" w:color="auto"/>
              <w:right w:val="single" w:sz="4" w:space="0" w:color="auto"/>
            </w:tcBorders>
            <w:shd w:val="clear" w:color="auto" w:fill="auto"/>
            <w:vAlign w:val="center"/>
          </w:tcPr>
          <w:p w:rsidR="00115A97" w:rsidRPr="00FE4488" w:rsidRDefault="00115A97" w:rsidP="00115A97">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Rapora Esas Başlangıç Tarihi</w:t>
            </w:r>
            <w:r>
              <w:rPr>
                <w:rFonts w:ascii="Calibri" w:eastAsia="Times New Roman" w:hAnsi="Calibri" w:cs="Calibri"/>
                <w:color w:val="000000"/>
                <w:sz w:val="18"/>
                <w:lang w:eastAsia="tr-TR"/>
              </w:rPr>
              <w:t xml:space="preserve"> ve </w:t>
            </w:r>
            <w:r w:rsidRPr="00FE4488">
              <w:rPr>
                <w:rFonts w:ascii="Calibri" w:eastAsia="Times New Roman" w:hAnsi="Calibri" w:cs="Calibri"/>
                <w:color w:val="000000"/>
                <w:sz w:val="18"/>
                <w:lang w:eastAsia="tr-TR"/>
              </w:rPr>
              <w:t>Rapora Esas Bitiş Tarihi</w:t>
            </w:r>
            <w:r>
              <w:rPr>
                <w:rFonts w:ascii="Calibri" w:eastAsia="Times New Roman" w:hAnsi="Calibri" w:cs="Calibri"/>
                <w:color w:val="000000"/>
                <w:sz w:val="18"/>
                <w:lang w:eastAsia="tr-TR"/>
              </w:rPr>
              <w:t xml:space="preserve"> arasında </w:t>
            </w:r>
            <w:r w:rsidR="002657FB">
              <w:rPr>
                <w:rFonts w:ascii="Calibri" w:eastAsia="Times New Roman" w:hAnsi="Calibri" w:cs="Calibri"/>
                <w:color w:val="000000"/>
                <w:sz w:val="18"/>
                <w:lang w:eastAsia="tr-TR"/>
              </w:rPr>
              <w:t xml:space="preserve">ilgili sözleşmede </w:t>
            </w:r>
            <w:r>
              <w:rPr>
                <w:rFonts w:ascii="Calibri" w:eastAsia="Times New Roman" w:hAnsi="Calibri" w:cs="Calibri"/>
                <w:color w:val="000000"/>
                <w:sz w:val="18"/>
                <w:lang w:eastAsia="tr-TR"/>
              </w:rPr>
              <w:t xml:space="preserve">elde ettiği iç verim oranına göre hesaplanmış yıllık getiridir. </w:t>
            </w:r>
          </w:p>
        </w:tc>
      </w:tr>
      <w:tr w:rsidR="00934CF1" w:rsidRPr="00FE4488" w:rsidTr="00934CF1">
        <w:trPr>
          <w:trHeight w:val="20"/>
          <w:ins w:id="414" w:author="mehmet tepe" w:date="2017-08-23T09:41:00Z"/>
        </w:trPr>
        <w:tc>
          <w:tcPr>
            <w:tcW w:w="190" w:type="pct"/>
            <w:tcBorders>
              <w:top w:val="single" w:sz="4" w:space="0" w:color="auto"/>
              <w:left w:val="single" w:sz="4" w:space="0" w:color="auto"/>
              <w:bottom w:val="single" w:sz="4" w:space="0" w:color="auto"/>
              <w:right w:val="single" w:sz="4" w:space="0" w:color="auto"/>
            </w:tcBorders>
            <w:vAlign w:val="center"/>
          </w:tcPr>
          <w:p w:rsidR="00934CF1" w:rsidRDefault="00934CF1" w:rsidP="00934CF1">
            <w:pPr>
              <w:spacing w:after="0"/>
              <w:rPr>
                <w:ins w:id="415" w:author="mehmet tepe" w:date="2017-08-23T09:41:00Z"/>
                <w:rFonts w:ascii="Calibri" w:hAnsi="Calibri" w:cs="Calibri"/>
                <w:color w:val="000000"/>
                <w:sz w:val="18"/>
                <w:szCs w:val="18"/>
              </w:rPr>
            </w:pPr>
            <w:ins w:id="416" w:author="mehmet tepe" w:date="2017-08-23T09:41:00Z">
              <w:r>
                <w:rPr>
                  <w:rFonts w:ascii="Calibri" w:hAnsi="Calibri" w:cs="Calibri"/>
                  <w:color w:val="000000"/>
                  <w:sz w:val="18"/>
                  <w:szCs w:val="18"/>
                </w:rPr>
                <w:t>12</w:t>
              </w:r>
            </w:ins>
          </w:p>
        </w:tc>
        <w:tc>
          <w:tcPr>
            <w:tcW w:w="858" w:type="pct"/>
            <w:tcBorders>
              <w:top w:val="single" w:sz="4" w:space="0" w:color="auto"/>
              <w:left w:val="single" w:sz="4" w:space="0" w:color="auto"/>
              <w:bottom w:val="single" w:sz="4" w:space="0" w:color="auto"/>
              <w:right w:val="single" w:sz="4" w:space="0" w:color="auto"/>
            </w:tcBorders>
            <w:shd w:val="clear" w:color="auto" w:fill="auto"/>
            <w:noWrap/>
            <w:vAlign w:val="center"/>
          </w:tcPr>
          <w:p w:rsidR="00934CF1" w:rsidRDefault="00934CF1" w:rsidP="00934CF1">
            <w:pPr>
              <w:spacing w:after="0" w:line="240" w:lineRule="auto"/>
              <w:rPr>
                <w:ins w:id="417" w:author="mehmet tepe" w:date="2017-08-23T09:41:00Z"/>
                <w:rFonts w:ascii="Calibri" w:eastAsia="Times New Roman" w:hAnsi="Calibri" w:cs="Calibri"/>
                <w:color w:val="000000"/>
                <w:sz w:val="18"/>
                <w:lang w:eastAsia="tr-TR"/>
              </w:rPr>
            </w:pPr>
            <w:ins w:id="418" w:author="mehmet tepe" w:date="2017-08-23T09:41:00Z">
              <w:r w:rsidRPr="00DF58C5">
                <w:rPr>
                  <w:rFonts w:ascii="Calibri" w:eastAsia="Times New Roman" w:hAnsi="Calibri" w:cs="Calibri"/>
                  <w:color w:val="000000"/>
                  <w:sz w:val="18"/>
                  <w:lang w:eastAsia="tr-TR"/>
                </w:rPr>
                <w:t>KatSicilKod</w:t>
              </w:r>
            </w:ins>
          </w:p>
        </w:tc>
        <w:tc>
          <w:tcPr>
            <w:tcW w:w="406" w:type="pct"/>
            <w:tcBorders>
              <w:top w:val="single" w:sz="4" w:space="0" w:color="auto"/>
              <w:left w:val="nil"/>
              <w:bottom w:val="single" w:sz="4" w:space="0" w:color="auto"/>
              <w:right w:val="single" w:sz="4" w:space="0" w:color="auto"/>
            </w:tcBorders>
            <w:shd w:val="clear" w:color="auto" w:fill="auto"/>
            <w:noWrap/>
            <w:vAlign w:val="center"/>
          </w:tcPr>
          <w:p w:rsidR="00934CF1" w:rsidRPr="00FE4488" w:rsidRDefault="00934CF1" w:rsidP="00934CF1">
            <w:pPr>
              <w:spacing w:after="0" w:line="240" w:lineRule="auto"/>
              <w:jc w:val="center"/>
              <w:rPr>
                <w:ins w:id="419" w:author="mehmet tepe" w:date="2017-08-23T09:41:00Z"/>
                <w:rFonts w:ascii="Calibri" w:eastAsia="Times New Roman" w:hAnsi="Calibri" w:cs="Calibri"/>
                <w:color w:val="000000"/>
                <w:sz w:val="18"/>
                <w:lang w:eastAsia="tr-TR"/>
              </w:rPr>
            </w:pPr>
            <w:ins w:id="420" w:author="mehmet tepe" w:date="2017-08-23T09:41:00Z">
              <w:r w:rsidRPr="00FE4488">
                <w:rPr>
                  <w:rFonts w:ascii="Calibri" w:eastAsia="Times New Roman" w:hAnsi="Calibri" w:cs="Calibri"/>
                  <w:color w:val="000000"/>
                  <w:sz w:val="18"/>
                  <w:lang w:eastAsia="tr-TR"/>
                </w:rPr>
                <w:t>N(12)</w:t>
              </w:r>
            </w:ins>
          </w:p>
        </w:tc>
        <w:tc>
          <w:tcPr>
            <w:tcW w:w="595" w:type="pct"/>
            <w:tcBorders>
              <w:top w:val="single" w:sz="4" w:space="0" w:color="auto"/>
              <w:left w:val="nil"/>
              <w:bottom w:val="single" w:sz="4" w:space="0" w:color="auto"/>
              <w:right w:val="single" w:sz="4" w:space="0" w:color="auto"/>
            </w:tcBorders>
            <w:shd w:val="clear" w:color="auto" w:fill="auto"/>
            <w:noWrap/>
            <w:vAlign w:val="center"/>
          </w:tcPr>
          <w:p w:rsidR="00934CF1" w:rsidRPr="00FE4488" w:rsidRDefault="00934CF1" w:rsidP="00934CF1">
            <w:pPr>
              <w:spacing w:after="0" w:line="240" w:lineRule="auto"/>
              <w:jc w:val="center"/>
              <w:rPr>
                <w:ins w:id="421" w:author="mehmet tepe" w:date="2017-08-23T09:41:00Z"/>
                <w:rFonts w:ascii="Calibri" w:eastAsia="Times New Roman" w:hAnsi="Calibri" w:cs="Calibri"/>
                <w:color w:val="000000"/>
                <w:sz w:val="18"/>
                <w:lang w:eastAsia="tr-TR"/>
              </w:rPr>
            </w:pPr>
            <w:proofErr w:type="gramStart"/>
            <w:ins w:id="422" w:author="mehmet tepe" w:date="2017-08-23T09:41:00Z">
              <w:r w:rsidRPr="00FE4488">
                <w:rPr>
                  <w:rFonts w:ascii="Calibri" w:eastAsia="Times New Roman" w:hAnsi="Calibri" w:cs="Calibri"/>
                  <w:color w:val="000000"/>
                  <w:sz w:val="18"/>
                  <w:lang w:eastAsia="tr-TR"/>
                </w:rPr>
                <w:t>000000000000</w:t>
              </w:r>
              <w:proofErr w:type="gramEnd"/>
            </w:ins>
          </w:p>
        </w:tc>
        <w:tc>
          <w:tcPr>
            <w:tcW w:w="368" w:type="pct"/>
            <w:tcBorders>
              <w:top w:val="single" w:sz="4" w:space="0" w:color="auto"/>
              <w:left w:val="nil"/>
              <w:bottom w:val="single" w:sz="4" w:space="0" w:color="auto"/>
              <w:right w:val="single" w:sz="4" w:space="0" w:color="auto"/>
            </w:tcBorders>
            <w:shd w:val="clear" w:color="auto" w:fill="auto"/>
            <w:noWrap/>
            <w:vAlign w:val="center"/>
          </w:tcPr>
          <w:p w:rsidR="00934CF1" w:rsidRPr="00FE4488" w:rsidRDefault="00934CF1" w:rsidP="00934CF1">
            <w:pPr>
              <w:spacing w:after="0" w:line="240" w:lineRule="auto"/>
              <w:jc w:val="center"/>
              <w:rPr>
                <w:ins w:id="423" w:author="mehmet tepe" w:date="2017-08-23T09:41:00Z"/>
                <w:rFonts w:ascii="Calibri" w:eastAsia="Times New Roman" w:hAnsi="Calibri" w:cs="Calibri"/>
                <w:color w:val="000000"/>
                <w:sz w:val="18"/>
                <w:lang w:eastAsia="tr-TR"/>
              </w:rPr>
            </w:pPr>
            <w:ins w:id="424" w:author="mehmet tepe" w:date="2017-08-23T09:41:00Z">
              <w:r w:rsidRPr="00FE4488">
                <w:rPr>
                  <w:rFonts w:ascii="Calibri" w:eastAsia="Times New Roman" w:hAnsi="Calibri" w:cs="Calibri"/>
                  <w:color w:val="000000"/>
                  <w:sz w:val="18"/>
                  <w:lang w:eastAsia="tr-TR"/>
                </w:rPr>
                <w:t>Z</w:t>
              </w:r>
            </w:ins>
          </w:p>
        </w:tc>
        <w:tc>
          <w:tcPr>
            <w:tcW w:w="2583" w:type="pct"/>
            <w:tcBorders>
              <w:top w:val="single" w:sz="4" w:space="0" w:color="auto"/>
              <w:left w:val="nil"/>
              <w:bottom w:val="single" w:sz="4" w:space="0" w:color="auto"/>
              <w:right w:val="single" w:sz="4" w:space="0" w:color="auto"/>
            </w:tcBorders>
            <w:shd w:val="clear" w:color="auto" w:fill="auto"/>
            <w:vAlign w:val="center"/>
          </w:tcPr>
          <w:p w:rsidR="00934CF1" w:rsidRDefault="00934CF1" w:rsidP="00934CF1">
            <w:pPr>
              <w:spacing w:after="0" w:line="240" w:lineRule="auto"/>
              <w:rPr>
                <w:ins w:id="425" w:author="mehmet tepe" w:date="2017-08-23T09:41:00Z"/>
                <w:rFonts w:ascii="Calibri" w:eastAsia="Times New Roman" w:hAnsi="Calibri" w:cs="Calibri"/>
                <w:color w:val="000000"/>
                <w:sz w:val="18"/>
                <w:lang w:eastAsia="tr-TR"/>
              </w:rPr>
            </w:pPr>
            <w:ins w:id="426" w:author="mehmet tepe" w:date="2017-08-23T09:41:00Z">
              <w:r>
                <w:rPr>
                  <w:rFonts w:ascii="Calibri" w:eastAsia="Times New Roman" w:hAnsi="Calibri" w:cs="Calibri"/>
                  <w:color w:val="000000"/>
                  <w:sz w:val="18"/>
                  <w:lang w:eastAsia="tr-TR"/>
                </w:rPr>
                <w:t xml:space="preserve">Foreign key (1:n); </w:t>
              </w:r>
            </w:ins>
          </w:p>
          <w:p w:rsidR="00934CF1" w:rsidRPr="00FE4488" w:rsidRDefault="00934CF1" w:rsidP="00934CF1">
            <w:pPr>
              <w:spacing w:after="0" w:line="240" w:lineRule="auto"/>
              <w:rPr>
                <w:ins w:id="427" w:author="mehmet tepe" w:date="2017-08-23T09:41:00Z"/>
                <w:rFonts w:ascii="Calibri" w:eastAsia="Times New Roman" w:hAnsi="Calibri" w:cs="Calibri"/>
                <w:color w:val="000000"/>
                <w:sz w:val="18"/>
                <w:lang w:eastAsia="tr-TR"/>
              </w:rPr>
            </w:pPr>
            <w:ins w:id="428" w:author="mehmet tepe" w:date="2017-08-23T09:41:00Z">
              <w:r w:rsidRPr="00D550D7">
                <w:rPr>
                  <w:rFonts w:ascii="Calibri" w:eastAsia="Times New Roman" w:hAnsi="Calibri" w:cs="Calibri"/>
                  <w:color w:val="000000"/>
                  <w:sz w:val="18"/>
                  <w:lang w:eastAsia="tr-TR"/>
                </w:rPr>
                <w:t>BGKAT</w:t>
              </w:r>
              <w:r>
                <w:rPr>
                  <w:rFonts w:ascii="Calibri" w:eastAsia="Times New Roman" w:hAnsi="Calibri" w:cs="Calibri"/>
                  <w:color w:val="000000"/>
                  <w:sz w:val="18"/>
                  <w:lang w:eastAsia="tr-TR"/>
                </w:rPr>
                <w:t xml:space="preserve"> tablosundaki “</w:t>
              </w:r>
              <w:r w:rsidRPr="00FE4488">
                <w:rPr>
                  <w:rFonts w:ascii="Calibri" w:eastAsia="Times New Roman" w:hAnsi="Calibri" w:cs="Calibri"/>
                  <w:color w:val="000000"/>
                  <w:sz w:val="18"/>
                  <w:lang w:eastAsia="tr-TR"/>
                </w:rPr>
                <w:t>Katılımcı Sicil Kodu</w:t>
              </w:r>
              <w:r>
                <w:rPr>
                  <w:rFonts w:ascii="Calibri" w:eastAsia="Times New Roman" w:hAnsi="Calibri" w:cs="Calibri"/>
                  <w:color w:val="000000"/>
                  <w:sz w:val="18"/>
                  <w:lang w:eastAsia="tr-TR"/>
                </w:rPr>
                <w:t>” ile aynıdır.</w:t>
              </w:r>
            </w:ins>
          </w:p>
        </w:tc>
      </w:tr>
      <w:tr w:rsidR="00934CF1" w:rsidRPr="00FE4488" w:rsidTr="00E845FC">
        <w:trPr>
          <w:trHeight w:val="20"/>
        </w:trPr>
        <w:tc>
          <w:tcPr>
            <w:tcW w:w="190" w:type="pct"/>
            <w:tcBorders>
              <w:top w:val="single" w:sz="4" w:space="0" w:color="auto"/>
              <w:left w:val="single" w:sz="4" w:space="0" w:color="auto"/>
              <w:bottom w:val="single" w:sz="4" w:space="0" w:color="auto"/>
              <w:right w:val="single" w:sz="4" w:space="0" w:color="auto"/>
            </w:tcBorders>
            <w:vAlign w:val="center"/>
          </w:tcPr>
          <w:p w:rsidR="00934CF1" w:rsidRDefault="00934CF1" w:rsidP="00934CF1">
            <w:pPr>
              <w:spacing w:after="0"/>
              <w:rPr>
                <w:rFonts w:ascii="Calibri" w:hAnsi="Calibri" w:cs="Calibri"/>
                <w:color w:val="000000"/>
                <w:sz w:val="18"/>
                <w:szCs w:val="18"/>
              </w:rPr>
            </w:pPr>
            <w:ins w:id="429" w:author="mehmet tepe" w:date="2017-08-23T09:41:00Z">
              <w:r>
                <w:rPr>
                  <w:rFonts w:ascii="Calibri" w:hAnsi="Calibri" w:cs="Calibri"/>
                  <w:color w:val="000000"/>
                  <w:sz w:val="18"/>
                  <w:szCs w:val="18"/>
                </w:rPr>
                <w:t>13</w:t>
              </w:r>
            </w:ins>
          </w:p>
        </w:tc>
        <w:tc>
          <w:tcPr>
            <w:tcW w:w="858" w:type="pct"/>
            <w:tcBorders>
              <w:top w:val="single" w:sz="4" w:space="0" w:color="auto"/>
              <w:left w:val="single" w:sz="4" w:space="0" w:color="auto"/>
              <w:bottom w:val="single" w:sz="4" w:space="0" w:color="auto"/>
              <w:right w:val="single" w:sz="4" w:space="0" w:color="auto"/>
            </w:tcBorders>
            <w:shd w:val="clear" w:color="auto" w:fill="auto"/>
            <w:noWrap/>
            <w:vAlign w:val="center"/>
          </w:tcPr>
          <w:p w:rsidR="00934CF1" w:rsidRDefault="00934CF1" w:rsidP="009B257D">
            <w:pPr>
              <w:spacing w:after="0" w:line="240" w:lineRule="auto"/>
              <w:rPr>
                <w:rFonts w:ascii="Calibri" w:eastAsia="Times New Roman" w:hAnsi="Calibri" w:cs="Calibri"/>
                <w:color w:val="000000"/>
                <w:sz w:val="18"/>
                <w:lang w:eastAsia="tr-TR"/>
              </w:rPr>
            </w:pPr>
            <w:ins w:id="430" w:author="mehmet tepe" w:date="2017-08-23T09:42:00Z">
              <w:r>
                <w:rPr>
                  <w:rFonts w:ascii="Calibri" w:eastAsia="Times New Roman" w:hAnsi="Calibri" w:cs="Calibri"/>
                  <w:color w:val="000000"/>
                  <w:sz w:val="18"/>
                  <w:lang w:eastAsia="tr-TR"/>
                </w:rPr>
                <w:t>Grup_No_Ref</w:t>
              </w:r>
            </w:ins>
          </w:p>
        </w:tc>
        <w:tc>
          <w:tcPr>
            <w:tcW w:w="406" w:type="pct"/>
            <w:tcBorders>
              <w:top w:val="single" w:sz="4" w:space="0" w:color="auto"/>
              <w:left w:val="nil"/>
              <w:bottom w:val="single" w:sz="4" w:space="0" w:color="auto"/>
              <w:right w:val="single" w:sz="4" w:space="0" w:color="auto"/>
            </w:tcBorders>
            <w:shd w:val="clear" w:color="auto" w:fill="auto"/>
            <w:noWrap/>
            <w:vAlign w:val="center"/>
          </w:tcPr>
          <w:p w:rsidR="00934CF1" w:rsidRPr="00FE4488" w:rsidRDefault="00934CF1" w:rsidP="00934CF1">
            <w:pPr>
              <w:spacing w:after="0" w:line="240" w:lineRule="auto"/>
              <w:jc w:val="center"/>
              <w:rPr>
                <w:rFonts w:ascii="Calibri" w:eastAsia="Times New Roman" w:hAnsi="Calibri" w:cs="Calibri"/>
                <w:color w:val="000000"/>
                <w:sz w:val="18"/>
                <w:lang w:eastAsia="tr-TR"/>
              </w:rPr>
            </w:pPr>
            <w:ins w:id="431" w:author="mehmet tepe" w:date="2017-08-23T09:43:00Z">
              <w:r>
                <w:rPr>
                  <w:rFonts w:ascii="Calibri" w:eastAsia="Times New Roman" w:hAnsi="Calibri" w:cs="Calibri"/>
                  <w:color w:val="000000"/>
                  <w:sz w:val="18"/>
                  <w:lang w:eastAsia="tr-TR"/>
                </w:rPr>
                <w:t>C</w:t>
              </w:r>
            </w:ins>
            <w:ins w:id="432" w:author="mehmet tepe" w:date="2017-08-23T09:41:00Z">
              <w:r w:rsidRPr="00FE4488">
                <w:rPr>
                  <w:rFonts w:ascii="Calibri" w:eastAsia="Times New Roman" w:hAnsi="Calibri" w:cs="Calibri"/>
                  <w:color w:val="000000"/>
                  <w:sz w:val="18"/>
                  <w:lang w:eastAsia="tr-TR"/>
                </w:rPr>
                <w:t>(</w:t>
              </w:r>
            </w:ins>
            <w:ins w:id="433" w:author="mehmet tepe" w:date="2017-08-23T09:43:00Z">
              <w:r>
                <w:rPr>
                  <w:rFonts w:ascii="Calibri" w:eastAsia="Times New Roman" w:hAnsi="Calibri" w:cs="Calibri"/>
                  <w:color w:val="000000"/>
                  <w:sz w:val="18"/>
                  <w:lang w:eastAsia="tr-TR"/>
                </w:rPr>
                <w:t>15</w:t>
              </w:r>
            </w:ins>
            <w:ins w:id="434" w:author="mehmet tepe" w:date="2017-08-23T09:41:00Z">
              <w:r w:rsidRPr="00FE4488">
                <w:rPr>
                  <w:rFonts w:ascii="Calibri" w:eastAsia="Times New Roman" w:hAnsi="Calibri" w:cs="Calibri"/>
                  <w:color w:val="000000"/>
                  <w:sz w:val="18"/>
                  <w:lang w:eastAsia="tr-TR"/>
                </w:rPr>
                <w:t>)</w:t>
              </w:r>
            </w:ins>
          </w:p>
        </w:tc>
        <w:tc>
          <w:tcPr>
            <w:tcW w:w="595" w:type="pct"/>
            <w:tcBorders>
              <w:top w:val="single" w:sz="4" w:space="0" w:color="auto"/>
              <w:left w:val="nil"/>
              <w:bottom w:val="single" w:sz="4" w:space="0" w:color="auto"/>
              <w:right w:val="single" w:sz="4" w:space="0" w:color="auto"/>
            </w:tcBorders>
            <w:shd w:val="clear" w:color="auto" w:fill="auto"/>
            <w:noWrap/>
            <w:vAlign w:val="center"/>
          </w:tcPr>
          <w:p w:rsidR="00934CF1" w:rsidRPr="00FE4488" w:rsidRDefault="00934CF1" w:rsidP="009B257D">
            <w:pPr>
              <w:spacing w:after="0" w:line="240" w:lineRule="auto"/>
              <w:jc w:val="center"/>
              <w:rPr>
                <w:rFonts w:ascii="Calibri" w:eastAsia="Times New Roman" w:hAnsi="Calibri" w:cs="Calibri"/>
                <w:color w:val="000000"/>
                <w:sz w:val="18"/>
                <w:lang w:eastAsia="tr-TR"/>
              </w:rPr>
            </w:pPr>
            <w:proofErr w:type="gramStart"/>
            <w:ins w:id="435" w:author="mehmet tepe" w:date="2017-08-23T09:43:00Z">
              <w:r>
                <w:rPr>
                  <w:rFonts w:ascii="Calibri" w:eastAsia="Times New Roman" w:hAnsi="Calibri" w:cs="Calibri"/>
                  <w:color w:val="000000"/>
                  <w:sz w:val="18"/>
                  <w:lang w:eastAsia="tr-TR"/>
                </w:rPr>
                <w:t>XXXXX…XXXX</w:t>
              </w:r>
            </w:ins>
            <w:proofErr w:type="gramEnd"/>
          </w:p>
        </w:tc>
        <w:tc>
          <w:tcPr>
            <w:tcW w:w="368" w:type="pct"/>
            <w:tcBorders>
              <w:top w:val="single" w:sz="4" w:space="0" w:color="auto"/>
              <w:left w:val="nil"/>
              <w:bottom w:val="single" w:sz="4" w:space="0" w:color="auto"/>
              <w:right w:val="single" w:sz="4" w:space="0" w:color="auto"/>
            </w:tcBorders>
            <w:shd w:val="clear" w:color="auto" w:fill="auto"/>
            <w:noWrap/>
            <w:vAlign w:val="center"/>
          </w:tcPr>
          <w:p w:rsidR="00934CF1" w:rsidRPr="00FE4488" w:rsidRDefault="00934CF1" w:rsidP="009B257D">
            <w:pPr>
              <w:spacing w:after="0" w:line="240" w:lineRule="auto"/>
              <w:jc w:val="center"/>
              <w:rPr>
                <w:rFonts w:ascii="Calibri" w:eastAsia="Times New Roman" w:hAnsi="Calibri" w:cs="Calibri"/>
                <w:color w:val="000000"/>
                <w:sz w:val="18"/>
                <w:lang w:eastAsia="tr-TR"/>
              </w:rPr>
            </w:pPr>
            <w:ins w:id="436" w:author="mehmet tepe" w:date="2017-08-23T09:41:00Z">
              <w:r w:rsidRPr="00FE4488">
                <w:rPr>
                  <w:rFonts w:ascii="Calibri" w:eastAsia="Times New Roman" w:hAnsi="Calibri" w:cs="Calibri"/>
                  <w:color w:val="000000"/>
                  <w:sz w:val="18"/>
                  <w:lang w:eastAsia="tr-TR"/>
                </w:rPr>
                <w:t>Z</w:t>
              </w:r>
            </w:ins>
          </w:p>
        </w:tc>
        <w:tc>
          <w:tcPr>
            <w:tcW w:w="2583" w:type="pct"/>
            <w:tcBorders>
              <w:top w:val="single" w:sz="4" w:space="0" w:color="auto"/>
              <w:left w:val="nil"/>
              <w:bottom w:val="single" w:sz="4" w:space="0" w:color="auto"/>
              <w:right w:val="single" w:sz="4" w:space="0" w:color="auto"/>
            </w:tcBorders>
            <w:shd w:val="clear" w:color="auto" w:fill="auto"/>
            <w:vAlign w:val="center"/>
          </w:tcPr>
          <w:p w:rsidR="00934CF1" w:rsidRDefault="00934CF1" w:rsidP="00934CF1">
            <w:pPr>
              <w:spacing w:after="0" w:line="240" w:lineRule="auto"/>
              <w:rPr>
                <w:ins w:id="437" w:author="mehmet tepe" w:date="2017-08-23T09:41:00Z"/>
                <w:rFonts w:ascii="Calibri" w:eastAsia="Times New Roman" w:hAnsi="Calibri" w:cs="Calibri"/>
                <w:color w:val="000000"/>
                <w:sz w:val="18"/>
                <w:lang w:eastAsia="tr-TR"/>
              </w:rPr>
            </w:pPr>
            <w:ins w:id="438" w:author="mehmet tepe" w:date="2017-08-23T09:41:00Z">
              <w:r>
                <w:rPr>
                  <w:rFonts w:ascii="Calibri" w:eastAsia="Times New Roman" w:hAnsi="Calibri" w:cs="Calibri"/>
                  <w:color w:val="000000"/>
                  <w:sz w:val="18"/>
                  <w:lang w:eastAsia="tr-TR"/>
                </w:rPr>
                <w:t xml:space="preserve">Foreign key (1:n); </w:t>
              </w:r>
            </w:ins>
          </w:p>
          <w:p w:rsidR="00934CF1" w:rsidRPr="00FE4488" w:rsidRDefault="00934CF1" w:rsidP="00344A96">
            <w:pPr>
              <w:spacing w:after="0" w:line="240" w:lineRule="auto"/>
              <w:rPr>
                <w:rFonts w:ascii="Calibri" w:eastAsia="Times New Roman" w:hAnsi="Calibri" w:cs="Calibri"/>
                <w:color w:val="000000"/>
                <w:sz w:val="18"/>
                <w:lang w:eastAsia="tr-TR"/>
              </w:rPr>
            </w:pPr>
            <w:ins w:id="439" w:author="mehmet tepe" w:date="2017-08-23T09:41:00Z">
              <w:r w:rsidRPr="00D550D7">
                <w:rPr>
                  <w:rFonts w:ascii="Calibri" w:eastAsia="Times New Roman" w:hAnsi="Calibri" w:cs="Calibri"/>
                  <w:color w:val="000000"/>
                  <w:sz w:val="18"/>
                  <w:lang w:eastAsia="tr-TR"/>
                </w:rPr>
                <w:t>BG</w:t>
              </w:r>
            </w:ins>
            <w:ins w:id="440" w:author="mehmet tepe" w:date="2017-08-23T09:43:00Z">
              <w:r>
                <w:rPr>
                  <w:rFonts w:ascii="Calibri" w:eastAsia="Times New Roman" w:hAnsi="Calibri" w:cs="Calibri"/>
                  <w:color w:val="000000"/>
                  <w:sz w:val="18"/>
                  <w:lang w:eastAsia="tr-TR"/>
                </w:rPr>
                <w:t>GRP</w:t>
              </w:r>
            </w:ins>
            <w:ins w:id="441" w:author="mehmet tepe" w:date="2017-08-23T09:41:00Z">
              <w:r>
                <w:rPr>
                  <w:rFonts w:ascii="Calibri" w:eastAsia="Times New Roman" w:hAnsi="Calibri" w:cs="Calibri"/>
                  <w:color w:val="000000"/>
                  <w:sz w:val="18"/>
                  <w:lang w:eastAsia="tr-TR"/>
                </w:rPr>
                <w:t xml:space="preserve"> tablosundaki “</w:t>
              </w:r>
            </w:ins>
            <w:ins w:id="442" w:author="mehmet tepe" w:date="2017-08-23T09:43:00Z">
              <w:r>
                <w:rPr>
                  <w:rFonts w:ascii="Calibri" w:eastAsia="Times New Roman" w:hAnsi="Calibri" w:cs="Calibri"/>
                  <w:color w:val="000000"/>
                  <w:sz w:val="18"/>
                  <w:lang w:eastAsia="tr-TR"/>
                </w:rPr>
                <w:t>Grup No</w:t>
              </w:r>
            </w:ins>
            <w:ins w:id="443" w:author="mehmet tepe" w:date="2017-08-23T09:41:00Z">
              <w:r>
                <w:rPr>
                  <w:rFonts w:ascii="Calibri" w:eastAsia="Times New Roman" w:hAnsi="Calibri" w:cs="Calibri"/>
                  <w:color w:val="000000"/>
                  <w:sz w:val="18"/>
                  <w:lang w:eastAsia="tr-TR"/>
                </w:rPr>
                <w:t>” ile aynıdır.</w:t>
              </w:r>
            </w:ins>
          </w:p>
        </w:tc>
      </w:tr>
    </w:tbl>
    <w:p w:rsidR="00D550D7" w:rsidRDefault="00D550D7" w:rsidP="00BF56C5"/>
    <w:p w:rsidR="00377F3B" w:rsidRDefault="009344E8" w:rsidP="00E845FC">
      <w:pPr>
        <w:pStyle w:val="ListeParagraf"/>
        <w:numPr>
          <w:ilvl w:val="2"/>
          <w:numId w:val="1"/>
        </w:numPr>
        <w:ind w:left="1225" w:hanging="505"/>
        <w:contextualSpacing w:val="0"/>
        <w:outlineLvl w:val="2"/>
        <w:rPr>
          <w:b/>
          <w:u w:val="single"/>
        </w:rPr>
      </w:pPr>
      <w:bookmarkStart w:id="444" w:name="_Toc487464215"/>
      <w:r>
        <w:rPr>
          <w:b/>
          <w:u w:val="single"/>
        </w:rPr>
        <w:t>BES Birikim ve Getiri Analizi Fon Tablosu</w:t>
      </w:r>
      <w:r w:rsidR="00377F3B">
        <w:rPr>
          <w:b/>
          <w:u w:val="single"/>
        </w:rPr>
        <w:t xml:space="preserve"> (BGFON)</w:t>
      </w:r>
      <w:bookmarkEnd w:id="444"/>
    </w:p>
    <w:p w:rsidR="00E845FC" w:rsidRPr="00E845FC" w:rsidRDefault="00E845FC" w:rsidP="00E845FC">
      <w:r w:rsidRPr="00E845FC">
        <w:rPr>
          <w:b/>
        </w:rPr>
        <w:t>AMAÇ:</w:t>
      </w:r>
      <w:r>
        <w:t xml:space="preserve"> </w:t>
      </w:r>
      <w:r w:rsidRPr="00DC0665">
        <w:t xml:space="preserve">Bu tablo </w:t>
      </w:r>
      <w:r>
        <w:t xml:space="preserve">katılımcının her bir sözleşmesindeki emeklilik yatırım fonlarını ayrı ayrı dikkate alarak oluşturulacak </w:t>
      </w:r>
      <w:hyperlink r:id="rId17" w:history="1">
        <w:r w:rsidRPr="00DC0665">
          <w:rPr>
            <w:rStyle w:val="Kpr"/>
          </w:rPr>
          <w:t xml:space="preserve">BES Birikim ve Getiri </w:t>
        </w:r>
        <w:r>
          <w:rPr>
            <w:rStyle w:val="Kpr"/>
          </w:rPr>
          <w:t>Analizi</w:t>
        </w:r>
        <w:r w:rsidRPr="00DC0665">
          <w:rPr>
            <w:rStyle w:val="Kpr"/>
          </w:rPr>
          <w:t xml:space="preserve"> Raporu</w:t>
        </w:r>
      </w:hyperlink>
      <w:r>
        <w:t xml:space="preserve"> ile </w:t>
      </w:r>
      <w:hyperlink r:id="rId18" w:history="1">
        <w:r w:rsidRPr="00DC0665">
          <w:rPr>
            <w:rStyle w:val="Kpr"/>
          </w:rPr>
          <w:t>Acente Kanalı Periyodik Değerlendirme Raporu</w:t>
        </w:r>
      </w:hyperlink>
      <w:r>
        <w:t>’ndaki bilgi ve hesaplamaların oluşturulması ve kayıt altında tutulması için kullanılacaktır.</w:t>
      </w:r>
    </w:p>
    <w:tbl>
      <w:tblPr>
        <w:tblW w:w="5137" w:type="pct"/>
        <w:tblInd w:w="-214" w:type="dxa"/>
        <w:tblLayout w:type="fixed"/>
        <w:tblCellMar>
          <w:left w:w="70" w:type="dxa"/>
          <w:right w:w="70" w:type="dxa"/>
        </w:tblCellMar>
        <w:tblLook w:val="04A0" w:firstRow="1" w:lastRow="0" w:firstColumn="1" w:lastColumn="0" w:noHBand="0" w:noVBand="1"/>
      </w:tblPr>
      <w:tblGrid>
        <w:gridCol w:w="405"/>
        <w:gridCol w:w="1870"/>
        <w:gridCol w:w="817"/>
        <w:gridCol w:w="1312"/>
        <w:gridCol w:w="810"/>
        <w:gridCol w:w="5559"/>
      </w:tblGrid>
      <w:tr w:rsidR="00136E52" w:rsidRPr="00FE4488" w:rsidTr="00E845FC">
        <w:trPr>
          <w:trHeight w:val="20"/>
          <w:tblHeader/>
        </w:trPr>
        <w:tc>
          <w:tcPr>
            <w:tcW w:w="188" w:type="pct"/>
            <w:tcBorders>
              <w:top w:val="single" w:sz="4" w:space="0" w:color="auto"/>
              <w:left w:val="single" w:sz="4" w:space="0" w:color="auto"/>
              <w:bottom w:val="single" w:sz="4" w:space="0" w:color="auto"/>
              <w:right w:val="single" w:sz="4" w:space="0" w:color="auto"/>
            </w:tcBorders>
            <w:shd w:val="clear" w:color="000000" w:fill="BFBFBF"/>
          </w:tcPr>
          <w:p w:rsidR="00377F3B" w:rsidRPr="00FE4488" w:rsidRDefault="00377F3B"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w:t>
            </w:r>
          </w:p>
        </w:tc>
        <w:tc>
          <w:tcPr>
            <w:tcW w:w="868"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77F3B" w:rsidRPr="00FE4488" w:rsidRDefault="00377F3B"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Alan Adı</w:t>
            </w:r>
          </w:p>
        </w:tc>
        <w:tc>
          <w:tcPr>
            <w:tcW w:w="379" w:type="pct"/>
            <w:tcBorders>
              <w:top w:val="single" w:sz="4" w:space="0" w:color="auto"/>
              <w:left w:val="nil"/>
              <w:bottom w:val="single" w:sz="4" w:space="0" w:color="auto"/>
              <w:right w:val="single" w:sz="4" w:space="0" w:color="auto"/>
            </w:tcBorders>
            <w:shd w:val="clear" w:color="000000" w:fill="BFBFBF"/>
            <w:noWrap/>
            <w:vAlign w:val="bottom"/>
            <w:hideMark/>
          </w:tcPr>
          <w:p w:rsidR="00377F3B" w:rsidRPr="00FE4488" w:rsidRDefault="00377F3B"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Tipi</w:t>
            </w:r>
          </w:p>
        </w:tc>
        <w:tc>
          <w:tcPr>
            <w:tcW w:w="609" w:type="pct"/>
            <w:tcBorders>
              <w:top w:val="single" w:sz="4" w:space="0" w:color="auto"/>
              <w:left w:val="nil"/>
              <w:bottom w:val="single" w:sz="4" w:space="0" w:color="auto"/>
              <w:right w:val="single" w:sz="4" w:space="0" w:color="auto"/>
            </w:tcBorders>
            <w:shd w:val="clear" w:color="000000" w:fill="BFBFBF"/>
            <w:noWrap/>
            <w:vAlign w:val="bottom"/>
            <w:hideMark/>
          </w:tcPr>
          <w:p w:rsidR="00377F3B" w:rsidRPr="00FE4488" w:rsidRDefault="00377F3B"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Formatı</w:t>
            </w:r>
          </w:p>
        </w:tc>
        <w:tc>
          <w:tcPr>
            <w:tcW w:w="376" w:type="pct"/>
            <w:tcBorders>
              <w:top w:val="single" w:sz="4" w:space="0" w:color="auto"/>
              <w:left w:val="nil"/>
              <w:bottom w:val="single" w:sz="4" w:space="0" w:color="auto"/>
              <w:right w:val="single" w:sz="4" w:space="0" w:color="auto"/>
            </w:tcBorders>
            <w:shd w:val="clear" w:color="000000" w:fill="BFBFBF"/>
            <w:noWrap/>
            <w:vAlign w:val="bottom"/>
            <w:hideMark/>
          </w:tcPr>
          <w:p w:rsidR="00377F3B" w:rsidRPr="00FE4488" w:rsidRDefault="00377F3B"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Zorunlu</w:t>
            </w:r>
          </w:p>
        </w:tc>
        <w:tc>
          <w:tcPr>
            <w:tcW w:w="2580" w:type="pct"/>
            <w:tcBorders>
              <w:top w:val="single" w:sz="4" w:space="0" w:color="auto"/>
              <w:left w:val="nil"/>
              <w:bottom w:val="single" w:sz="4" w:space="0" w:color="auto"/>
              <w:right w:val="single" w:sz="4" w:space="0" w:color="auto"/>
            </w:tcBorders>
            <w:shd w:val="clear" w:color="000000" w:fill="BFBFBF"/>
            <w:noWrap/>
            <w:vAlign w:val="bottom"/>
            <w:hideMark/>
          </w:tcPr>
          <w:p w:rsidR="00377F3B" w:rsidRPr="00FE4488" w:rsidRDefault="00377F3B" w:rsidP="009B257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Açıklama</w:t>
            </w:r>
          </w:p>
        </w:tc>
      </w:tr>
      <w:tr w:rsidR="002657FB" w:rsidRPr="00FE4488" w:rsidTr="00E845FC">
        <w:trPr>
          <w:trHeight w:val="20"/>
        </w:trPr>
        <w:tc>
          <w:tcPr>
            <w:tcW w:w="188" w:type="pct"/>
            <w:tcBorders>
              <w:top w:val="nil"/>
              <w:left w:val="single" w:sz="4" w:space="0" w:color="auto"/>
              <w:bottom w:val="single" w:sz="4" w:space="0" w:color="auto"/>
              <w:right w:val="single" w:sz="4" w:space="0" w:color="auto"/>
            </w:tcBorders>
            <w:vAlign w:val="center"/>
          </w:tcPr>
          <w:p w:rsidR="002657FB" w:rsidRDefault="002657FB" w:rsidP="009B257D">
            <w:pPr>
              <w:spacing w:after="0"/>
              <w:rPr>
                <w:rFonts w:ascii="Calibri" w:hAnsi="Calibri" w:cs="Calibri"/>
                <w:color w:val="000000"/>
                <w:sz w:val="18"/>
                <w:szCs w:val="18"/>
              </w:rPr>
            </w:pPr>
            <w:r>
              <w:rPr>
                <w:rFonts w:ascii="Calibri" w:hAnsi="Calibri" w:cs="Calibri"/>
                <w:color w:val="000000"/>
                <w:sz w:val="18"/>
                <w:szCs w:val="18"/>
              </w:rPr>
              <w:t>1</w:t>
            </w:r>
          </w:p>
        </w:tc>
        <w:tc>
          <w:tcPr>
            <w:tcW w:w="868" w:type="pct"/>
            <w:tcBorders>
              <w:top w:val="nil"/>
              <w:left w:val="single" w:sz="4" w:space="0" w:color="auto"/>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Rapor_ID</w:t>
            </w:r>
          </w:p>
        </w:tc>
        <w:tc>
          <w:tcPr>
            <w:tcW w:w="37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60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76"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0" w:type="pct"/>
            <w:tcBorders>
              <w:top w:val="nil"/>
              <w:left w:val="nil"/>
              <w:bottom w:val="single" w:sz="4" w:space="0" w:color="auto"/>
              <w:right w:val="single" w:sz="4" w:space="0" w:color="auto"/>
            </w:tcBorders>
            <w:shd w:val="clear" w:color="auto" w:fill="auto"/>
            <w:vAlign w:val="center"/>
          </w:tcPr>
          <w:p w:rsidR="002657FB" w:rsidRPr="00FE4488" w:rsidRDefault="002657FB"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BGKAT, BGSIR, BGSOZ ve BGFON tablolarının hepsinde aynı olacak şekilde sistem tarafından üretilen ID numarasıdır.</w:t>
            </w:r>
          </w:p>
        </w:tc>
      </w:tr>
      <w:tr w:rsidR="002657FB" w:rsidRPr="00FE4488" w:rsidTr="00E845FC">
        <w:trPr>
          <w:trHeight w:val="20"/>
        </w:trPr>
        <w:tc>
          <w:tcPr>
            <w:tcW w:w="188" w:type="pct"/>
            <w:tcBorders>
              <w:top w:val="nil"/>
              <w:left w:val="single" w:sz="4" w:space="0" w:color="auto"/>
              <w:bottom w:val="single" w:sz="4" w:space="0" w:color="auto"/>
              <w:right w:val="single" w:sz="4" w:space="0" w:color="auto"/>
            </w:tcBorders>
            <w:vAlign w:val="center"/>
          </w:tcPr>
          <w:p w:rsidR="002657FB" w:rsidRDefault="002657FB" w:rsidP="000F457F">
            <w:pPr>
              <w:spacing w:after="0"/>
              <w:rPr>
                <w:rFonts w:ascii="Calibri" w:hAnsi="Calibri" w:cs="Calibri"/>
                <w:color w:val="000000"/>
                <w:sz w:val="18"/>
                <w:szCs w:val="18"/>
              </w:rPr>
            </w:pPr>
            <w:r>
              <w:rPr>
                <w:rFonts w:ascii="Calibri" w:hAnsi="Calibri" w:cs="Calibri"/>
                <w:color w:val="000000"/>
                <w:sz w:val="18"/>
                <w:szCs w:val="18"/>
              </w:rPr>
              <w:t>2</w:t>
            </w:r>
          </w:p>
        </w:tc>
        <w:tc>
          <w:tcPr>
            <w:tcW w:w="868" w:type="pct"/>
            <w:tcBorders>
              <w:top w:val="nil"/>
              <w:left w:val="single" w:sz="4" w:space="0" w:color="auto"/>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Fon_Rapor_ID</w:t>
            </w:r>
          </w:p>
        </w:tc>
        <w:tc>
          <w:tcPr>
            <w:tcW w:w="379" w:type="pct"/>
            <w:tcBorders>
              <w:top w:val="nil"/>
              <w:left w:val="nil"/>
              <w:bottom w:val="single" w:sz="4" w:space="0" w:color="auto"/>
              <w:right w:val="single" w:sz="4" w:space="0" w:color="auto"/>
            </w:tcBorders>
            <w:shd w:val="clear" w:color="auto" w:fill="auto"/>
            <w:noWrap/>
            <w:vAlign w:val="center"/>
          </w:tcPr>
          <w:p w:rsidR="002657FB" w:rsidRPr="00FE4488" w:rsidRDefault="002657FB"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609" w:type="pct"/>
            <w:tcBorders>
              <w:top w:val="nil"/>
              <w:left w:val="nil"/>
              <w:bottom w:val="single" w:sz="4" w:space="0" w:color="auto"/>
              <w:right w:val="single" w:sz="4" w:space="0" w:color="auto"/>
            </w:tcBorders>
            <w:shd w:val="clear" w:color="auto" w:fill="auto"/>
            <w:noWrap/>
            <w:vAlign w:val="center"/>
          </w:tcPr>
          <w:p w:rsidR="002657FB" w:rsidRPr="00FE4488" w:rsidRDefault="002657FB" w:rsidP="000F457F">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76" w:type="pct"/>
            <w:tcBorders>
              <w:top w:val="nil"/>
              <w:left w:val="nil"/>
              <w:bottom w:val="single" w:sz="4" w:space="0" w:color="auto"/>
              <w:right w:val="single" w:sz="4" w:space="0" w:color="auto"/>
            </w:tcBorders>
            <w:shd w:val="clear" w:color="auto" w:fill="auto"/>
            <w:noWrap/>
            <w:vAlign w:val="center"/>
          </w:tcPr>
          <w:p w:rsidR="002657FB" w:rsidRPr="00FE4488" w:rsidRDefault="002657FB"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0" w:type="pct"/>
            <w:tcBorders>
              <w:top w:val="nil"/>
              <w:left w:val="nil"/>
              <w:bottom w:val="single" w:sz="4" w:space="0" w:color="auto"/>
              <w:right w:val="single" w:sz="4" w:space="0" w:color="auto"/>
            </w:tcBorders>
            <w:shd w:val="clear" w:color="auto" w:fill="auto"/>
            <w:vAlign w:val="center"/>
          </w:tcPr>
          <w:p w:rsidR="002657FB" w:rsidRPr="00FE4488" w:rsidRDefault="002657FB"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BGSIR tablosuna özgü olacak şekilde</w:t>
            </w:r>
            <w:r w:rsidR="008A5DCD">
              <w:rPr>
                <w:rFonts w:ascii="Calibri" w:eastAsia="Times New Roman" w:hAnsi="Calibri" w:cs="Calibri"/>
                <w:color w:val="000000"/>
                <w:sz w:val="18"/>
                <w:lang w:eastAsia="tr-TR"/>
              </w:rPr>
              <w:t xml:space="preserve"> sistem tarafından üretilen ve Ü</w:t>
            </w:r>
            <w:r>
              <w:rPr>
                <w:rFonts w:ascii="Calibri" w:eastAsia="Times New Roman" w:hAnsi="Calibri" w:cs="Calibri"/>
                <w:color w:val="000000"/>
                <w:sz w:val="18"/>
                <w:lang w:eastAsia="tr-TR"/>
              </w:rPr>
              <w:t>nik durumdaki ID numarasıdır.</w:t>
            </w:r>
          </w:p>
        </w:tc>
      </w:tr>
      <w:tr w:rsidR="002657FB" w:rsidRPr="00FE4488" w:rsidTr="00E845FC">
        <w:trPr>
          <w:trHeight w:val="20"/>
        </w:trPr>
        <w:tc>
          <w:tcPr>
            <w:tcW w:w="188" w:type="pct"/>
            <w:tcBorders>
              <w:top w:val="nil"/>
              <w:left w:val="single" w:sz="4" w:space="0" w:color="auto"/>
              <w:bottom w:val="single" w:sz="4" w:space="0" w:color="auto"/>
              <w:right w:val="single" w:sz="4" w:space="0" w:color="auto"/>
            </w:tcBorders>
            <w:vAlign w:val="center"/>
          </w:tcPr>
          <w:p w:rsidR="002657FB" w:rsidRPr="00136E52" w:rsidRDefault="002657FB" w:rsidP="000F457F">
            <w:pPr>
              <w:spacing w:after="0"/>
              <w:rPr>
                <w:rFonts w:ascii="Calibri" w:hAnsi="Calibri" w:cs="Calibri"/>
                <w:color w:val="000000"/>
                <w:sz w:val="18"/>
                <w:szCs w:val="18"/>
              </w:rPr>
            </w:pPr>
            <w:r w:rsidRPr="00136E52">
              <w:rPr>
                <w:rFonts w:ascii="Calibri" w:hAnsi="Calibri" w:cs="Calibri"/>
                <w:color w:val="000000"/>
                <w:sz w:val="18"/>
                <w:szCs w:val="18"/>
              </w:rPr>
              <w:t>3</w:t>
            </w:r>
          </w:p>
        </w:tc>
        <w:tc>
          <w:tcPr>
            <w:tcW w:w="868" w:type="pct"/>
            <w:tcBorders>
              <w:top w:val="nil"/>
              <w:left w:val="single" w:sz="4" w:space="0" w:color="auto"/>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FonKod</w:t>
            </w:r>
          </w:p>
        </w:tc>
        <w:tc>
          <w:tcPr>
            <w:tcW w:w="37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C</w:t>
            </w:r>
            <w:r w:rsidRPr="00FE4488">
              <w:rPr>
                <w:rFonts w:ascii="Calibri" w:eastAsia="Times New Roman" w:hAnsi="Calibri" w:cs="Calibri"/>
                <w:color w:val="000000"/>
                <w:sz w:val="18"/>
                <w:lang w:eastAsia="tr-TR"/>
              </w:rPr>
              <w:t>(3)</w:t>
            </w:r>
          </w:p>
        </w:tc>
        <w:tc>
          <w:tcPr>
            <w:tcW w:w="60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XXX</w:t>
            </w:r>
          </w:p>
        </w:tc>
        <w:tc>
          <w:tcPr>
            <w:tcW w:w="376"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0" w:type="pct"/>
            <w:tcBorders>
              <w:top w:val="nil"/>
              <w:left w:val="nil"/>
              <w:bottom w:val="single" w:sz="4" w:space="0" w:color="auto"/>
              <w:right w:val="single" w:sz="4" w:space="0" w:color="auto"/>
            </w:tcBorders>
            <w:shd w:val="clear" w:color="auto" w:fill="auto"/>
            <w:vAlign w:val="center"/>
          </w:tcPr>
          <w:p w:rsidR="002657FB" w:rsidRPr="00FE4488" w:rsidRDefault="002657FB" w:rsidP="009B257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Emeklilik yatırım fonunun SPK nezdinde tutulan fon kodudur.</w:t>
            </w:r>
          </w:p>
        </w:tc>
      </w:tr>
      <w:tr w:rsidR="002657FB" w:rsidRPr="00FE4488" w:rsidTr="00E845FC">
        <w:trPr>
          <w:trHeight w:val="20"/>
        </w:trPr>
        <w:tc>
          <w:tcPr>
            <w:tcW w:w="188" w:type="pct"/>
            <w:tcBorders>
              <w:top w:val="nil"/>
              <w:left w:val="single" w:sz="4" w:space="0" w:color="auto"/>
              <w:bottom w:val="single" w:sz="4" w:space="0" w:color="auto"/>
              <w:right w:val="single" w:sz="4" w:space="0" w:color="auto"/>
            </w:tcBorders>
            <w:vAlign w:val="center"/>
          </w:tcPr>
          <w:p w:rsidR="002657FB" w:rsidRDefault="002657FB" w:rsidP="000F457F">
            <w:pPr>
              <w:spacing w:after="0"/>
              <w:rPr>
                <w:rFonts w:ascii="Calibri" w:hAnsi="Calibri" w:cs="Calibri"/>
                <w:color w:val="000000"/>
                <w:sz w:val="18"/>
                <w:szCs w:val="18"/>
              </w:rPr>
            </w:pPr>
            <w:r>
              <w:rPr>
                <w:rFonts w:ascii="Calibri" w:hAnsi="Calibri" w:cs="Calibri"/>
                <w:color w:val="000000"/>
                <w:sz w:val="18"/>
                <w:szCs w:val="18"/>
              </w:rPr>
              <w:t>4</w:t>
            </w:r>
          </w:p>
        </w:tc>
        <w:tc>
          <w:tcPr>
            <w:tcW w:w="868" w:type="pct"/>
            <w:tcBorders>
              <w:top w:val="nil"/>
              <w:left w:val="single" w:sz="4" w:space="0" w:color="auto"/>
              <w:bottom w:val="single" w:sz="4" w:space="0" w:color="auto"/>
              <w:right w:val="single" w:sz="4" w:space="0" w:color="auto"/>
            </w:tcBorders>
            <w:shd w:val="clear" w:color="auto" w:fill="auto"/>
            <w:noWrap/>
            <w:vAlign w:val="center"/>
          </w:tcPr>
          <w:p w:rsidR="002657FB" w:rsidRPr="00136E52" w:rsidRDefault="002657FB" w:rsidP="009344E8">
            <w:pPr>
              <w:spacing w:after="0" w:line="240" w:lineRule="auto"/>
              <w:rPr>
                <w:rFonts w:ascii="Calibri" w:eastAsia="Times New Roman" w:hAnsi="Calibri" w:cs="Calibri"/>
                <w:color w:val="000000"/>
                <w:sz w:val="18"/>
                <w:szCs w:val="18"/>
                <w:lang w:eastAsia="tr-TR"/>
              </w:rPr>
            </w:pPr>
            <w:r>
              <w:rPr>
                <w:rFonts w:ascii="Calibri" w:eastAsia="Times New Roman" w:hAnsi="Calibri" w:cs="Calibri"/>
                <w:color w:val="000000"/>
                <w:sz w:val="18"/>
                <w:szCs w:val="18"/>
                <w:lang w:eastAsia="tr-TR"/>
              </w:rPr>
              <w:t>FonUnvan</w:t>
            </w:r>
          </w:p>
        </w:tc>
        <w:tc>
          <w:tcPr>
            <w:tcW w:w="379" w:type="pct"/>
            <w:tcBorders>
              <w:top w:val="nil"/>
              <w:left w:val="nil"/>
              <w:bottom w:val="single" w:sz="4" w:space="0" w:color="auto"/>
              <w:right w:val="single" w:sz="4" w:space="0" w:color="auto"/>
            </w:tcBorders>
            <w:shd w:val="clear" w:color="auto" w:fill="auto"/>
            <w:noWrap/>
            <w:vAlign w:val="center"/>
          </w:tcPr>
          <w:p w:rsidR="002657FB" w:rsidRPr="00136E52" w:rsidRDefault="002657FB" w:rsidP="009344E8">
            <w:pPr>
              <w:spacing w:after="0" w:line="240" w:lineRule="auto"/>
              <w:jc w:val="center"/>
              <w:rPr>
                <w:rFonts w:ascii="Calibri" w:eastAsia="Times New Roman" w:hAnsi="Calibri" w:cs="Calibri"/>
                <w:color w:val="000000"/>
                <w:sz w:val="18"/>
                <w:szCs w:val="18"/>
                <w:lang w:eastAsia="tr-TR"/>
              </w:rPr>
            </w:pPr>
            <w:r w:rsidRPr="00136E52">
              <w:rPr>
                <w:rFonts w:ascii="Calibri" w:eastAsia="Times New Roman" w:hAnsi="Calibri" w:cs="Calibri"/>
                <w:color w:val="000000"/>
                <w:sz w:val="18"/>
                <w:szCs w:val="18"/>
                <w:lang w:eastAsia="tr-TR"/>
              </w:rPr>
              <w:t>C(150)</w:t>
            </w:r>
          </w:p>
        </w:tc>
        <w:tc>
          <w:tcPr>
            <w:tcW w:w="609" w:type="pct"/>
            <w:tcBorders>
              <w:top w:val="nil"/>
              <w:left w:val="nil"/>
              <w:bottom w:val="single" w:sz="4" w:space="0" w:color="auto"/>
              <w:right w:val="single" w:sz="4" w:space="0" w:color="auto"/>
            </w:tcBorders>
            <w:shd w:val="clear" w:color="auto" w:fill="auto"/>
            <w:noWrap/>
            <w:vAlign w:val="center"/>
          </w:tcPr>
          <w:p w:rsidR="002657FB" w:rsidRPr="00136E52" w:rsidRDefault="002657FB" w:rsidP="009344E8">
            <w:pPr>
              <w:spacing w:after="0" w:line="240" w:lineRule="auto"/>
              <w:jc w:val="center"/>
              <w:rPr>
                <w:rFonts w:ascii="Calibri" w:eastAsia="Times New Roman" w:hAnsi="Calibri" w:cs="Calibri"/>
                <w:color w:val="000000"/>
                <w:sz w:val="18"/>
                <w:szCs w:val="18"/>
                <w:lang w:eastAsia="tr-TR"/>
              </w:rPr>
            </w:pPr>
            <w:proofErr w:type="gramStart"/>
            <w:r w:rsidRPr="00136E52">
              <w:rPr>
                <w:rFonts w:ascii="Calibri" w:eastAsia="Times New Roman" w:hAnsi="Calibri" w:cs="Calibri"/>
                <w:color w:val="000000"/>
                <w:sz w:val="18"/>
                <w:szCs w:val="18"/>
                <w:lang w:eastAsia="tr-TR"/>
              </w:rPr>
              <w:t>XXXXX...XXXXX</w:t>
            </w:r>
            <w:proofErr w:type="gramEnd"/>
          </w:p>
        </w:tc>
        <w:tc>
          <w:tcPr>
            <w:tcW w:w="376" w:type="pct"/>
            <w:tcBorders>
              <w:top w:val="nil"/>
              <w:left w:val="nil"/>
              <w:bottom w:val="single" w:sz="4" w:space="0" w:color="auto"/>
              <w:right w:val="single" w:sz="4" w:space="0" w:color="auto"/>
            </w:tcBorders>
            <w:shd w:val="clear" w:color="auto" w:fill="auto"/>
            <w:noWrap/>
            <w:vAlign w:val="center"/>
          </w:tcPr>
          <w:p w:rsidR="002657FB" w:rsidRPr="00136E52" w:rsidRDefault="002657FB" w:rsidP="009344E8">
            <w:pPr>
              <w:spacing w:after="0" w:line="240" w:lineRule="auto"/>
              <w:jc w:val="center"/>
              <w:rPr>
                <w:rFonts w:ascii="Calibri" w:eastAsia="Times New Roman" w:hAnsi="Calibri" w:cs="Calibri"/>
                <w:color w:val="000000"/>
                <w:sz w:val="18"/>
                <w:szCs w:val="18"/>
                <w:lang w:eastAsia="tr-TR"/>
              </w:rPr>
            </w:pPr>
            <w:r w:rsidRPr="00136E52">
              <w:rPr>
                <w:rFonts w:ascii="Calibri" w:eastAsia="Times New Roman" w:hAnsi="Calibri" w:cs="Calibri"/>
                <w:color w:val="000000"/>
                <w:sz w:val="18"/>
                <w:szCs w:val="18"/>
                <w:lang w:eastAsia="tr-TR"/>
              </w:rPr>
              <w:t>Z</w:t>
            </w:r>
          </w:p>
        </w:tc>
        <w:tc>
          <w:tcPr>
            <w:tcW w:w="2580" w:type="pct"/>
            <w:tcBorders>
              <w:top w:val="nil"/>
              <w:left w:val="nil"/>
              <w:bottom w:val="single" w:sz="4" w:space="0" w:color="auto"/>
              <w:right w:val="single" w:sz="4" w:space="0" w:color="auto"/>
            </w:tcBorders>
            <w:shd w:val="clear" w:color="auto" w:fill="auto"/>
            <w:vAlign w:val="center"/>
          </w:tcPr>
          <w:p w:rsidR="002657FB" w:rsidRPr="00136E52" w:rsidRDefault="002657FB" w:rsidP="002657FB">
            <w:pPr>
              <w:spacing w:after="0" w:line="240" w:lineRule="auto"/>
              <w:rPr>
                <w:rFonts w:ascii="Calibri" w:eastAsia="Times New Roman" w:hAnsi="Calibri" w:cs="Calibri"/>
                <w:color w:val="000000"/>
                <w:sz w:val="18"/>
                <w:szCs w:val="18"/>
                <w:lang w:eastAsia="tr-TR"/>
              </w:rPr>
            </w:pPr>
            <w:r>
              <w:rPr>
                <w:rFonts w:ascii="Calibri" w:eastAsia="Times New Roman" w:hAnsi="Calibri" w:cs="Calibri"/>
                <w:color w:val="000000"/>
                <w:sz w:val="18"/>
                <w:szCs w:val="18"/>
                <w:lang w:eastAsia="tr-TR"/>
              </w:rPr>
              <w:t xml:space="preserve">Emeklilik yatırım fonunun unvanıdır. </w:t>
            </w:r>
          </w:p>
        </w:tc>
      </w:tr>
      <w:tr w:rsidR="008A5DCD" w:rsidRPr="00FE4488" w:rsidTr="00E845FC">
        <w:trPr>
          <w:trHeight w:val="20"/>
        </w:trPr>
        <w:tc>
          <w:tcPr>
            <w:tcW w:w="188" w:type="pct"/>
            <w:tcBorders>
              <w:top w:val="nil"/>
              <w:left w:val="single" w:sz="4" w:space="0" w:color="auto"/>
              <w:bottom w:val="single" w:sz="4" w:space="0" w:color="auto"/>
              <w:right w:val="single" w:sz="4" w:space="0" w:color="auto"/>
            </w:tcBorders>
            <w:vAlign w:val="center"/>
          </w:tcPr>
          <w:p w:rsidR="00BA2A93" w:rsidRDefault="00BA2A93" w:rsidP="006137A6">
            <w:pPr>
              <w:spacing w:after="0"/>
              <w:rPr>
                <w:rFonts w:ascii="Calibri" w:hAnsi="Calibri" w:cs="Calibri"/>
                <w:color w:val="000000"/>
                <w:sz w:val="18"/>
                <w:szCs w:val="18"/>
              </w:rPr>
            </w:pPr>
            <w:r>
              <w:rPr>
                <w:rFonts w:ascii="Calibri" w:hAnsi="Calibri" w:cs="Calibri"/>
                <w:color w:val="000000"/>
                <w:sz w:val="18"/>
                <w:szCs w:val="18"/>
              </w:rPr>
              <w:t>5</w:t>
            </w:r>
          </w:p>
        </w:tc>
        <w:tc>
          <w:tcPr>
            <w:tcW w:w="868" w:type="pct"/>
            <w:tcBorders>
              <w:top w:val="nil"/>
              <w:left w:val="single" w:sz="4" w:space="0" w:color="auto"/>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BasTar_Fon</w:t>
            </w:r>
            <w:r w:rsidRPr="00FE4488">
              <w:rPr>
                <w:rFonts w:ascii="Calibri" w:eastAsia="Times New Roman" w:hAnsi="Calibri" w:cs="Calibri"/>
                <w:color w:val="000000"/>
                <w:sz w:val="18"/>
                <w:lang w:eastAsia="tr-TR"/>
              </w:rPr>
              <w:t>TopBirikim</w:t>
            </w:r>
          </w:p>
        </w:tc>
        <w:tc>
          <w:tcPr>
            <w:tcW w:w="379" w:type="pct"/>
            <w:tcBorders>
              <w:top w:val="nil"/>
              <w:left w:val="nil"/>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09" w:type="pct"/>
            <w:tcBorders>
              <w:top w:val="nil"/>
              <w:left w:val="nil"/>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0000…</w:t>
            </w:r>
            <w:r w:rsidRPr="00FE4488">
              <w:rPr>
                <w:rFonts w:ascii="Calibri" w:eastAsia="Times New Roman" w:hAnsi="Calibri" w:cs="Calibri"/>
                <w:color w:val="000000"/>
                <w:sz w:val="18"/>
                <w:lang w:eastAsia="tr-TR"/>
              </w:rPr>
              <w:t>0,00000</w:t>
            </w:r>
          </w:p>
        </w:tc>
        <w:tc>
          <w:tcPr>
            <w:tcW w:w="376" w:type="pct"/>
            <w:tcBorders>
              <w:top w:val="nil"/>
              <w:left w:val="nil"/>
              <w:bottom w:val="single" w:sz="4" w:space="0" w:color="auto"/>
              <w:right w:val="single" w:sz="4" w:space="0" w:color="auto"/>
            </w:tcBorders>
            <w:shd w:val="clear" w:color="auto" w:fill="auto"/>
            <w:noWrap/>
            <w:vAlign w:val="center"/>
          </w:tcPr>
          <w:p w:rsidR="00BA2A93" w:rsidRPr="00FE4488" w:rsidRDefault="00BA2A93"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0" w:type="pct"/>
            <w:tcBorders>
              <w:top w:val="nil"/>
              <w:left w:val="nil"/>
              <w:bottom w:val="single" w:sz="4" w:space="0" w:color="auto"/>
              <w:right w:val="single" w:sz="4" w:space="0" w:color="auto"/>
            </w:tcBorders>
            <w:shd w:val="clear" w:color="auto" w:fill="auto"/>
            <w:vAlign w:val="center"/>
          </w:tcPr>
          <w:p w:rsidR="00BA2A93" w:rsidRPr="00FE4488" w:rsidRDefault="008A5DCD" w:rsidP="008A5DC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Rapora esas Başlangıç Tarihi itibarıyla </w:t>
            </w:r>
            <w:r w:rsidR="00BA2A93">
              <w:rPr>
                <w:rFonts w:ascii="Calibri" w:eastAsia="Times New Roman" w:hAnsi="Calibri" w:cs="Calibri"/>
                <w:color w:val="000000"/>
                <w:sz w:val="18"/>
                <w:lang w:eastAsia="tr-TR"/>
              </w:rPr>
              <w:t>Fondaki toplam birikim tutarıdır.</w:t>
            </w:r>
          </w:p>
        </w:tc>
      </w:tr>
      <w:tr w:rsidR="002657FB" w:rsidRPr="00FE4488" w:rsidTr="00E845FC">
        <w:trPr>
          <w:trHeight w:val="20"/>
        </w:trPr>
        <w:tc>
          <w:tcPr>
            <w:tcW w:w="188" w:type="pct"/>
            <w:tcBorders>
              <w:top w:val="nil"/>
              <w:left w:val="single" w:sz="4" w:space="0" w:color="auto"/>
              <w:bottom w:val="single" w:sz="4" w:space="0" w:color="auto"/>
              <w:right w:val="single" w:sz="4" w:space="0" w:color="auto"/>
            </w:tcBorders>
            <w:vAlign w:val="center"/>
          </w:tcPr>
          <w:p w:rsidR="002657FB" w:rsidRDefault="002657FB" w:rsidP="000F457F">
            <w:pPr>
              <w:spacing w:after="0"/>
              <w:rPr>
                <w:rFonts w:ascii="Calibri" w:hAnsi="Calibri" w:cs="Calibri"/>
                <w:color w:val="000000"/>
                <w:sz w:val="18"/>
                <w:szCs w:val="18"/>
              </w:rPr>
            </w:pPr>
            <w:r>
              <w:rPr>
                <w:rFonts w:ascii="Calibri" w:hAnsi="Calibri" w:cs="Calibri"/>
                <w:color w:val="000000"/>
                <w:sz w:val="18"/>
                <w:szCs w:val="18"/>
              </w:rPr>
              <w:t>5</w:t>
            </w:r>
          </w:p>
        </w:tc>
        <w:tc>
          <w:tcPr>
            <w:tcW w:w="868" w:type="pct"/>
            <w:tcBorders>
              <w:top w:val="nil"/>
              <w:left w:val="single" w:sz="4" w:space="0" w:color="auto"/>
              <w:bottom w:val="single" w:sz="4" w:space="0" w:color="auto"/>
              <w:right w:val="single" w:sz="4" w:space="0" w:color="auto"/>
            </w:tcBorders>
            <w:shd w:val="clear" w:color="auto" w:fill="auto"/>
            <w:noWrap/>
            <w:vAlign w:val="center"/>
          </w:tcPr>
          <w:p w:rsidR="002657FB" w:rsidRPr="00FE4488" w:rsidRDefault="00BA2A93" w:rsidP="00FB060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BitTar_</w:t>
            </w:r>
            <w:r w:rsidR="00991BBD">
              <w:rPr>
                <w:rFonts w:ascii="Calibri" w:eastAsia="Times New Roman" w:hAnsi="Calibri" w:cs="Calibri"/>
                <w:color w:val="000000"/>
                <w:sz w:val="18"/>
                <w:lang w:eastAsia="tr-TR"/>
              </w:rPr>
              <w:t>Fon</w:t>
            </w:r>
            <w:r w:rsidR="002657FB" w:rsidRPr="00FE4488">
              <w:rPr>
                <w:rFonts w:ascii="Calibri" w:eastAsia="Times New Roman" w:hAnsi="Calibri" w:cs="Calibri"/>
                <w:color w:val="000000"/>
                <w:sz w:val="18"/>
                <w:lang w:eastAsia="tr-TR"/>
              </w:rPr>
              <w:t>TopBirikim</w:t>
            </w:r>
          </w:p>
        </w:tc>
        <w:tc>
          <w:tcPr>
            <w:tcW w:w="37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0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0000…</w:t>
            </w:r>
            <w:r w:rsidRPr="00FE4488">
              <w:rPr>
                <w:rFonts w:ascii="Calibri" w:eastAsia="Times New Roman" w:hAnsi="Calibri" w:cs="Calibri"/>
                <w:color w:val="000000"/>
                <w:sz w:val="18"/>
                <w:lang w:eastAsia="tr-TR"/>
              </w:rPr>
              <w:t>0,00000</w:t>
            </w:r>
          </w:p>
        </w:tc>
        <w:tc>
          <w:tcPr>
            <w:tcW w:w="376"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0" w:type="pct"/>
            <w:tcBorders>
              <w:top w:val="nil"/>
              <w:left w:val="nil"/>
              <w:bottom w:val="single" w:sz="4" w:space="0" w:color="auto"/>
              <w:right w:val="single" w:sz="4" w:space="0" w:color="auto"/>
            </w:tcBorders>
            <w:shd w:val="clear" w:color="auto" w:fill="auto"/>
            <w:vAlign w:val="center"/>
          </w:tcPr>
          <w:p w:rsidR="002657FB" w:rsidRPr="00FE4488" w:rsidRDefault="008A5DCD" w:rsidP="008A5DC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Rapora esas Bitiş Tarihi itibarıyla </w:t>
            </w:r>
            <w:r w:rsidR="002657FB">
              <w:rPr>
                <w:rFonts w:ascii="Calibri" w:eastAsia="Times New Roman" w:hAnsi="Calibri" w:cs="Calibri"/>
                <w:color w:val="000000"/>
                <w:sz w:val="18"/>
                <w:lang w:eastAsia="tr-TR"/>
              </w:rPr>
              <w:t>Fondaki toplam birikim tutarıdır.</w:t>
            </w:r>
          </w:p>
        </w:tc>
      </w:tr>
      <w:tr w:rsidR="002657FB" w:rsidRPr="00FE4488" w:rsidTr="00E845FC">
        <w:trPr>
          <w:trHeight w:val="20"/>
        </w:trPr>
        <w:tc>
          <w:tcPr>
            <w:tcW w:w="188" w:type="pct"/>
            <w:tcBorders>
              <w:top w:val="nil"/>
              <w:left w:val="single" w:sz="4" w:space="0" w:color="auto"/>
              <w:bottom w:val="single" w:sz="4" w:space="0" w:color="auto"/>
              <w:right w:val="single" w:sz="4" w:space="0" w:color="auto"/>
            </w:tcBorders>
            <w:vAlign w:val="center"/>
          </w:tcPr>
          <w:p w:rsidR="002657FB" w:rsidRDefault="002657FB" w:rsidP="000F457F">
            <w:pPr>
              <w:spacing w:after="0"/>
              <w:rPr>
                <w:rFonts w:ascii="Calibri" w:hAnsi="Calibri" w:cs="Calibri"/>
                <w:color w:val="000000"/>
                <w:sz w:val="18"/>
                <w:szCs w:val="18"/>
              </w:rPr>
            </w:pPr>
            <w:r>
              <w:rPr>
                <w:rFonts w:ascii="Calibri" w:hAnsi="Calibri" w:cs="Calibri"/>
                <w:color w:val="000000"/>
                <w:sz w:val="18"/>
                <w:szCs w:val="18"/>
              </w:rPr>
              <w:t>6</w:t>
            </w:r>
          </w:p>
        </w:tc>
        <w:tc>
          <w:tcPr>
            <w:tcW w:w="868" w:type="pct"/>
            <w:tcBorders>
              <w:top w:val="nil"/>
              <w:left w:val="single" w:sz="4" w:space="0" w:color="auto"/>
              <w:bottom w:val="single" w:sz="4" w:space="0" w:color="auto"/>
              <w:right w:val="single" w:sz="4" w:space="0" w:color="auto"/>
            </w:tcBorders>
            <w:shd w:val="clear" w:color="auto" w:fill="auto"/>
            <w:noWrap/>
            <w:vAlign w:val="center"/>
          </w:tcPr>
          <w:p w:rsidR="002657FB" w:rsidRPr="00FE4488" w:rsidRDefault="002657FB"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w:t>
            </w:r>
            <w:r w:rsidRPr="00FE4488">
              <w:rPr>
                <w:rFonts w:ascii="Calibri" w:eastAsia="Times New Roman" w:hAnsi="Calibri" w:cs="Calibri"/>
                <w:color w:val="000000"/>
                <w:sz w:val="18"/>
                <w:lang w:eastAsia="tr-TR"/>
              </w:rPr>
              <w:t>Ba</w:t>
            </w:r>
            <w:r>
              <w:rPr>
                <w:rFonts w:ascii="Calibri" w:eastAsia="Times New Roman" w:hAnsi="Calibri" w:cs="Calibri"/>
                <w:color w:val="000000"/>
                <w:sz w:val="18"/>
                <w:lang w:eastAsia="tr-TR"/>
              </w:rPr>
              <w:t>s</w:t>
            </w:r>
            <w:r w:rsidRPr="00FE4488">
              <w:rPr>
                <w:rFonts w:ascii="Calibri" w:eastAsia="Times New Roman" w:hAnsi="Calibri" w:cs="Calibri"/>
                <w:color w:val="000000"/>
                <w:sz w:val="18"/>
                <w:lang w:eastAsia="tr-TR"/>
              </w:rPr>
              <w:t>Tar</w:t>
            </w:r>
          </w:p>
        </w:tc>
        <w:tc>
          <w:tcPr>
            <w:tcW w:w="37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D(8)</w:t>
            </w:r>
          </w:p>
        </w:tc>
        <w:tc>
          <w:tcPr>
            <w:tcW w:w="60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76"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0" w:type="pct"/>
            <w:tcBorders>
              <w:top w:val="nil"/>
              <w:left w:val="nil"/>
              <w:bottom w:val="single" w:sz="4" w:space="0" w:color="auto"/>
              <w:right w:val="single" w:sz="4" w:space="0" w:color="auto"/>
            </w:tcBorders>
            <w:shd w:val="clear" w:color="auto" w:fill="auto"/>
            <w:vAlign w:val="center"/>
          </w:tcPr>
          <w:p w:rsidR="002657FB" w:rsidRPr="00FE4488" w:rsidRDefault="002657FB" w:rsidP="002657FB">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Raporun oluşturulabilmesi için kullanıcı tarafından girilecek Başlangıç Tarihidir. Belirtilmemesi durumunda ilgili fondaki en eski alış/satış hareketinden itibaren işlem yapılmalıdır. </w:t>
            </w:r>
          </w:p>
        </w:tc>
      </w:tr>
      <w:tr w:rsidR="002657FB" w:rsidRPr="00FE4488" w:rsidTr="00E845FC">
        <w:trPr>
          <w:trHeight w:val="20"/>
        </w:trPr>
        <w:tc>
          <w:tcPr>
            <w:tcW w:w="188" w:type="pct"/>
            <w:tcBorders>
              <w:top w:val="nil"/>
              <w:left w:val="single" w:sz="4" w:space="0" w:color="auto"/>
              <w:bottom w:val="single" w:sz="4" w:space="0" w:color="auto"/>
              <w:right w:val="single" w:sz="4" w:space="0" w:color="auto"/>
            </w:tcBorders>
            <w:vAlign w:val="center"/>
          </w:tcPr>
          <w:p w:rsidR="002657FB" w:rsidRDefault="002657FB" w:rsidP="000F457F">
            <w:pPr>
              <w:spacing w:after="0"/>
              <w:rPr>
                <w:rFonts w:ascii="Calibri" w:hAnsi="Calibri" w:cs="Calibri"/>
                <w:color w:val="000000"/>
                <w:sz w:val="18"/>
                <w:szCs w:val="18"/>
              </w:rPr>
            </w:pPr>
            <w:r>
              <w:rPr>
                <w:rFonts w:ascii="Calibri" w:hAnsi="Calibri" w:cs="Calibri"/>
                <w:color w:val="000000"/>
                <w:sz w:val="18"/>
                <w:szCs w:val="18"/>
              </w:rPr>
              <w:t>7</w:t>
            </w:r>
          </w:p>
        </w:tc>
        <w:tc>
          <w:tcPr>
            <w:tcW w:w="868" w:type="pct"/>
            <w:tcBorders>
              <w:top w:val="nil"/>
              <w:left w:val="single" w:sz="4" w:space="0" w:color="auto"/>
              <w:bottom w:val="single" w:sz="4" w:space="0" w:color="auto"/>
              <w:right w:val="single" w:sz="4" w:space="0" w:color="auto"/>
            </w:tcBorders>
            <w:shd w:val="clear" w:color="auto" w:fill="auto"/>
            <w:noWrap/>
            <w:vAlign w:val="center"/>
          </w:tcPr>
          <w:p w:rsidR="002657FB" w:rsidRPr="00FE4488" w:rsidRDefault="002657FB" w:rsidP="00E05A13">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RaporBitTar</w:t>
            </w:r>
          </w:p>
        </w:tc>
        <w:tc>
          <w:tcPr>
            <w:tcW w:w="37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D(8)</w:t>
            </w:r>
          </w:p>
        </w:tc>
        <w:tc>
          <w:tcPr>
            <w:tcW w:w="60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76"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0" w:type="pct"/>
            <w:tcBorders>
              <w:top w:val="nil"/>
              <w:left w:val="nil"/>
              <w:bottom w:val="single" w:sz="4" w:space="0" w:color="auto"/>
              <w:right w:val="single" w:sz="4" w:space="0" w:color="auto"/>
            </w:tcBorders>
            <w:shd w:val="clear" w:color="auto" w:fill="auto"/>
            <w:vAlign w:val="center"/>
          </w:tcPr>
          <w:p w:rsidR="002657FB" w:rsidRPr="00FE4488" w:rsidRDefault="002657FB"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Raporun oluşturulabilmesi için kullanıcı tarafından girilecek Bitiş Tarihidir. Belirtilmemesi durumunda sistemde yüklü en güncel GEV verisinin tarihi alınmalıdır.</w:t>
            </w:r>
          </w:p>
        </w:tc>
      </w:tr>
      <w:tr w:rsidR="002657FB" w:rsidRPr="00FE4488" w:rsidTr="00E845FC">
        <w:trPr>
          <w:trHeight w:val="20"/>
        </w:trPr>
        <w:tc>
          <w:tcPr>
            <w:tcW w:w="188" w:type="pct"/>
            <w:tcBorders>
              <w:top w:val="nil"/>
              <w:left w:val="single" w:sz="4" w:space="0" w:color="auto"/>
              <w:bottom w:val="single" w:sz="4" w:space="0" w:color="auto"/>
              <w:right w:val="single" w:sz="4" w:space="0" w:color="auto"/>
            </w:tcBorders>
            <w:vAlign w:val="center"/>
          </w:tcPr>
          <w:p w:rsidR="002657FB" w:rsidRDefault="002657FB" w:rsidP="000F457F">
            <w:pPr>
              <w:spacing w:after="0"/>
              <w:rPr>
                <w:rFonts w:ascii="Calibri" w:hAnsi="Calibri" w:cs="Calibri"/>
                <w:color w:val="000000"/>
                <w:sz w:val="18"/>
                <w:szCs w:val="18"/>
              </w:rPr>
            </w:pPr>
            <w:r>
              <w:rPr>
                <w:rFonts w:ascii="Calibri" w:hAnsi="Calibri" w:cs="Calibri"/>
                <w:color w:val="000000"/>
                <w:sz w:val="18"/>
                <w:szCs w:val="18"/>
              </w:rPr>
              <w:t>8</w:t>
            </w:r>
          </w:p>
        </w:tc>
        <w:tc>
          <w:tcPr>
            <w:tcW w:w="868" w:type="pct"/>
            <w:tcBorders>
              <w:top w:val="nil"/>
              <w:left w:val="single" w:sz="4" w:space="0" w:color="auto"/>
              <w:bottom w:val="single" w:sz="4" w:space="0" w:color="auto"/>
              <w:right w:val="single" w:sz="4" w:space="0" w:color="auto"/>
            </w:tcBorders>
            <w:shd w:val="clear" w:color="auto" w:fill="auto"/>
            <w:noWrap/>
            <w:vAlign w:val="center"/>
          </w:tcPr>
          <w:p w:rsidR="002657FB" w:rsidRPr="00FE4488" w:rsidRDefault="00991BBD"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Fon</w:t>
            </w:r>
            <w:r w:rsidR="002657FB">
              <w:rPr>
                <w:rFonts w:ascii="Calibri" w:eastAsia="Times New Roman" w:hAnsi="Calibri" w:cs="Calibri"/>
                <w:color w:val="000000"/>
                <w:sz w:val="18"/>
                <w:lang w:eastAsia="tr-TR"/>
              </w:rPr>
              <w:t>IVO</w:t>
            </w:r>
            <w:r w:rsidR="002657FB" w:rsidRPr="00FE4488">
              <w:rPr>
                <w:rFonts w:ascii="Calibri" w:eastAsia="Times New Roman" w:hAnsi="Calibri" w:cs="Calibri"/>
                <w:color w:val="000000"/>
                <w:sz w:val="18"/>
                <w:lang w:eastAsia="tr-TR"/>
              </w:rPr>
              <w:t>Getiri</w:t>
            </w:r>
          </w:p>
        </w:tc>
        <w:tc>
          <w:tcPr>
            <w:tcW w:w="37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0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0,00000</w:t>
            </w:r>
          </w:p>
        </w:tc>
        <w:tc>
          <w:tcPr>
            <w:tcW w:w="376"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0" w:type="pct"/>
            <w:tcBorders>
              <w:top w:val="nil"/>
              <w:left w:val="nil"/>
              <w:bottom w:val="single" w:sz="4" w:space="0" w:color="auto"/>
              <w:right w:val="single" w:sz="4" w:space="0" w:color="auto"/>
            </w:tcBorders>
            <w:shd w:val="clear" w:color="auto" w:fill="auto"/>
            <w:vAlign w:val="center"/>
          </w:tcPr>
          <w:p w:rsidR="002657FB" w:rsidRPr="00FE4488" w:rsidRDefault="002657FB" w:rsidP="002657FB">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Rapora Esas Başlangıç Tarihi</w:t>
            </w:r>
            <w:r>
              <w:rPr>
                <w:rFonts w:ascii="Calibri" w:eastAsia="Times New Roman" w:hAnsi="Calibri" w:cs="Calibri"/>
                <w:color w:val="000000"/>
                <w:sz w:val="18"/>
                <w:lang w:eastAsia="tr-TR"/>
              </w:rPr>
              <w:t xml:space="preserve"> ve </w:t>
            </w:r>
            <w:r w:rsidRPr="00FE4488">
              <w:rPr>
                <w:rFonts w:ascii="Calibri" w:eastAsia="Times New Roman" w:hAnsi="Calibri" w:cs="Calibri"/>
                <w:color w:val="000000"/>
                <w:sz w:val="18"/>
                <w:lang w:eastAsia="tr-TR"/>
              </w:rPr>
              <w:t>Rapora Esas Bitiş Tarihi</w:t>
            </w:r>
            <w:r>
              <w:rPr>
                <w:rFonts w:ascii="Calibri" w:eastAsia="Times New Roman" w:hAnsi="Calibri" w:cs="Calibri"/>
                <w:color w:val="000000"/>
                <w:sz w:val="18"/>
                <w:lang w:eastAsia="tr-TR"/>
              </w:rPr>
              <w:t xml:space="preserve"> arasında ilgili fonda elde edilen iç verim oranına göre hesaplanmış yıllık getiridir. </w:t>
            </w:r>
          </w:p>
        </w:tc>
      </w:tr>
      <w:tr w:rsidR="002657FB" w:rsidRPr="00FE4488" w:rsidTr="00E845FC">
        <w:trPr>
          <w:trHeight w:val="20"/>
        </w:trPr>
        <w:tc>
          <w:tcPr>
            <w:tcW w:w="188" w:type="pct"/>
            <w:tcBorders>
              <w:top w:val="nil"/>
              <w:left w:val="single" w:sz="4" w:space="0" w:color="auto"/>
              <w:bottom w:val="single" w:sz="4" w:space="0" w:color="auto"/>
              <w:right w:val="single" w:sz="4" w:space="0" w:color="auto"/>
            </w:tcBorders>
            <w:vAlign w:val="center"/>
          </w:tcPr>
          <w:p w:rsidR="002657FB" w:rsidRDefault="002657FB" w:rsidP="000F457F">
            <w:pPr>
              <w:spacing w:after="0"/>
              <w:rPr>
                <w:rFonts w:ascii="Calibri" w:hAnsi="Calibri" w:cs="Calibri"/>
                <w:color w:val="000000"/>
                <w:sz w:val="18"/>
                <w:szCs w:val="18"/>
              </w:rPr>
            </w:pPr>
            <w:r>
              <w:rPr>
                <w:rFonts w:ascii="Calibri" w:hAnsi="Calibri" w:cs="Calibri"/>
                <w:color w:val="000000"/>
                <w:sz w:val="18"/>
                <w:szCs w:val="18"/>
              </w:rPr>
              <w:t>9</w:t>
            </w:r>
          </w:p>
        </w:tc>
        <w:tc>
          <w:tcPr>
            <w:tcW w:w="868" w:type="pct"/>
            <w:tcBorders>
              <w:top w:val="nil"/>
              <w:left w:val="single" w:sz="4" w:space="0" w:color="auto"/>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S</w:t>
            </w:r>
            <w:r>
              <w:rPr>
                <w:rFonts w:ascii="Calibri" w:eastAsia="Times New Roman" w:hAnsi="Calibri" w:cs="Calibri"/>
                <w:color w:val="000000"/>
                <w:sz w:val="18"/>
                <w:lang w:eastAsia="tr-TR"/>
              </w:rPr>
              <w:t>ozNo</w:t>
            </w:r>
          </w:p>
        </w:tc>
        <w:tc>
          <w:tcPr>
            <w:tcW w:w="37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609"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w:t>
            </w:r>
            <w:proofErr w:type="gramEnd"/>
          </w:p>
        </w:tc>
        <w:tc>
          <w:tcPr>
            <w:tcW w:w="376" w:type="pct"/>
            <w:tcBorders>
              <w:top w:val="nil"/>
              <w:left w:val="nil"/>
              <w:bottom w:val="single" w:sz="4" w:space="0" w:color="auto"/>
              <w:right w:val="single" w:sz="4" w:space="0" w:color="auto"/>
            </w:tcBorders>
            <w:shd w:val="clear" w:color="auto" w:fill="auto"/>
            <w:noWrap/>
            <w:vAlign w:val="center"/>
          </w:tcPr>
          <w:p w:rsidR="002657FB" w:rsidRPr="00FE4488" w:rsidRDefault="002657FB" w:rsidP="009B25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580" w:type="pct"/>
            <w:tcBorders>
              <w:top w:val="nil"/>
              <w:left w:val="nil"/>
              <w:bottom w:val="single" w:sz="4" w:space="0" w:color="auto"/>
              <w:right w:val="single" w:sz="4" w:space="0" w:color="auto"/>
            </w:tcBorders>
            <w:shd w:val="clear" w:color="auto" w:fill="auto"/>
            <w:vAlign w:val="center"/>
          </w:tcPr>
          <w:p w:rsidR="002657FB" w:rsidRDefault="002657FB" w:rsidP="00FB060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Foreign key (1:n) </w:t>
            </w:r>
          </w:p>
          <w:p w:rsidR="002657FB" w:rsidRPr="00FE4488" w:rsidRDefault="002657FB" w:rsidP="00FB0601">
            <w:pPr>
              <w:spacing w:after="0" w:line="240" w:lineRule="auto"/>
              <w:rPr>
                <w:rFonts w:ascii="Calibri" w:eastAsia="Times New Roman" w:hAnsi="Calibri" w:cs="Calibri"/>
                <w:color w:val="000000"/>
                <w:sz w:val="18"/>
                <w:lang w:eastAsia="tr-TR"/>
              </w:rPr>
            </w:pPr>
            <w:r w:rsidRPr="00D550D7">
              <w:rPr>
                <w:rFonts w:ascii="Calibri" w:eastAsia="Times New Roman" w:hAnsi="Calibri" w:cs="Calibri"/>
                <w:color w:val="000000"/>
                <w:sz w:val="18"/>
                <w:lang w:eastAsia="tr-TR"/>
              </w:rPr>
              <w:t>BG</w:t>
            </w:r>
            <w:r>
              <w:rPr>
                <w:rFonts w:ascii="Calibri" w:eastAsia="Times New Roman" w:hAnsi="Calibri" w:cs="Calibri"/>
                <w:color w:val="000000"/>
                <w:sz w:val="18"/>
                <w:lang w:eastAsia="tr-TR"/>
              </w:rPr>
              <w:t>SOZ tablosundaki “Sözleşme Numarası” ile aynıdır.</w:t>
            </w:r>
          </w:p>
        </w:tc>
      </w:tr>
    </w:tbl>
    <w:p w:rsidR="00377F3B" w:rsidRDefault="00377F3B" w:rsidP="00BF56C5"/>
    <w:p w:rsidR="000F457F" w:rsidRPr="00E845FC" w:rsidRDefault="000F457F" w:rsidP="00E845FC">
      <w:pPr>
        <w:pStyle w:val="ListeParagraf"/>
        <w:numPr>
          <w:ilvl w:val="2"/>
          <w:numId w:val="1"/>
        </w:numPr>
        <w:ind w:left="1225" w:hanging="505"/>
        <w:contextualSpacing w:val="0"/>
        <w:outlineLvl w:val="2"/>
        <w:rPr>
          <w:b/>
          <w:u w:val="single"/>
        </w:rPr>
      </w:pPr>
      <w:bookmarkStart w:id="445" w:name="_Toc487464216"/>
      <w:r>
        <w:rPr>
          <w:b/>
          <w:u w:val="single"/>
        </w:rPr>
        <w:t>Karşılaştırmaya Esas Yatırım Enst. Getiri Tablosu (YEGET)</w:t>
      </w:r>
      <w:bookmarkEnd w:id="445"/>
    </w:p>
    <w:p w:rsidR="00E845FC" w:rsidRPr="000F457F" w:rsidRDefault="00E845FC" w:rsidP="005D6051">
      <w:pPr>
        <w:pStyle w:val="ListeParagraf"/>
        <w:ind w:left="360"/>
      </w:pPr>
      <w:r w:rsidRPr="00E845FC">
        <w:rPr>
          <w:b/>
        </w:rPr>
        <w:t>AMAÇ:</w:t>
      </w:r>
      <w:r>
        <w:t xml:space="preserve"> </w:t>
      </w:r>
      <w:r w:rsidRPr="00DC0665">
        <w:t xml:space="preserve">Bu tablo </w:t>
      </w:r>
      <w:r>
        <w:t xml:space="preserve">katılımcı için oluşturulacak </w:t>
      </w:r>
      <w:hyperlink r:id="rId19" w:history="1">
        <w:r w:rsidRPr="00DC0665">
          <w:rPr>
            <w:rStyle w:val="Kpr"/>
          </w:rPr>
          <w:t xml:space="preserve">BES Birikim ve Getiri </w:t>
        </w:r>
        <w:r>
          <w:rPr>
            <w:rStyle w:val="Kpr"/>
          </w:rPr>
          <w:t>Analizi</w:t>
        </w:r>
        <w:r w:rsidRPr="00DC0665">
          <w:rPr>
            <w:rStyle w:val="Kpr"/>
          </w:rPr>
          <w:t xml:space="preserve"> Raporu</w:t>
        </w:r>
      </w:hyperlink>
      <w:r>
        <w:t xml:space="preserve"> ile </w:t>
      </w:r>
      <w:hyperlink r:id="rId20" w:history="1">
        <w:r w:rsidRPr="00DC0665">
          <w:rPr>
            <w:rStyle w:val="Kpr"/>
          </w:rPr>
          <w:t>Acente Kanalı Periyodik Değerlendirme Raporu</w:t>
        </w:r>
      </w:hyperlink>
      <w:r>
        <w:t xml:space="preserve">’nda İç Verim Oranı ile karşılaştırılacak diğer yatırım </w:t>
      </w:r>
      <w:proofErr w:type="gramStart"/>
      <w:r>
        <w:t>enstrümanlarının</w:t>
      </w:r>
      <w:proofErr w:type="gramEnd"/>
      <w:r>
        <w:t xml:space="preserve"> getirilerinin hesaplanması ve kayıt altında tutulması için kullanılacaktır. </w:t>
      </w:r>
      <w:r w:rsidR="005D6051">
        <w:t>“</w:t>
      </w:r>
      <w:r w:rsidR="005D6051" w:rsidRPr="005D6051">
        <w:t>Ref_Rapor_ID</w:t>
      </w:r>
      <w:r w:rsidR="005D6051">
        <w:t>”</w:t>
      </w:r>
      <w:r w:rsidR="005D6051" w:rsidRPr="005D6051">
        <w:t xml:space="preserve"> </w:t>
      </w:r>
      <w:r w:rsidR="005D6051">
        <w:t xml:space="preserve">ile </w:t>
      </w:r>
      <w:r w:rsidR="005D6051" w:rsidRPr="005D6051">
        <w:t>BGKAT, BGSIR, BGSOZ ve BGFON</w:t>
      </w:r>
      <w:r w:rsidR="005D6051">
        <w:t xml:space="preserve"> tablolarındaki “</w:t>
      </w:r>
      <w:r w:rsidR="005D6051" w:rsidRPr="005D6051">
        <w:t>Rapor_ID</w:t>
      </w:r>
      <w:r w:rsidR="005D6051">
        <w:t>” aynıdır. Bu sayede  (1:N)</w:t>
      </w:r>
      <w:r w:rsidR="005D6051" w:rsidRPr="005D6051">
        <w:t xml:space="preserve"> </w:t>
      </w:r>
      <w:r w:rsidR="005D6051">
        <w:t>ilişkisi sağlanmıştır.</w:t>
      </w:r>
    </w:p>
    <w:tbl>
      <w:tblPr>
        <w:tblW w:w="5136" w:type="pct"/>
        <w:tblInd w:w="-214" w:type="dxa"/>
        <w:tblLayout w:type="fixed"/>
        <w:tblCellMar>
          <w:left w:w="70" w:type="dxa"/>
          <w:right w:w="70" w:type="dxa"/>
        </w:tblCellMar>
        <w:tblLook w:val="04A0" w:firstRow="1" w:lastRow="0" w:firstColumn="1" w:lastColumn="0" w:noHBand="0" w:noVBand="1"/>
      </w:tblPr>
      <w:tblGrid>
        <w:gridCol w:w="416"/>
        <w:gridCol w:w="1719"/>
        <w:gridCol w:w="851"/>
        <w:gridCol w:w="1333"/>
        <w:gridCol w:w="810"/>
        <w:gridCol w:w="5642"/>
      </w:tblGrid>
      <w:tr w:rsidR="004E2A51" w:rsidRPr="00FE4488" w:rsidTr="004E2A51">
        <w:trPr>
          <w:trHeight w:val="20"/>
          <w:tblHeader/>
        </w:trPr>
        <w:tc>
          <w:tcPr>
            <w:tcW w:w="193" w:type="pct"/>
            <w:tcBorders>
              <w:top w:val="single" w:sz="4" w:space="0" w:color="auto"/>
              <w:left w:val="single" w:sz="4" w:space="0" w:color="auto"/>
              <w:bottom w:val="single" w:sz="4" w:space="0" w:color="auto"/>
              <w:right w:val="single" w:sz="4" w:space="0" w:color="auto"/>
            </w:tcBorders>
            <w:shd w:val="clear" w:color="000000" w:fill="BFBFBF"/>
          </w:tcPr>
          <w:p w:rsidR="000F457F" w:rsidRPr="00FE4488" w:rsidRDefault="000F457F" w:rsidP="000F457F">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w:t>
            </w:r>
          </w:p>
        </w:tc>
        <w:tc>
          <w:tcPr>
            <w:tcW w:w="798"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F457F" w:rsidRPr="00FE4488" w:rsidRDefault="000F457F" w:rsidP="000F457F">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Alan Adı</w:t>
            </w:r>
          </w:p>
        </w:tc>
        <w:tc>
          <w:tcPr>
            <w:tcW w:w="395" w:type="pct"/>
            <w:tcBorders>
              <w:top w:val="single" w:sz="4" w:space="0" w:color="auto"/>
              <w:left w:val="nil"/>
              <w:bottom w:val="single" w:sz="4" w:space="0" w:color="auto"/>
              <w:right w:val="single" w:sz="4" w:space="0" w:color="auto"/>
            </w:tcBorders>
            <w:shd w:val="clear" w:color="000000" w:fill="BFBFBF"/>
            <w:noWrap/>
            <w:vAlign w:val="bottom"/>
            <w:hideMark/>
          </w:tcPr>
          <w:p w:rsidR="000F457F" w:rsidRPr="00FE4488" w:rsidRDefault="000F457F" w:rsidP="000F457F">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Tipi</w:t>
            </w:r>
          </w:p>
        </w:tc>
        <w:tc>
          <w:tcPr>
            <w:tcW w:w="619" w:type="pct"/>
            <w:tcBorders>
              <w:top w:val="single" w:sz="4" w:space="0" w:color="auto"/>
              <w:left w:val="nil"/>
              <w:bottom w:val="single" w:sz="4" w:space="0" w:color="auto"/>
              <w:right w:val="single" w:sz="4" w:space="0" w:color="auto"/>
            </w:tcBorders>
            <w:shd w:val="clear" w:color="000000" w:fill="BFBFBF"/>
            <w:noWrap/>
            <w:vAlign w:val="bottom"/>
            <w:hideMark/>
          </w:tcPr>
          <w:p w:rsidR="000F457F" w:rsidRPr="00FE4488" w:rsidRDefault="000F457F" w:rsidP="000F457F">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Formatı</w:t>
            </w:r>
          </w:p>
        </w:tc>
        <w:tc>
          <w:tcPr>
            <w:tcW w:w="376" w:type="pct"/>
            <w:tcBorders>
              <w:top w:val="single" w:sz="4" w:space="0" w:color="auto"/>
              <w:left w:val="nil"/>
              <w:bottom w:val="single" w:sz="4" w:space="0" w:color="auto"/>
              <w:right w:val="single" w:sz="4" w:space="0" w:color="auto"/>
            </w:tcBorders>
            <w:shd w:val="clear" w:color="000000" w:fill="BFBFBF"/>
            <w:noWrap/>
            <w:vAlign w:val="bottom"/>
            <w:hideMark/>
          </w:tcPr>
          <w:p w:rsidR="000F457F" w:rsidRPr="00FE4488" w:rsidRDefault="000F457F" w:rsidP="000F457F">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Zorunlu</w:t>
            </w:r>
          </w:p>
        </w:tc>
        <w:tc>
          <w:tcPr>
            <w:tcW w:w="2619" w:type="pct"/>
            <w:tcBorders>
              <w:top w:val="single" w:sz="4" w:space="0" w:color="auto"/>
              <w:left w:val="nil"/>
              <w:bottom w:val="single" w:sz="4" w:space="0" w:color="auto"/>
              <w:right w:val="single" w:sz="4" w:space="0" w:color="auto"/>
            </w:tcBorders>
            <w:shd w:val="clear" w:color="000000" w:fill="BFBFBF"/>
            <w:noWrap/>
            <w:vAlign w:val="bottom"/>
            <w:hideMark/>
          </w:tcPr>
          <w:p w:rsidR="000F457F" w:rsidRPr="00FE4488" w:rsidRDefault="000F457F" w:rsidP="000F457F">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Açıklama</w:t>
            </w:r>
          </w:p>
        </w:tc>
      </w:tr>
      <w:tr w:rsidR="007834F3" w:rsidRPr="00FE4488" w:rsidTr="00601C7D">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1</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601C7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Rapor_ID</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601C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601C7D">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601C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601C7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Sistem tarafından üretilen Ünik ID numarasıdır.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2</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Default="007834F3" w:rsidP="000F457F">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Ref_Rapor_ID</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601C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601C7D">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601C7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619" w:type="pct"/>
            <w:tcBorders>
              <w:top w:val="nil"/>
              <w:left w:val="nil"/>
              <w:bottom w:val="single" w:sz="4" w:space="0" w:color="auto"/>
              <w:right w:val="single" w:sz="4" w:space="0" w:color="auto"/>
            </w:tcBorders>
            <w:shd w:val="clear" w:color="auto" w:fill="auto"/>
            <w:vAlign w:val="center"/>
          </w:tcPr>
          <w:p w:rsidR="007834F3" w:rsidRDefault="007834F3" w:rsidP="007834F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Karşılaştırma tipi 1-Katılımcı ise BGKAT-Rapor_ID;</w:t>
            </w:r>
          </w:p>
          <w:p w:rsidR="007834F3" w:rsidRDefault="007834F3" w:rsidP="007834F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Karşılaştırma tipi 2-Şirket ise BGSIR-Rapor_ID;</w:t>
            </w:r>
          </w:p>
          <w:p w:rsidR="007834F3" w:rsidRDefault="007834F3" w:rsidP="007834F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Karşılaştırma tipi 3-Sözleşme ise BGSOZ-Rapor_ID;</w:t>
            </w:r>
          </w:p>
          <w:p w:rsidR="007834F3" w:rsidRDefault="007834F3" w:rsidP="007834F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Karşılaştırma tipi 4-Fon ise BGFON-Rapor_ID;</w:t>
            </w:r>
          </w:p>
          <w:p w:rsidR="007834F3" w:rsidRDefault="007834F3" w:rsidP="007834F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İle aynı olacaktır.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2</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0F457F">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Karsilastirma_Tip</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0F457F">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7834F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Ek Değer Listesi:</w:t>
            </w:r>
            <w:proofErr w:type="gramStart"/>
            <w:r>
              <w:rPr>
                <w:rFonts w:ascii="Calibri" w:eastAsia="Times New Roman" w:hAnsi="Calibri" w:cs="Calibri"/>
                <w:color w:val="000000"/>
                <w:sz w:val="18"/>
                <w:lang w:eastAsia="tr-TR"/>
              </w:rPr>
              <w:t>5.1</w:t>
            </w:r>
            <w:proofErr w:type="gramEnd"/>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3</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Ba</w:t>
            </w:r>
            <w:r>
              <w:rPr>
                <w:rFonts w:ascii="Calibri" w:eastAsia="Times New Roman" w:hAnsi="Calibri" w:cs="Calibri"/>
                <w:color w:val="000000"/>
                <w:sz w:val="18"/>
                <w:lang w:eastAsia="tr-TR"/>
              </w:rPr>
              <w:t>s</w:t>
            </w:r>
            <w:r w:rsidRPr="00FE4488">
              <w:rPr>
                <w:rFonts w:ascii="Calibri" w:eastAsia="Times New Roman" w:hAnsi="Calibri" w:cs="Calibri"/>
                <w:color w:val="000000"/>
                <w:sz w:val="18"/>
                <w:lang w:eastAsia="tr-TR"/>
              </w:rPr>
              <w:t>Tar</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D(8)</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Hesaplama için esas alınan Başlangıç Tarihidir. </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4</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BitTar</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D(8)</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Hesaplama için esas alınan Bitiş Tarihidir.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5</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YatırımEnstrKod1</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w:t>
            </w:r>
            <w:r>
              <w:rPr>
                <w:rFonts w:ascii="Calibri" w:eastAsia="Times New Roman" w:hAnsi="Calibri" w:cs="Calibri"/>
                <w:color w:val="000000"/>
                <w:sz w:val="18"/>
                <w:lang w:eastAsia="tr-TR"/>
              </w:rPr>
              <w:t>00…00</w:t>
            </w:r>
            <w:r w:rsidRPr="00FE4488">
              <w:rPr>
                <w:rFonts w:ascii="Calibri" w:eastAsia="Times New Roman" w:hAnsi="Calibri" w:cs="Calibri"/>
                <w:color w:val="000000"/>
                <w:sz w:val="18"/>
                <w:lang w:eastAsia="tr-TR"/>
              </w:rPr>
              <w:t>,00000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Ek Değer Listesi:</w:t>
            </w:r>
            <w:proofErr w:type="gramStart"/>
            <w:r>
              <w:rPr>
                <w:rFonts w:ascii="Calibri" w:eastAsia="Times New Roman" w:hAnsi="Calibri" w:cs="Calibri"/>
                <w:color w:val="000000"/>
                <w:sz w:val="18"/>
                <w:lang w:eastAsia="tr-TR"/>
              </w:rPr>
              <w:t>5.3</w:t>
            </w:r>
            <w:proofErr w:type="gramEnd"/>
          </w:p>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1’inci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kodudur.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6</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YatırımEnstrGetiri1</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0F457F">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tcPr>
          <w:p w:rsidR="007834F3" w:rsidRDefault="007834F3" w:rsidP="000F457F">
            <w:pPr>
              <w:spacing w:after="0"/>
              <w:jc w:val="center"/>
            </w:pPr>
            <w:r w:rsidRPr="000D5E11">
              <w:rPr>
                <w:rFonts w:ascii="Calibri" w:eastAsia="Times New Roman" w:hAnsi="Calibri" w:cs="Calibri"/>
                <w:color w:val="000000"/>
                <w:sz w:val="18"/>
                <w:lang w:eastAsia="tr-TR"/>
              </w:rPr>
              <w:t>000…00,00000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1’inci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Başlangıç ve Bitiş tarihi arasındaki getirisidir.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7</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YatırımEnstrKod2</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w:t>
            </w:r>
            <w:r>
              <w:rPr>
                <w:rFonts w:ascii="Calibri" w:eastAsia="Times New Roman" w:hAnsi="Calibri" w:cs="Calibri"/>
                <w:color w:val="000000"/>
                <w:sz w:val="18"/>
                <w:lang w:eastAsia="tr-TR"/>
              </w:rPr>
              <w:t>00…00</w:t>
            </w:r>
            <w:r w:rsidRPr="00FE4488">
              <w:rPr>
                <w:rFonts w:ascii="Calibri" w:eastAsia="Times New Roman" w:hAnsi="Calibri" w:cs="Calibri"/>
                <w:color w:val="000000"/>
                <w:sz w:val="18"/>
                <w:lang w:eastAsia="tr-TR"/>
              </w:rPr>
              <w:t>,00000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Default="007834F3" w:rsidP="00FA62CE">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Ek Değer Listesi:</w:t>
            </w:r>
            <w:proofErr w:type="gramStart"/>
            <w:r>
              <w:rPr>
                <w:rFonts w:ascii="Calibri" w:eastAsia="Times New Roman" w:hAnsi="Calibri" w:cs="Calibri"/>
                <w:color w:val="000000"/>
                <w:sz w:val="18"/>
                <w:lang w:eastAsia="tr-TR"/>
              </w:rPr>
              <w:t>5.3</w:t>
            </w:r>
            <w:proofErr w:type="gramEnd"/>
          </w:p>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2’nci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kodudur.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8</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YatırımEnstrGetiri2</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tcPr>
          <w:p w:rsidR="007834F3" w:rsidRDefault="007834F3" w:rsidP="00E05A13">
            <w:pPr>
              <w:spacing w:after="0"/>
              <w:jc w:val="center"/>
            </w:pPr>
            <w:r w:rsidRPr="000D5E11">
              <w:rPr>
                <w:rFonts w:ascii="Calibri" w:eastAsia="Times New Roman" w:hAnsi="Calibri" w:cs="Calibri"/>
                <w:color w:val="000000"/>
                <w:sz w:val="18"/>
                <w:lang w:eastAsia="tr-TR"/>
              </w:rPr>
              <w:t>000…00,00000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2’nci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Başlangıç ve Bitiş tarihi arasındaki getirisidir.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9</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YatırımEnstrKod3</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w:t>
            </w:r>
            <w:r>
              <w:rPr>
                <w:rFonts w:ascii="Calibri" w:eastAsia="Times New Roman" w:hAnsi="Calibri" w:cs="Calibri"/>
                <w:color w:val="000000"/>
                <w:sz w:val="18"/>
                <w:lang w:eastAsia="tr-TR"/>
              </w:rPr>
              <w:t>00…00</w:t>
            </w:r>
            <w:r w:rsidRPr="00FE4488">
              <w:rPr>
                <w:rFonts w:ascii="Calibri" w:eastAsia="Times New Roman" w:hAnsi="Calibri" w:cs="Calibri"/>
                <w:color w:val="000000"/>
                <w:sz w:val="18"/>
                <w:lang w:eastAsia="tr-TR"/>
              </w:rPr>
              <w:t>,00000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Default="007834F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Ek Değer Listesi:</w:t>
            </w:r>
            <w:proofErr w:type="gramStart"/>
            <w:r>
              <w:rPr>
                <w:rFonts w:ascii="Calibri" w:eastAsia="Times New Roman" w:hAnsi="Calibri" w:cs="Calibri"/>
                <w:color w:val="000000"/>
                <w:sz w:val="18"/>
                <w:lang w:eastAsia="tr-TR"/>
              </w:rPr>
              <w:t>5.3</w:t>
            </w:r>
            <w:proofErr w:type="gramEnd"/>
          </w:p>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3’üncü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kodudur.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10</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YatırımEnstrGetiri3</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tcPr>
          <w:p w:rsidR="007834F3" w:rsidRDefault="007834F3" w:rsidP="00E05A13">
            <w:pPr>
              <w:spacing w:after="0"/>
              <w:jc w:val="center"/>
            </w:pPr>
            <w:r w:rsidRPr="000D5E11">
              <w:rPr>
                <w:rFonts w:ascii="Calibri" w:eastAsia="Times New Roman" w:hAnsi="Calibri" w:cs="Calibri"/>
                <w:color w:val="000000"/>
                <w:sz w:val="18"/>
                <w:lang w:eastAsia="tr-TR"/>
              </w:rPr>
              <w:t>000…00,00000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3’üncü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Başlangıç ve Bitiş tarihi arasındaki getirisidir.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11</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YatırımEnstrKod4</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w:t>
            </w:r>
            <w:r>
              <w:rPr>
                <w:rFonts w:ascii="Calibri" w:eastAsia="Times New Roman" w:hAnsi="Calibri" w:cs="Calibri"/>
                <w:color w:val="000000"/>
                <w:sz w:val="18"/>
                <w:lang w:eastAsia="tr-TR"/>
              </w:rPr>
              <w:t>00…00</w:t>
            </w:r>
            <w:r w:rsidRPr="00FE4488">
              <w:rPr>
                <w:rFonts w:ascii="Calibri" w:eastAsia="Times New Roman" w:hAnsi="Calibri" w:cs="Calibri"/>
                <w:color w:val="000000"/>
                <w:sz w:val="18"/>
                <w:lang w:eastAsia="tr-TR"/>
              </w:rPr>
              <w:t>,00000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Default="007834F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Ek Değer Listesi:</w:t>
            </w:r>
            <w:proofErr w:type="gramStart"/>
            <w:r>
              <w:rPr>
                <w:rFonts w:ascii="Calibri" w:eastAsia="Times New Roman" w:hAnsi="Calibri" w:cs="Calibri"/>
                <w:color w:val="000000"/>
                <w:sz w:val="18"/>
                <w:lang w:eastAsia="tr-TR"/>
              </w:rPr>
              <w:t>5.3</w:t>
            </w:r>
            <w:proofErr w:type="gramEnd"/>
          </w:p>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4’üncü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kodudur.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12</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YatırımEnstrGetiri4</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tcPr>
          <w:p w:rsidR="007834F3" w:rsidRDefault="007834F3" w:rsidP="00E05A13">
            <w:pPr>
              <w:spacing w:after="0"/>
              <w:jc w:val="center"/>
            </w:pPr>
            <w:r w:rsidRPr="000D5E11">
              <w:rPr>
                <w:rFonts w:ascii="Calibri" w:eastAsia="Times New Roman" w:hAnsi="Calibri" w:cs="Calibri"/>
                <w:color w:val="000000"/>
                <w:sz w:val="18"/>
                <w:lang w:eastAsia="tr-TR"/>
              </w:rPr>
              <w:t>000…00,00000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4’üncü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Başlangıç ve Bitiş tarihi arasındaki getirisidir.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13</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YatırımEnstrKod5</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w:t>
            </w:r>
            <w:r>
              <w:rPr>
                <w:rFonts w:ascii="Calibri" w:eastAsia="Times New Roman" w:hAnsi="Calibri" w:cs="Calibri"/>
                <w:color w:val="000000"/>
                <w:sz w:val="18"/>
                <w:lang w:eastAsia="tr-TR"/>
              </w:rPr>
              <w:t>00…00</w:t>
            </w:r>
            <w:r w:rsidRPr="00FE4488">
              <w:rPr>
                <w:rFonts w:ascii="Calibri" w:eastAsia="Times New Roman" w:hAnsi="Calibri" w:cs="Calibri"/>
                <w:color w:val="000000"/>
                <w:sz w:val="18"/>
                <w:lang w:eastAsia="tr-TR"/>
              </w:rPr>
              <w:t>,00000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Default="007834F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Ek Değer Listesi:</w:t>
            </w:r>
            <w:proofErr w:type="gramStart"/>
            <w:r>
              <w:rPr>
                <w:rFonts w:ascii="Calibri" w:eastAsia="Times New Roman" w:hAnsi="Calibri" w:cs="Calibri"/>
                <w:color w:val="000000"/>
                <w:sz w:val="18"/>
                <w:lang w:eastAsia="tr-TR"/>
              </w:rPr>
              <w:t>5.3</w:t>
            </w:r>
            <w:proofErr w:type="gramEnd"/>
          </w:p>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5’inci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kodudur.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14</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YatırımEnstrGetiri5</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tcPr>
          <w:p w:rsidR="007834F3" w:rsidRDefault="007834F3" w:rsidP="00E05A13">
            <w:pPr>
              <w:spacing w:after="0"/>
              <w:jc w:val="center"/>
            </w:pPr>
            <w:r w:rsidRPr="000D5E11">
              <w:rPr>
                <w:rFonts w:ascii="Calibri" w:eastAsia="Times New Roman" w:hAnsi="Calibri" w:cs="Calibri"/>
                <w:color w:val="000000"/>
                <w:sz w:val="18"/>
                <w:lang w:eastAsia="tr-TR"/>
              </w:rPr>
              <w:t>000…00,00000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5’inci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Başlangıç ve Bitiş tarihi arasındaki getirisidir.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15</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YatırımEnstrKod6</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w:t>
            </w:r>
            <w:r>
              <w:rPr>
                <w:rFonts w:ascii="Calibri" w:eastAsia="Times New Roman" w:hAnsi="Calibri" w:cs="Calibri"/>
                <w:color w:val="000000"/>
                <w:sz w:val="18"/>
                <w:lang w:eastAsia="tr-TR"/>
              </w:rPr>
              <w:t>00…00</w:t>
            </w:r>
            <w:r w:rsidRPr="00FE4488">
              <w:rPr>
                <w:rFonts w:ascii="Calibri" w:eastAsia="Times New Roman" w:hAnsi="Calibri" w:cs="Calibri"/>
                <w:color w:val="000000"/>
                <w:sz w:val="18"/>
                <w:lang w:eastAsia="tr-TR"/>
              </w:rPr>
              <w:t>,00000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Default="007834F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Ek Değer Listesi:</w:t>
            </w:r>
            <w:proofErr w:type="gramStart"/>
            <w:r>
              <w:rPr>
                <w:rFonts w:ascii="Calibri" w:eastAsia="Times New Roman" w:hAnsi="Calibri" w:cs="Calibri"/>
                <w:color w:val="000000"/>
                <w:sz w:val="18"/>
                <w:lang w:eastAsia="tr-TR"/>
              </w:rPr>
              <w:t>5.3</w:t>
            </w:r>
            <w:proofErr w:type="gramEnd"/>
          </w:p>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6’ıncı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kodudur.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16</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YatırımEnstrGetiri6</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tcPr>
          <w:p w:rsidR="007834F3" w:rsidRDefault="007834F3" w:rsidP="00E05A13">
            <w:pPr>
              <w:spacing w:after="0"/>
              <w:jc w:val="center"/>
            </w:pPr>
            <w:r w:rsidRPr="000D5E11">
              <w:rPr>
                <w:rFonts w:ascii="Calibri" w:eastAsia="Times New Roman" w:hAnsi="Calibri" w:cs="Calibri"/>
                <w:color w:val="000000"/>
                <w:sz w:val="18"/>
                <w:lang w:eastAsia="tr-TR"/>
              </w:rPr>
              <w:t>000…00,00000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6’ıncı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Başlangıç ve Bitiş tarihi arasındaki getirisidir.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17</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YatırımEnstrKod7</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w:t>
            </w:r>
            <w:r>
              <w:rPr>
                <w:rFonts w:ascii="Calibri" w:eastAsia="Times New Roman" w:hAnsi="Calibri" w:cs="Calibri"/>
                <w:color w:val="000000"/>
                <w:sz w:val="18"/>
                <w:lang w:eastAsia="tr-TR"/>
              </w:rPr>
              <w:t>00…00</w:t>
            </w:r>
            <w:r w:rsidRPr="00FE4488">
              <w:rPr>
                <w:rFonts w:ascii="Calibri" w:eastAsia="Times New Roman" w:hAnsi="Calibri" w:cs="Calibri"/>
                <w:color w:val="000000"/>
                <w:sz w:val="18"/>
                <w:lang w:eastAsia="tr-TR"/>
              </w:rPr>
              <w:t>,00000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Default="007834F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Ek Değer Listesi:</w:t>
            </w:r>
            <w:proofErr w:type="gramStart"/>
            <w:r>
              <w:rPr>
                <w:rFonts w:ascii="Calibri" w:eastAsia="Times New Roman" w:hAnsi="Calibri" w:cs="Calibri"/>
                <w:color w:val="000000"/>
                <w:sz w:val="18"/>
                <w:lang w:eastAsia="tr-TR"/>
              </w:rPr>
              <w:t>5.3</w:t>
            </w:r>
            <w:proofErr w:type="gramEnd"/>
          </w:p>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7’nci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kodudur.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18</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YatırımEnstrGetiri7</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tcPr>
          <w:p w:rsidR="007834F3" w:rsidRDefault="007834F3" w:rsidP="00E05A13">
            <w:pPr>
              <w:spacing w:after="0"/>
              <w:jc w:val="center"/>
            </w:pPr>
            <w:r w:rsidRPr="000D5E11">
              <w:rPr>
                <w:rFonts w:ascii="Calibri" w:eastAsia="Times New Roman" w:hAnsi="Calibri" w:cs="Calibri"/>
                <w:color w:val="000000"/>
                <w:sz w:val="18"/>
                <w:lang w:eastAsia="tr-TR"/>
              </w:rPr>
              <w:t>000…00,00000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7’nci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Başlangıç ve Bitiş tarihi arasındaki getirisidir.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19</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YatırımEnstrKod8</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w:t>
            </w:r>
            <w:r>
              <w:rPr>
                <w:rFonts w:ascii="Calibri" w:eastAsia="Times New Roman" w:hAnsi="Calibri" w:cs="Calibri"/>
                <w:color w:val="000000"/>
                <w:sz w:val="18"/>
                <w:lang w:eastAsia="tr-TR"/>
              </w:rPr>
              <w:t>00…00</w:t>
            </w:r>
            <w:r w:rsidRPr="00FE4488">
              <w:rPr>
                <w:rFonts w:ascii="Calibri" w:eastAsia="Times New Roman" w:hAnsi="Calibri" w:cs="Calibri"/>
                <w:color w:val="000000"/>
                <w:sz w:val="18"/>
                <w:lang w:eastAsia="tr-TR"/>
              </w:rPr>
              <w:t>,00000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Default="007834F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Ek Değer Listesi:</w:t>
            </w:r>
            <w:proofErr w:type="gramStart"/>
            <w:r>
              <w:rPr>
                <w:rFonts w:ascii="Calibri" w:eastAsia="Times New Roman" w:hAnsi="Calibri" w:cs="Calibri"/>
                <w:color w:val="000000"/>
                <w:sz w:val="18"/>
                <w:lang w:eastAsia="tr-TR"/>
              </w:rPr>
              <w:t>5.3</w:t>
            </w:r>
            <w:proofErr w:type="gramEnd"/>
          </w:p>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8’inci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kodudur.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20</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YatırımEnstrGetiri8</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tcPr>
          <w:p w:rsidR="007834F3" w:rsidRDefault="007834F3" w:rsidP="00E05A13">
            <w:pPr>
              <w:spacing w:after="0"/>
              <w:jc w:val="center"/>
            </w:pPr>
            <w:r w:rsidRPr="000D5E11">
              <w:rPr>
                <w:rFonts w:ascii="Calibri" w:eastAsia="Times New Roman" w:hAnsi="Calibri" w:cs="Calibri"/>
                <w:color w:val="000000"/>
                <w:sz w:val="18"/>
                <w:lang w:eastAsia="tr-TR"/>
              </w:rPr>
              <w:t>000…00,00000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8’inci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Başlangıç ve Bitiş tarihi arasındaki getirisidir.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21</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YatırımEnstrKod9</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w:t>
            </w:r>
            <w:r>
              <w:rPr>
                <w:rFonts w:ascii="Calibri" w:eastAsia="Times New Roman" w:hAnsi="Calibri" w:cs="Calibri"/>
                <w:color w:val="000000"/>
                <w:sz w:val="18"/>
                <w:lang w:eastAsia="tr-TR"/>
              </w:rPr>
              <w:t>00…00</w:t>
            </w:r>
            <w:r w:rsidRPr="00FE4488">
              <w:rPr>
                <w:rFonts w:ascii="Calibri" w:eastAsia="Times New Roman" w:hAnsi="Calibri" w:cs="Calibri"/>
                <w:color w:val="000000"/>
                <w:sz w:val="18"/>
                <w:lang w:eastAsia="tr-TR"/>
              </w:rPr>
              <w:t>,00000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Default="007834F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Ek Değer Listesi:</w:t>
            </w:r>
            <w:proofErr w:type="gramStart"/>
            <w:r>
              <w:rPr>
                <w:rFonts w:ascii="Calibri" w:eastAsia="Times New Roman" w:hAnsi="Calibri" w:cs="Calibri"/>
                <w:color w:val="000000"/>
                <w:sz w:val="18"/>
                <w:lang w:eastAsia="tr-TR"/>
              </w:rPr>
              <w:t>5.3</w:t>
            </w:r>
            <w:proofErr w:type="gramEnd"/>
          </w:p>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9’uncu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kodudur.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22</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YatırımEnstrGetiri9</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tcPr>
          <w:p w:rsidR="007834F3" w:rsidRDefault="007834F3" w:rsidP="00E05A13">
            <w:pPr>
              <w:spacing w:after="0"/>
              <w:jc w:val="center"/>
            </w:pPr>
            <w:r w:rsidRPr="000D5E11">
              <w:rPr>
                <w:rFonts w:ascii="Calibri" w:eastAsia="Times New Roman" w:hAnsi="Calibri" w:cs="Calibri"/>
                <w:color w:val="000000"/>
                <w:sz w:val="18"/>
                <w:lang w:eastAsia="tr-TR"/>
              </w:rPr>
              <w:t>000…00,00000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9’uncu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Başlangıç ve Bitiş tarihi arasındaki getirisidir.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23</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YatırımEnstrKod10</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w:t>
            </w:r>
            <w:r>
              <w:rPr>
                <w:rFonts w:ascii="Calibri" w:eastAsia="Times New Roman" w:hAnsi="Calibri" w:cs="Calibri"/>
                <w:color w:val="000000"/>
                <w:sz w:val="18"/>
                <w:lang w:eastAsia="tr-TR"/>
              </w:rPr>
              <w:t>00…00</w:t>
            </w:r>
            <w:r w:rsidRPr="00FE4488">
              <w:rPr>
                <w:rFonts w:ascii="Calibri" w:eastAsia="Times New Roman" w:hAnsi="Calibri" w:cs="Calibri"/>
                <w:color w:val="000000"/>
                <w:sz w:val="18"/>
                <w:lang w:eastAsia="tr-TR"/>
              </w:rPr>
              <w:t>,00000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Default="007834F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Ek Değer Listesi:</w:t>
            </w:r>
            <w:proofErr w:type="gramStart"/>
            <w:r>
              <w:rPr>
                <w:rFonts w:ascii="Calibri" w:eastAsia="Times New Roman" w:hAnsi="Calibri" w:cs="Calibri"/>
                <w:color w:val="000000"/>
                <w:sz w:val="18"/>
                <w:lang w:eastAsia="tr-TR"/>
              </w:rPr>
              <w:t>5.3</w:t>
            </w:r>
            <w:proofErr w:type="gramEnd"/>
          </w:p>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10’uncu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kodudur.</w:t>
            </w:r>
          </w:p>
        </w:tc>
      </w:tr>
      <w:tr w:rsidR="007834F3" w:rsidRPr="00FE4488" w:rsidTr="004E2A51">
        <w:trPr>
          <w:trHeight w:val="20"/>
        </w:trPr>
        <w:tc>
          <w:tcPr>
            <w:tcW w:w="193" w:type="pct"/>
            <w:tcBorders>
              <w:top w:val="nil"/>
              <w:left w:val="single" w:sz="4" w:space="0" w:color="auto"/>
              <w:bottom w:val="single" w:sz="4" w:space="0" w:color="auto"/>
              <w:right w:val="single" w:sz="4" w:space="0" w:color="auto"/>
            </w:tcBorders>
            <w:vAlign w:val="center"/>
          </w:tcPr>
          <w:p w:rsidR="007834F3" w:rsidRDefault="007834F3" w:rsidP="00601C7D">
            <w:pPr>
              <w:spacing w:after="0"/>
              <w:rPr>
                <w:rFonts w:ascii="Calibri" w:hAnsi="Calibri" w:cs="Calibri"/>
                <w:color w:val="000000"/>
                <w:sz w:val="18"/>
                <w:szCs w:val="18"/>
              </w:rPr>
            </w:pPr>
            <w:r>
              <w:rPr>
                <w:rFonts w:ascii="Calibri" w:hAnsi="Calibri" w:cs="Calibri"/>
                <w:color w:val="000000"/>
                <w:sz w:val="18"/>
                <w:szCs w:val="18"/>
              </w:rPr>
              <w:t>24</w:t>
            </w:r>
          </w:p>
        </w:tc>
        <w:tc>
          <w:tcPr>
            <w:tcW w:w="798" w:type="pct"/>
            <w:tcBorders>
              <w:top w:val="nil"/>
              <w:left w:val="single" w:sz="4" w:space="0" w:color="auto"/>
              <w:bottom w:val="single" w:sz="4" w:space="0" w:color="auto"/>
              <w:right w:val="single" w:sz="4" w:space="0" w:color="auto"/>
            </w:tcBorders>
            <w:shd w:val="clear" w:color="auto" w:fill="auto"/>
            <w:noWrap/>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YatırımEnstrGetiri10</w:t>
            </w:r>
          </w:p>
        </w:tc>
        <w:tc>
          <w:tcPr>
            <w:tcW w:w="395" w:type="pct"/>
            <w:tcBorders>
              <w:top w:val="nil"/>
              <w:left w:val="nil"/>
              <w:bottom w:val="single" w:sz="4" w:space="0" w:color="auto"/>
              <w:right w:val="single" w:sz="4" w:space="0" w:color="auto"/>
            </w:tcBorders>
            <w:shd w:val="clear" w:color="auto" w:fill="auto"/>
            <w:noWrap/>
            <w:vAlign w:val="center"/>
          </w:tcPr>
          <w:p w:rsidR="007834F3" w:rsidRPr="00FE4488" w:rsidRDefault="007834F3" w:rsidP="00E05A13">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tcPr>
          <w:p w:rsidR="007834F3" w:rsidRDefault="007834F3" w:rsidP="00E05A13">
            <w:pPr>
              <w:spacing w:after="0"/>
              <w:jc w:val="center"/>
            </w:pPr>
            <w:r w:rsidRPr="000D5E11">
              <w:rPr>
                <w:rFonts w:ascii="Calibri" w:eastAsia="Times New Roman" w:hAnsi="Calibri" w:cs="Calibri"/>
                <w:color w:val="000000"/>
                <w:sz w:val="18"/>
                <w:lang w:eastAsia="tr-TR"/>
              </w:rPr>
              <w:t>000…00,00000</w:t>
            </w:r>
          </w:p>
        </w:tc>
        <w:tc>
          <w:tcPr>
            <w:tcW w:w="376" w:type="pct"/>
            <w:tcBorders>
              <w:top w:val="nil"/>
              <w:left w:val="nil"/>
              <w:bottom w:val="single" w:sz="4" w:space="0" w:color="auto"/>
              <w:right w:val="single" w:sz="4" w:space="0" w:color="auto"/>
            </w:tcBorders>
            <w:shd w:val="clear" w:color="auto" w:fill="auto"/>
            <w:noWrap/>
            <w:vAlign w:val="center"/>
          </w:tcPr>
          <w:p w:rsidR="007834F3" w:rsidRPr="00FE4488" w:rsidRDefault="007834F3" w:rsidP="004E2A51">
            <w:pPr>
              <w:spacing w:after="0"/>
              <w:jc w:val="center"/>
              <w:rPr>
                <w:sz w:val="18"/>
              </w:rPr>
            </w:pPr>
            <w:r w:rsidRPr="00FE4488">
              <w:rPr>
                <w:rFonts w:ascii="Calibri" w:eastAsia="Times New Roman" w:hAnsi="Calibri" w:cs="Calibri"/>
                <w:color w:val="000000"/>
                <w:sz w:val="18"/>
                <w:lang w:eastAsia="tr-TR"/>
              </w:rPr>
              <w:t>*</w:t>
            </w:r>
          </w:p>
        </w:tc>
        <w:tc>
          <w:tcPr>
            <w:tcW w:w="2619" w:type="pct"/>
            <w:tcBorders>
              <w:top w:val="nil"/>
              <w:left w:val="nil"/>
              <w:bottom w:val="single" w:sz="4" w:space="0" w:color="auto"/>
              <w:right w:val="single" w:sz="4" w:space="0" w:color="auto"/>
            </w:tcBorders>
            <w:shd w:val="clear" w:color="auto" w:fill="auto"/>
            <w:vAlign w:val="center"/>
          </w:tcPr>
          <w:p w:rsidR="007834F3" w:rsidRPr="00FE4488" w:rsidRDefault="007834F3"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Karşılaştırmaya Esas 10’uncu yatırım </w:t>
            </w:r>
            <w:proofErr w:type="gramStart"/>
            <w:r>
              <w:rPr>
                <w:rFonts w:ascii="Calibri" w:eastAsia="Times New Roman" w:hAnsi="Calibri" w:cs="Calibri"/>
                <w:color w:val="000000"/>
                <w:sz w:val="18"/>
                <w:lang w:eastAsia="tr-TR"/>
              </w:rPr>
              <w:t>enstrümanının</w:t>
            </w:r>
            <w:proofErr w:type="gramEnd"/>
            <w:r>
              <w:rPr>
                <w:rFonts w:ascii="Calibri" w:eastAsia="Times New Roman" w:hAnsi="Calibri" w:cs="Calibri"/>
                <w:color w:val="000000"/>
                <w:sz w:val="18"/>
                <w:lang w:eastAsia="tr-TR"/>
              </w:rPr>
              <w:t xml:space="preserve"> Başlangıç ve Bitiş tarihi arasındaki getirisidir.</w:t>
            </w:r>
          </w:p>
        </w:tc>
      </w:tr>
    </w:tbl>
    <w:p w:rsidR="000F457F" w:rsidRDefault="000F457F" w:rsidP="00710EE3"/>
    <w:p w:rsidR="00120228" w:rsidRPr="005D6051" w:rsidRDefault="00120228" w:rsidP="005D6051">
      <w:pPr>
        <w:pStyle w:val="ListeParagraf"/>
        <w:numPr>
          <w:ilvl w:val="1"/>
          <w:numId w:val="1"/>
        </w:numPr>
        <w:ind w:left="992" w:hanging="635"/>
        <w:contextualSpacing w:val="0"/>
        <w:outlineLvl w:val="1"/>
      </w:pPr>
      <w:bookmarkStart w:id="446" w:name="_Toc487464217"/>
      <w:r>
        <w:rPr>
          <w:b/>
          <w:u w:val="single"/>
        </w:rPr>
        <w:t>Yatırıma Yönlendirilen Tutar Tablosu (YYT)</w:t>
      </w:r>
      <w:bookmarkEnd w:id="446"/>
    </w:p>
    <w:p w:rsidR="005D6051" w:rsidRPr="000F457F" w:rsidRDefault="005D6051" w:rsidP="005D6051">
      <w:r w:rsidRPr="005D6051">
        <w:rPr>
          <w:b/>
        </w:rPr>
        <w:t>AMAÇ:</w:t>
      </w:r>
      <w:r>
        <w:t xml:space="preserve"> </w:t>
      </w:r>
      <w:r w:rsidRPr="00DC0665">
        <w:t xml:space="preserve">Bu tablo </w:t>
      </w:r>
      <w:r>
        <w:t xml:space="preserve">katılımcı için oluşturulacak </w:t>
      </w:r>
      <w:hyperlink r:id="rId21" w:history="1">
        <w:r w:rsidRPr="00DC0665">
          <w:rPr>
            <w:rStyle w:val="Kpr"/>
          </w:rPr>
          <w:t>Acente Kanalı Periyodik Değerlendirme Raporu</w:t>
        </w:r>
      </w:hyperlink>
      <w:r>
        <w:t>’nda yer alacak yatırıma yönlendirilen katkı payı tutarlarının tarih bazında hesaplanması ve kayıt altında tutulması için kullanılacaktır.</w:t>
      </w:r>
    </w:p>
    <w:tbl>
      <w:tblPr>
        <w:tblW w:w="5000" w:type="pct"/>
        <w:tblInd w:w="-214" w:type="dxa"/>
        <w:tblLayout w:type="fixed"/>
        <w:tblCellMar>
          <w:left w:w="70" w:type="dxa"/>
          <w:right w:w="70" w:type="dxa"/>
        </w:tblCellMar>
        <w:tblLook w:val="04A0" w:firstRow="1" w:lastRow="0" w:firstColumn="1" w:lastColumn="0" w:noHBand="0" w:noVBand="1"/>
      </w:tblPr>
      <w:tblGrid>
        <w:gridCol w:w="408"/>
        <w:gridCol w:w="1351"/>
        <w:gridCol w:w="835"/>
        <w:gridCol w:w="1298"/>
        <w:gridCol w:w="795"/>
        <w:gridCol w:w="5799"/>
      </w:tblGrid>
      <w:tr w:rsidR="00120228" w:rsidRPr="00FE4488" w:rsidTr="004E2A51">
        <w:trPr>
          <w:trHeight w:val="20"/>
          <w:tblHeader/>
        </w:trPr>
        <w:tc>
          <w:tcPr>
            <w:tcW w:w="195" w:type="pct"/>
            <w:tcBorders>
              <w:top w:val="single" w:sz="4" w:space="0" w:color="auto"/>
              <w:left w:val="single" w:sz="4" w:space="0" w:color="auto"/>
              <w:bottom w:val="single" w:sz="4" w:space="0" w:color="auto"/>
              <w:right w:val="single" w:sz="4" w:space="0" w:color="auto"/>
            </w:tcBorders>
            <w:shd w:val="clear" w:color="000000" w:fill="BFBFBF"/>
          </w:tcPr>
          <w:p w:rsidR="00120228" w:rsidRPr="00FE4488" w:rsidRDefault="00120228" w:rsidP="00A4423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w:t>
            </w:r>
          </w:p>
        </w:tc>
        <w:tc>
          <w:tcPr>
            <w:tcW w:w="644"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20228" w:rsidRPr="00FE4488" w:rsidRDefault="00120228" w:rsidP="00A4423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Alan Adı</w:t>
            </w:r>
          </w:p>
        </w:tc>
        <w:tc>
          <w:tcPr>
            <w:tcW w:w="398" w:type="pct"/>
            <w:tcBorders>
              <w:top w:val="single" w:sz="4" w:space="0" w:color="auto"/>
              <w:left w:val="nil"/>
              <w:bottom w:val="single" w:sz="4" w:space="0" w:color="auto"/>
              <w:right w:val="single" w:sz="4" w:space="0" w:color="auto"/>
            </w:tcBorders>
            <w:shd w:val="clear" w:color="000000" w:fill="BFBFBF"/>
            <w:noWrap/>
            <w:vAlign w:val="bottom"/>
            <w:hideMark/>
          </w:tcPr>
          <w:p w:rsidR="00120228" w:rsidRPr="00FE4488" w:rsidRDefault="00120228" w:rsidP="00A4423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Tipi</w:t>
            </w:r>
          </w:p>
        </w:tc>
        <w:tc>
          <w:tcPr>
            <w:tcW w:w="619" w:type="pct"/>
            <w:tcBorders>
              <w:top w:val="single" w:sz="4" w:space="0" w:color="auto"/>
              <w:left w:val="nil"/>
              <w:bottom w:val="single" w:sz="4" w:space="0" w:color="auto"/>
              <w:right w:val="single" w:sz="4" w:space="0" w:color="auto"/>
            </w:tcBorders>
            <w:shd w:val="clear" w:color="000000" w:fill="BFBFBF"/>
            <w:noWrap/>
            <w:vAlign w:val="bottom"/>
            <w:hideMark/>
          </w:tcPr>
          <w:p w:rsidR="00120228" w:rsidRPr="00FE4488" w:rsidRDefault="00120228" w:rsidP="00A4423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Formatı</w:t>
            </w:r>
          </w:p>
        </w:tc>
        <w:tc>
          <w:tcPr>
            <w:tcW w:w="379" w:type="pct"/>
            <w:tcBorders>
              <w:top w:val="single" w:sz="4" w:space="0" w:color="auto"/>
              <w:left w:val="nil"/>
              <w:bottom w:val="single" w:sz="4" w:space="0" w:color="auto"/>
              <w:right w:val="single" w:sz="4" w:space="0" w:color="auto"/>
            </w:tcBorders>
            <w:shd w:val="clear" w:color="000000" w:fill="BFBFBF"/>
            <w:noWrap/>
            <w:vAlign w:val="bottom"/>
            <w:hideMark/>
          </w:tcPr>
          <w:p w:rsidR="00120228" w:rsidRPr="00FE4488" w:rsidRDefault="00120228" w:rsidP="00A4423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Zorunlu</w:t>
            </w:r>
          </w:p>
        </w:tc>
        <w:tc>
          <w:tcPr>
            <w:tcW w:w="2765" w:type="pct"/>
            <w:tcBorders>
              <w:top w:val="single" w:sz="4" w:space="0" w:color="auto"/>
              <w:left w:val="nil"/>
              <w:bottom w:val="single" w:sz="4" w:space="0" w:color="auto"/>
              <w:right w:val="single" w:sz="4" w:space="0" w:color="auto"/>
            </w:tcBorders>
            <w:shd w:val="clear" w:color="000000" w:fill="BFBFBF"/>
            <w:noWrap/>
            <w:vAlign w:val="bottom"/>
            <w:hideMark/>
          </w:tcPr>
          <w:p w:rsidR="00120228" w:rsidRPr="00FE4488" w:rsidRDefault="00120228" w:rsidP="00A4423D">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Açıklama</w:t>
            </w:r>
          </w:p>
        </w:tc>
      </w:tr>
      <w:tr w:rsidR="00120228" w:rsidRPr="00FE4488" w:rsidTr="004E2A51">
        <w:trPr>
          <w:trHeight w:val="20"/>
        </w:trPr>
        <w:tc>
          <w:tcPr>
            <w:tcW w:w="195" w:type="pct"/>
            <w:tcBorders>
              <w:top w:val="nil"/>
              <w:left w:val="single" w:sz="4" w:space="0" w:color="auto"/>
              <w:bottom w:val="single" w:sz="4" w:space="0" w:color="auto"/>
              <w:right w:val="single" w:sz="4" w:space="0" w:color="auto"/>
            </w:tcBorders>
            <w:vAlign w:val="center"/>
          </w:tcPr>
          <w:p w:rsidR="00120228" w:rsidRDefault="00120228" w:rsidP="00A4423D">
            <w:pPr>
              <w:spacing w:after="0"/>
              <w:rPr>
                <w:rFonts w:ascii="Calibri" w:hAnsi="Calibri" w:cs="Calibri"/>
                <w:color w:val="000000"/>
                <w:sz w:val="18"/>
                <w:szCs w:val="18"/>
              </w:rPr>
            </w:pPr>
            <w:r>
              <w:rPr>
                <w:rFonts w:ascii="Calibri" w:hAnsi="Calibri" w:cs="Calibri"/>
                <w:color w:val="000000"/>
                <w:sz w:val="18"/>
                <w:szCs w:val="18"/>
              </w:rPr>
              <w:t>1</w:t>
            </w:r>
          </w:p>
        </w:tc>
        <w:tc>
          <w:tcPr>
            <w:tcW w:w="644" w:type="pct"/>
            <w:tcBorders>
              <w:top w:val="nil"/>
              <w:left w:val="single" w:sz="4" w:space="0" w:color="auto"/>
              <w:bottom w:val="single" w:sz="4" w:space="0" w:color="auto"/>
              <w:right w:val="single" w:sz="4" w:space="0" w:color="auto"/>
            </w:tcBorders>
            <w:shd w:val="clear" w:color="auto" w:fill="auto"/>
            <w:noWrap/>
            <w:vAlign w:val="center"/>
            <w:hideMark/>
          </w:tcPr>
          <w:p w:rsidR="00120228" w:rsidRDefault="004E2A51" w:rsidP="00A4423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KatSicilKod</w:t>
            </w:r>
          </w:p>
          <w:p w:rsidR="00991BBD" w:rsidRPr="00FE4488" w:rsidRDefault="00991BBD" w:rsidP="00A4423D">
            <w:pPr>
              <w:spacing w:after="0" w:line="240" w:lineRule="auto"/>
              <w:rPr>
                <w:rFonts w:ascii="Calibri" w:eastAsia="Times New Roman" w:hAnsi="Calibri" w:cs="Calibri"/>
                <w:color w:val="000000"/>
                <w:sz w:val="18"/>
                <w:lang w:eastAsia="tr-TR"/>
              </w:rPr>
            </w:pPr>
          </w:p>
        </w:tc>
        <w:tc>
          <w:tcPr>
            <w:tcW w:w="398" w:type="pct"/>
            <w:tcBorders>
              <w:top w:val="nil"/>
              <w:left w:val="nil"/>
              <w:bottom w:val="single" w:sz="4" w:space="0" w:color="auto"/>
              <w:right w:val="single" w:sz="4" w:space="0" w:color="auto"/>
            </w:tcBorders>
            <w:shd w:val="clear" w:color="auto" w:fill="auto"/>
            <w:noWrap/>
            <w:vAlign w:val="center"/>
            <w:hideMark/>
          </w:tcPr>
          <w:p w:rsidR="00120228" w:rsidRPr="00FE4488" w:rsidRDefault="00120228" w:rsidP="00A4423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N(12)</w:t>
            </w:r>
          </w:p>
        </w:tc>
        <w:tc>
          <w:tcPr>
            <w:tcW w:w="619" w:type="pct"/>
            <w:tcBorders>
              <w:top w:val="nil"/>
              <w:left w:val="nil"/>
              <w:bottom w:val="single" w:sz="4" w:space="0" w:color="auto"/>
              <w:right w:val="single" w:sz="4" w:space="0" w:color="auto"/>
            </w:tcBorders>
            <w:shd w:val="clear" w:color="auto" w:fill="auto"/>
            <w:noWrap/>
            <w:vAlign w:val="center"/>
            <w:hideMark/>
          </w:tcPr>
          <w:p w:rsidR="00120228" w:rsidRPr="00FE4488" w:rsidRDefault="00120228" w:rsidP="00A4423D">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000000000000</w:t>
            </w:r>
            <w:proofErr w:type="gramEnd"/>
          </w:p>
        </w:tc>
        <w:tc>
          <w:tcPr>
            <w:tcW w:w="379" w:type="pct"/>
            <w:tcBorders>
              <w:top w:val="nil"/>
              <w:left w:val="nil"/>
              <w:bottom w:val="single" w:sz="4" w:space="0" w:color="auto"/>
              <w:right w:val="single" w:sz="4" w:space="0" w:color="auto"/>
            </w:tcBorders>
            <w:shd w:val="clear" w:color="auto" w:fill="auto"/>
            <w:noWrap/>
            <w:vAlign w:val="center"/>
            <w:hideMark/>
          </w:tcPr>
          <w:p w:rsidR="00120228" w:rsidRPr="00FE4488" w:rsidRDefault="00120228" w:rsidP="00A4423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65" w:type="pct"/>
            <w:tcBorders>
              <w:top w:val="nil"/>
              <w:left w:val="nil"/>
              <w:bottom w:val="single" w:sz="4" w:space="0" w:color="auto"/>
              <w:right w:val="single" w:sz="4" w:space="0" w:color="auto"/>
            </w:tcBorders>
            <w:shd w:val="clear" w:color="auto" w:fill="auto"/>
            <w:vAlign w:val="center"/>
          </w:tcPr>
          <w:p w:rsidR="00120228" w:rsidRPr="00FE4488" w:rsidRDefault="004E2A51" w:rsidP="00A4423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Türk vatandaşları için TC Kimlik Numarasının önüne “0” getirilerek; yabancı vatandaşlar için ise TC Kimlik Numarasının önüne “9” getirilerek oluşturulmaktadır.</w:t>
            </w:r>
          </w:p>
        </w:tc>
      </w:tr>
      <w:tr w:rsidR="00120228" w:rsidRPr="00FE4488" w:rsidTr="004E2A51">
        <w:trPr>
          <w:trHeight w:val="20"/>
        </w:trPr>
        <w:tc>
          <w:tcPr>
            <w:tcW w:w="195" w:type="pct"/>
            <w:tcBorders>
              <w:top w:val="nil"/>
              <w:left w:val="single" w:sz="4" w:space="0" w:color="auto"/>
              <w:bottom w:val="single" w:sz="4" w:space="0" w:color="auto"/>
              <w:right w:val="single" w:sz="4" w:space="0" w:color="auto"/>
            </w:tcBorders>
            <w:vAlign w:val="center"/>
          </w:tcPr>
          <w:p w:rsidR="00120228" w:rsidRDefault="00120228" w:rsidP="00A4423D">
            <w:pPr>
              <w:spacing w:after="0"/>
              <w:rPr>
                <w:rFonts w:ascii="Calibri" w:hAnsi="Calibri" w:cs="Calibri"/>
                <w:color w:val="000000"/>
                <w:sz w:val="18"/>
                <w:szCs w:val="18"/>
              </w:rPr>
            </w:pPr>
            <w:r>
              <w:rPr>
                <w:rFonts w:ascii="Calibri" w:hAnsi="Calibri" w:cs="Calibri"/>
                <w:color w:val="000000"/>
                <w:sz w:val="18"/>
                <w:szCs w:val="18"/>
              </w:rPr>
              <w:t>2</w:t>
            </w:r>
          </w:p>
        </w:tc>
        <w:tc>
          <w:tcPr>
            <w:tcW w:w="644" w:type="pct"/>
            <w:tcBorders>
              <w:top w:val="nil"/>
              <w:left w:val="single" w:sz="4" w:space="0" w:color="auto"/>
              <w:bottom w:val="single" w:sz="4" w:space="0" w:color="auto"/>
              <w:right w:val="single" w:sz="4" w:space="0" w:color="auto"/>
            </w:tcBorders>
            <w:shd w:val="clear" w:color="auto" w:fill="auto"/>
            <w:noWrap/>
            <w:vAlign w:val="center"/>
          </w:tcPr>
          <w:p w:rsidR="00120228" w:rsidRPr="00FE4488" w:rsidRDefault="004E2A51" w:rsidP="00A4423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SozNo</w:t>
            </w:r>
          </w:p>
        </w:tc>
        <w:tc>
          <w:tcPr>
            <w:tcW w:w="398" w:type="pct"/>
            <w:tcBorders>
              <w:top w:val="nil"/>
              <w:left w:val="nil"/>
              <w:bottom w:val="single" w:sz="4" w:space="0" w:color="auto"/>
              <w:right w:val="single" w:sz="4" w:space="0" w:color="auto"/>
            </w:tcBorders>
            <w:shd w:val="clear" w:color="auto" w:fill="auto"/>
            <w:noWrap/>
            <w:vAlign w:val="center"/>
          </w:tcPr>
          <w:p w:rsidR="00120228" w:rsidRPr="00FE4488" w:rsidRDefault="00120228" w:rsidP="00A4423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619" w:type="pct"/>
            <w:tcBorders>
              <w:top w:val="nil"/>
              <w:left w:val="nil"/>
              <w:bottom w:val="single" w:sz="4" w:space="0" w:color="auto"/>
              <w:right w:val="single" w:sz="4" w:space="0" w:color="auto"/>
            </w:tcBorders>
            <w:shd w:val="clear" w:color="auto" w:fill="auto"/>
            <w:noWrap/>
            <w:vAlign w:val="center"/>
          </w:tcPr>
          <w:p w:rsidR="00120228" w:rsidRPr="00FE4488" w:rsidRDefault="00120228" w:rsidP="00A4423D">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w:t>
            </w:r>
            <w:proofErr w:type="gramEnd"/>
          </w:p>
        </w:tc>
        <w:tc>
          <w:tcPr>
            <w:tcW w:w="379" w:type="pct"/>
            <w:tcBorders>
              <w:top w:val="nil"/>
              <w:left w:val="nil"/>
              <w:bottom w:val="single" w:sz="4" w:space="0" w:color="auto"/>
              <w:right w:val="single" w:sz="4" w:space="0" w:color="auto"/>
            </w:tcBorders>
            <w:shd w:val="clear" w:color="auto" w:fill="auto"/>
            <w:noWrap/>
            <w:vAlign w:val="center"/>
          </w:tcPr>
          <w:p w:rsidR="00120228" w:rsidRPr="00FE4488" w:rsidRDefault="00120228" w:rsidP="00A4423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65" w:type="pct"/>
            <w:tcBorders>
              <w:top w:val="nil"/>
              <w:left w:val="nil"/>
              <w:bottom w:val="single" w:sz="4" w:space="0" w:color="auto"/>
              <w:right w:val="single" w:sz="4" w:space="0" w:color="auto"/>
            </w:tcBorders>
            <w:shd w:val="clear" w:color="auto" w:fill="auto"/>
            <w:vAlign w:val="center"/>
          </w:tcPr>
          <w:p w:rsidR="00120228" w:rsidRPr="00FE4488" w:rsidRDefault="004E2A51" w:rsidP="00A4423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Sözleşme numarasıdır</w:t>
            </w:r>
          </w:p>
        </w:tc>
      </w:tr>
      <w:tr w:rsidR="00120228" w:rsidRPr="00FE4488" w:rsidTr="004E2A51">
        <w:trPr>
          <w:trHeight w:val="20"/>
        </w:trPr>
        <w:tc>
          <w:tcPr>
            <w:tcW w:w="195" w:type="pct"/>
            <w:tcBorders>
              <w:top w:val="nil"/>
              <w:left w:val="single" w:sz="4" w:space="0" w:color="auto"/>
              <w:bottom w:val="single" w:sz="4" w:space="0" w:color="auto"/>
              <w:right w:val="single" w:sz="4" w:space="0" w:color="auto"/>
            </w:tcBorders>
            <w:vAlign w:val="center"/>
          </w:tcPr>
          <w:p w:rsidR="00120228" w:rsidRDefault="00120228" w:rsidP="00A4423D">
            <w:pPr>
              <w:spacing w:after="0"/>
              <w:rPr>
                <w:rFonts w:ascii="Calibri" w:hAnsi="Calibri" w:cs="Calibri"/>
                <w:color w:val="000000"/>
                <w:sz w:val="18"/>
                <w:szCs w:val="18"/>
              </w:rPr>
            </w:pPr>
            <w:r>
              <w:rPr>
                <w:rFonts w:ascii="Calibri" w:hAnsi="Calibri" w:cs="Calibri"/>
                <w:color w:val="000000"/>
                <w:sz w:val="18"/>
                <w:szCs w:val="18"/>
              </w:rPr>
              <w:t>3</w:t>
            </w:r>
          </w:p>
        </w:tc>
        <w:tc>
          <w:tcPr>
            <w:tcW w:w="644" w:type="pct"/>
            <w:tcBorders>
              <w:top w:val="nil"/>
              <w:left w:val="single" w:sz="4" w:space="0" w:color="auto"/>
              <w:bottom w:val="single" w:sz="4" w:space="0" w:color="auto"/>
              <w:right w:val="single" w:sz="4" w:space="0" w:color="auto"/>
            </w:tcBorders>
            <w:shd w:val="clear" w:color="auto" w:fill="auto"/>
            <w:noWrap/>
            <w:vAlign w:val="center"/>
          </w:tcPr>
          <w:p w:rsidR="00120228" w:rsidRPr="00FE4488" w:rsidRDefault="00120228" w:rsidP="00A4423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Tarih</w:t>
            </w:r>
          </w:p>
        </w:tc>
        <w:tc>
          <w:tcPr>
            <w:tcW w:w="398" w:type="pct"/>
            <w:tcBorders>
              <w:top w:val="nil"/>
              <w:left w:val="nil"/>
              <w:bottom w:val="single" w:sz="4" w:space="0" w:color="auto"/>
              <w:right w:val="single" w:sz="4" w:space="0" w:color="auto"/>
            </w:tcBorders>
            <w:shd w:val="clear" w:color="auto" w:fill="auto"/>
            <w:noWrap/>
            <w:vAlign w:val="center"/>
          </w:tcPr>
          <w:p w:rsidR="00120228" w:rsidRPr="00FE4488" w:rsidRDefault="00120228" w:rsidP="00A4423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D(8)</w:t>
            </w:r>
          </w:p>
        </w:tc>
        <w:tc>
          <w:tcPr>
            <w:tcW w:w="619" w:type="pct"/>
            <w:tcBorders>
              <w:top w:val="nil"/>
              <w:left w:val="nil"/>
              <w:bottom w:val="single" w:sz="4" w:space="0" w:color="auto"/>
              <w:right w:val="single" w:sz="4" w:space="0" w:color="auto"/>
            </w:tcBorders>
            <w:shd w:val="clear" w:color="auto" w:fill="auto"/>
            <w:noWrap/>
            <w:vAlign w:val="center"/>
          </w:tcPr>
          <w:p w:rsidR="00120228" w:rsidRPr="00FE4488" w:rsidRDefault="00120228" w:rsidP="00A4423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YYYYAAGG</w:t>
            </w:r>
          </w:p>
        </w:tc>
        <w:tc>
          <w:tcPr>
            <w:tcW w:w="379" w:type="pct"/>
            <w:tcBorders>
              <w:top w:val="nil"/>
              <w:left w:val="nil"/>
              <w:bottom w:val="single" w:sz="4" w:space="0" w:color="auto"/>
              <w:right w:val="single" w:sz="4" w:space="0" w:color="auto"/>
            </w:tcBorders>
            <w:shd w:val="clear" w:color="auto" w:fill="auto"/>
            <w:noWrap/>
            <w:vAlign w:val="center"/>
          </w:tcPr>
          <w:p w:rsidR="00120228" w:rsidRPr="00FE4488" w:rsidRDefault="00120228" w:rsidP="00A4423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65" w:type="pct"/>
            <w:tcBorders>
              <w:top w:val="nil"/>
              <w:left w:val="nil"/>
              <w:bottom w:val="single" w:sz="4" w:space="0" w:color="auto"/>
              <w:right w:val="single" w:sz="4" w:space="0" w:color="auto"/>
            </w:tcBorders>
            <w:shd w:val="clear" w:color="auto" w:fill="auto"/>
            <w:vAlign w:val="center"/>
          </w:tcPr>
          <w:p w:rsidR="00120228" w:rsidRPr="00FE4488" w:rsidRDefault="00120228" w:rsidP="00A4423D">
            <w:pPr>
              <w:spacing w:after="0" w:line="240" w:lineRule="auto"/>
              <w:rPr>
                <w:rFonts w:ascii="Calibri" w:eastAsia="Times New Roman" w:hAnsi="Calibri" w:cs="Calibri"/>
                <w:color w:val="000000"/>
                <w:sz w:val="18"/>
                <w:lang w:eastAsia="tr-TR"/>
              </w:rPr>
            </w:pPr>
          </w:p>
        </w:tc>
      </w:tr>
      <w:tr w:rsidR="00120228" w:rsidRPr="00FE4488" w:rsidTr="004E2A51">
        <w:trPr>
          <w:trHeight w:val="20"/>
        </w:trPr>
        <w:tc>
          <w:tcPr>
            <w:tcW w:w="195" w:type="pct"/>
            <w:tcBorders>
              <w:top w:val="nil"/>
              <w:left w:val="single" w:sz="4" w:space="0" w:color="auto"/>
              <w:bottom w:val="single" w:sz="4" w:space="0" w:color="auto"/>
              <w:right w:val="single" w:sz="4" w:space="0" w:color="auto"/>
            </w:tcBorders>
            <w:vAlign w:val="center"/>
          </w:tcPr>
          <w:p w:rsidR="00120228" w:rsidRDefault="00120228" w:rsidP="00A4423D">
            <w:pPr>
              <w:spacing w:after="0"/>
              <w:rPr>
                <w:rFonts w:ascii="Calibri" w:hAnsi="Calibri" w:cs="Calibri"/>
                <w:color w:val="000000"/>
                <w:sz w:val="18"/>
                <w:szCs w:val="18"/>
              </w:rPr>
            </w:pPr>
            <w:r>
              <w:rPr>
                <w:rFonts w:ascii="Calibri" w:hAnsi="Calibri" w:cs="Calibri"/>
                <w:color w:val="000000"/>
                <w:sz w:val="18"/>
                <w:szCs w:val="18"/>
              </w:rPr>
              <w:t>4</w:t>
            </w:r>
          </w:p>
        </w:tc>
        <w:tc>
          <w:tcPr>
            <w:tcW w:w="644" w:type="pct"/>
            <w:tcBorders>
              <w:top w:val="nil"/>
              <w:left w:val="single" w:sz="4" w:space="0" w:color="auto"/>
              <w:bottom w:val="single" w:sz="4" w:space="0" w:color="auto"/>
              <w:right w:val="single" w:sz="4" w:space="0" w:color="auto"/>
            </w:tcBorders>
            <w:shd w:val="clear" w:color="auto" w:fill="auto"/>
            <w:noWrap/>
            <w:vAlign w:val="center"/>
          </w:tcPr>
          <w:p w:rsidR="00120228" w:rsidRPr="00FE4488" w:rsidRDefault="004E2A51"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w:t>
            </w:r>
            <w:r w:rsidR="00120228">
              <w:rPr>
                <w:rFonts w:ascii="Calibri" w:eastAsia="Times New Roman" w:hAnsi="Calibri" w:cs="Calibri"/>
                <w:color w:val="000000"/>
                <w:sz w:val="18"/>
                <w:lang w:eastAsia="tr-TR"/>
              </w:rPr>
              <w:t>Y</w:t>
            </w:r>
            <w:r>
              <w:rPr>
                <w:rFonts w:ascii="Calibri" w:eastAsia="Times New Roman" w:hAnsi="Calibri" w:cs="Calibri"/>
                <w:color w:val="000000"/>
                <w:sz w:val="18"/>
                <w:lang w:eastAsia="tr-TR"/>
              </w:rPr>
              <w:t>onTutar</w:t>
            </w:r>
          </w:p>
        </w:tc>
        <w:tc>
          <w:tcPr>
            <w:tcW w:w="398" w:type="pct"/>
            <w:tcBorders>
              <w:top w:val="nil"/>
              <w:left w:val="nil"/>
              <w:bottom w:val="single" w:sz="4" w:space="0" w:color="auto"/>
              <w:right w:val="single" w:sz="4" w:space="0" w:color="auto"/>
            </w:tcBorders>
            <w:shd w:val="clear" w:color="auto" w:fill="auto"/>
            <w:noWrap/>
            <w:vAlign w:val="center"/>
          </w:tcPr>
          <w:p w:rsidR="00120228" w:rsidRPr="00FE4488" w:rsidRDefault="00120228" w:rsidP="00A4423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tcPr>
          <w:p w:rsidR="00120228" w:rsidRDefault="00120228" w:rsidP="00A4423D">
            <w:pPr>
              <w:spacing w:after="0"/>
              <w:jc w:val="center"/>
            </w:pPr>
            <w:r w:rsidRPr="000D5E11">
              <w:rPr>
                <w:rFonts w:ascii="Calibri" w:eastAsia="Times New Roman" w:hAnsi="Calibri" w:cs="Calibri"/>
                <w:color w:val="000000"/>
                <w:sz w:val="18"/>
                <w:lang w:eastAsia="tr-TR"/>
              </w:rPr>
              <w:t>000…00,00000</w:t>
            </w:r>
          </w:p>
        </w:tc>
        <w:tc>
          <w:tcPr>
            <w:tcW w:w="379" w:type="pct"/>
            <w:tcBorders>
              <w:top w:val="nil"/>
              <w:left w:val="nil"/>
              <w:bottom w:val="single" w:sz="4" w:space="0" w:color="auto"/>
              <w:right w:val="single" w:sz="4" w:space="0" w:color="auto"/>
            </w:tcBorders>
            <w:shd w:val="clear" w:color="auto" w:fill="auto"/>
            <w:noWrap/>
            <w:vAlign w:val="center"/>
          </w:tcPr>
          <w:p w:rsidR="00120228" w:rsidRPr="00FE4488" w:rsidRDefault="00120228" w:rsidP="00A4423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65" w:type="pct"/>
            <w:tcBorders>
              <w:top w:val="nil"/>
              <w:left w:val="nil"/>
              <w:bottom w:val="single" w:sz="4" w:space="0" w:color="auto"/>
              <w:right w:val="single" w:sz="4" w:space="0" w:color="auto"/>
            </w:tcBorders>
            <w:shd w:val="clear" w:color="auto" w:fill="auto"/>
            <w:vAlign w:val="center"/>
          </w:tcPr>
          <w:p w:rsidR="00120228" w:rsidRPr="00FE4488" w:rsidRDefault="004E2A51" w:rsidP="00A4423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Devlet katkısı haricinde ilgili sözleşmede yatırıma yönlendirilen toplam tutardır. </w:t>
            </w:r>
          </w:p>
        </w:tc>
      </w:tr>
      <w:tr w:rsidR="00120228" w:rsidRPr="00FE4488" w:rsidTr="004E2A51">
        <w:trPr>
          <w:trHeight w:val="20"/>
        </w:trPr>
        <w:tc>
          <w:tcPr>
            <w:tcW w:w="195" w:type="pct"/>
            <w:tcBorders>
              <w:top w:val="nil"/>
              <w:left w:val="single" w:sz="4" w:space="0" w:color="auto"/>
              <w:bottom w:val="single" w:sz="4" w:space="0" w:color="auto"/>
              <w:right w:val="single" w:sz="4" w:space="0" w:color="auto"/>
            </w:tcBorders>
            <w:vAlign w:val="center"/>
          </w:tcPr>
          <w:p w:rsidR="00120228" w:rsidRDefault="00120228" w:rsidP="00A4423D">
            <w:pPr>
              <w:spacing w:after="0"/>
              <w:rPr>
                <w:rFonts w:ascii="Calibri" w:hAnsi="Calibri" w:cs="Calibri"/>
                <w:color w:val="000000"/>
                <w:sz w:val="18"/>
                <w:szCs w:val="18"/>
              </w:rPr>
            </w:pPr>
            <w:r>
              <w:rPr>
                <w:rFonts w:ascii="Calibri" w:hAnsi="Calibri" w:cs="Calibri"/>
                <w:color w:val="000000"/>
                <w:sz w:val="18"/>
                <w:szCs w:val="18"/>
              </w:rPr>
              <w:t>5</w:t>
            </w:r>
          </w:p>
        </w:tc>
        <w:tc>
          <w:tcPr>
            <w:tcW w:w="644" w:type="pct"/>
            <w:tcBorders>
              <w:top w:val="nil"/>
              <w:left w:val="single" w:sz="4" w:space="0" w:color="auto"/>
              <w:bottom w:val="single" w:sz="4" w:space="0" w:color="auto"/>
              <w:right w:val="single" w:sz="4" w:space="0" w:color="auto"/>
            </w:tcBorders>
            <w:shd w:val="clear" w:color="auto" w:fill="auto"/>
            <w:noWrap/>
            <w:vAlign w:val="center"/>
          </w:tcPr>
          <w:p w:rsidR="00120228" w:rsidRPr="00FE4488" w:rsidRDefault="004E2A51" w:rsidP="004E2A51">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DK</w:t>
            </w:r>
            <w:r w:rsidR="00120228">
              <w:rPr>
                <w:rFonts w:ascii="Calibri" w:eastAsia="Times New Roman" w:hAnsi="Calibri" w:cs="Calibri"/>
                <w:color w:val="000000"/>
                <w:sz w:val="18"/>
                <w:lang w:eastAsia="tr-TR"/>
              </w:rPr>
              <w:t>YatY</w:t>
            </w:r>
            <w:r>
              <w:rPr>
                <w:rFonts w:ascii="Calibri" w:eastAsia="Times New Roman" w:hAnsi="Calibri" w:cs="Calibri"/>
                <w:color w:val="000000"/>
                <w:sz w:val="18"/>
                <w:lang w:eastAsia="tr-TR"/>
              </w:rPr>
              <w:t>onTutar</w:t>
            </w:r>
            <w:r w:rsidR="00120228">
              <w:rPr>
                <w:rFonts w:ascii="Calibri" w:eastAsia="Times New Roman" w:hAnsi="Calibri" w:cs="Calibri"/>
                <w:color w:val="000000"/>
                <w:sz w:val="18"/>
                <w:lang w:eastAsia="tr-TR"/>
              </w:rPr>
              <w:t xml:space="preserve"> </w:t>
            </w:r>
          </w:p>
        </w:tc>
        <w:tc>
          <w:tcPr>
            <w:tcW w:w="398" w:type="pct"/>
            <w:tcBorders>
              <w:top w:val="nil"/>
              <w:left w:val="nil"/>
              <w:bottom w:val="single" w:sz="4" w:space="0" w:color="auto"/>
              <w:right w:val="single" w:sz="4" w:space="0" w:color="auto"/>
            </w:tcBorders>
            <w:shd w:val="clear" w:color="auto" w:fill="auto"/>
            <w:noWrap/>
            <w:vAlign w:val="center"/>
          </w:tcPr>
          <w:p w:rsidR="00120228" w:rsidRPr="00FE4488" w:rsidRDefault="00120228" w:rsidP="00A4423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619" w:type="pct"/>
            <w:tcBorders>
              <w:top w:val="nil"/>
              <w:left w:val="nil"/>
              <w:bottom w:val="single" w:sz="4" w:space="0" w:color="auto"/>
              <w:right w:val="single" w:sz="4" w:space="0" w:color="auto"/>
            </w:tcBorders>
            <w:shd w:val="clear" w:color="auto" w:fill="auto"/>
            <w:noWrap/>
          </w:tcPr>
          <w:p w:rsidR="00120228" w:rsidRDefault="00120228" w:rsidP="00A4423D">
            <w:pPr>
              <w:spacing w:after="0"/>
              <w:jc w:val="center"/>
            </w:pPr>
            <w:r w:rsidRPr="000D5E11">
              <w:rPr>
                <w:rFonts w:ascii="Calibri" w:eastAsia="Times New Roman" w:hAnsi="Calibri" w:cs="Calibri"/>
                <w:color w:val="000000"/>
                <w:sz w:val="18"/>
                <w:lang w:eastAsia="tr-TR"/>
              </w:rPr>
              <w:t>000…00,00000</w:t>
            </w:r>
          </w:p>
        </w:tc>
        <w:tc>
          <w:tcPr>
            <w:tcW w:w="379" w:type="pct"/>
            <w:tcBorders>
              <w:top w:val="nil"/>
              <w:left w:val="nil"/>
              <w:bottom w:val="single" w:sz="4" w:space="0" w:color="auto"/>
              <w:right w:val="single" w:sz="4" w:space="0" w:color="auto"/>
            </w:tcBorders>
            <w:shd w:val="clear" w:color="auto" w:fill="auto"/>
            <w:noWrap/>
            <w:vAlign w:val="center"/>
          </w:tcPr>
          <w:p w:rsidR="00120228" w:rsidRPr="00FE4488" w:rsidRDefault="00120228" w:rsidP="00A4423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765" w:type="pct"/>
            <w:tcBorders>
              <w:top w:val="nil"/>
              <w:left w:val="nil"/>
              <w:bottom w:val="single" w:sz="4" w:space="0" w:color="auto"/>
              <w:right w:val="single" w:sz="4" w:space="0" w:color="auto"/>
            </w:tcBorders>
            <w:shd w:val="clear" w:color="auto" w:fill="auto"/>
            <w:vAlign w:val="center"/>
          </w:tcPr>
          <w:p w:rsidR="00120228" w:rsidRPr="00FE4488" w:rsidRDefault="004E2A51" w:rsidP="00A4423D">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Devlet katkısı hesabındaki yatırıma yönlendirilen toplam tutardır.</w:t>
            </w:r>
          </w:p>
        </w:tc>
      </w:tr>
    </w:tbl>
    <w:p w:rsidR="00710EE3" w:rsidRDefault="00710EE3" w:rsidP="00120228"/>
    <w:p w:rsidR="00B33ADC" w:rsidRPr="005D6051" w:rsidRDefault="009344E8" w:rsidP="00120228">
      <w:pPr>
        <w:pStyle w:val="ListeParagraf"/>
        <w:numPr>
          <w:ilvl w:val="1"/>
          <w:numId w:val="1"/>
        </w:numPr>
        <w:ind w:left="993" w:hanging="633"/>
        <w:outlineLvl w:val="1"/>
        <w:rPr>
          <w:b/>
        </w:rPr>
      </w:pPr>
      <w:bookmarkStart w:id="447" w:name="_Toc487464218"/>
      <w:r>
        <w:rPr>
          <w:b/>
          <w:u w:val="single"/>
        </w:rPr>
        <w:t>Emeklilikte Birikim Projeksiyonu Tablosu</w:t>
      </w:r>
      <w:r w:rsidR="002452A7">
        <w:rPr>
          <w:b/>
          <w:u w:val="single"/>
        </w:rPr>
        <w:t xml:space="preserve"> </w:t>
      </w:r>
      <w:r w:rsidR="006C1B11">
        <w:rPr>
          <w:b/>
          <w:u w:val="single"/>
        </w:rPr>
        <w:t>(EBT)</w:t>
      </w:r>
      <w:bookmarkEnd w:id="447"/>
    </w:p>
    <w:p w:rsidR="005D6051" w:rsidRPr="005D6051" w:rsidRDefault="005D6051" w:rsidP="005D6051">
      <w:pPr>
        <w:jc w:val="both"/>
      </w:pPr>
      <w:r w:rsidRPr="005D6051">
        <w:rPr>
          <w:b/>
        </w:rPr>
        <w:t>AMAÇ:</w:t>
      </w:r>
      <w:r>
        <w:t xml:space="preserve"> </w:t>
      </w:r>
      <w:r w:rsidRPr="00DC0665">
        <w:t xml:space="preserve">Bu tablo </w:t>
      </w:r>
      <w:r>
        <w:t xml:space="preserve">katılımcı veya anonymus kullanıcı için oluşturulacak </w:t>
      </w:r>
      <w:r w:rsidRPr="005D6051">
        <w:t>Emeklilik</w:t>
      </w:r>
      <w:r>
        <w:t xml:space="preserve">te Birikim Projeksiyonu gösterimindeki bilgilerin hesaplanması ve kayıt altında tutulması için kullanılacaktır. Bu rapor </w:t>
      </w:r>
      <w:proofErr w:type="gramStart"/>
      <w:r>
        <w:t>halihazırda</w:t>
      </w:r>
      <w:proofErr w:type="gramEnd"/>
      <w:r>
        <w:t xml:space="preserve"> </w:t>
      </w:r>
      <w:hyperlink r:id="rId22" w:history="1">
        <w:r w:rsidRPr="005D6051">
          <w:rPr>
            <w:rStyle w:val="Kpr"/>
          </w:rPr>
          <w:t>AddVICE WEB sitesinde</w:t>
        </w:r>
      </w:hyperlink>
      <w:r>
        <w:t xml:space="preserve"> çalışıyor durumdadır.</w:t>
      </w:r>
    </w:p>
    <w:tbl>
      <w:tblPr>
        <w:tblW w:w="5077" w:type="pct"/>
        <w:tblInd w:w="-214" w:type="dxa"/>
        <w:tblLayout w:type="fixed"/>
        <w:tblCellMar>
          <w:left w:w="70" w:type="dxa"/>
          <w:right w:w="70" w:type="dxa"/>
        </w:tblCellMar>
        <w:tblLook w:val="04A0" w:firstRow="1" w:lastRow="0" w:firstColumn="1" w:lastColumn="0" w:noHBand="0" w:noVBand="1"/>
      </w:tblPr>
      <w:tblGrid>
        <w:gridCol w:w="399"/>
        <w:gridCol w:w="1513"/>
        <w:gridCol w:w="803"/>
        <w:gridCol w:w="4033"/>
        <w:gridCol w:w="762"/>
        <w:gridCol w:w="3137"/>
      </w:tblGrid>
      <w:tr w:rsidR="00150FA0" w:rsidRPr="00FE4488" w:rsidTr="00E05A13">
        <w:trPr>
          <w:trHeight w:val="20"/>
          <w:tblHeader/>
        </w:trPr>
        <w:tc>
          <w:tcPr>
            <w:tcW w:w="187" w:type="pct"/>
            <w:tcBorders>
              <w:top w:val="single" w:sz="4" w:space="0" w:color="auto"/>
              <w:left w:val="single" w:sz="4" w:space="0" w:color="auto"/>
              <w:bottom w:val="single" w:sz="4" w:space="0" w:color="auto"/>
              <w:right w:val="single" w:sz="4" w:space="0" w:color="auto"/>
            </w:tcBorders>
            <w:shd w:val="clear" w:color="000000" w:fill="BFBFBF"/>
          </w:tcPr>
          <w:p w:rsidR="006C1B11" w:rsidRPr="00FE4488" w:rsidRDefault="006C1B11" w:rsidP="00316251">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w:t>
            </w:r>
          </w:p>
        </w:tc>
        <w:tc>
          <w:tcPr>
            <w:tcW w:w="710"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C1B11" w:rsidRPr="00FE4488" w:rsidRDefault="006C1B11" w:rsidP="00316251">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Alan Adı</w:t>
            </w:r>
          </w:p>
        </w:tc>
        <w:tc>
          <w:tcPr>
            <w:tcW w:w="377" w:type="pct"/>
            <w:tcBorders>
              <w:top w:val="single" w:sz="4" w:space="0" w:color="auto"/>
              <w:left w:val="nil"/>
              <w:bottom w:val="single" w:sz="4" w:space="0" w:color="auto"/>
              <w:right w:val="single" w:sz="4" w:space="0" w:color="auto"/>
            </w:tcBorders>
            <w:shd w:val="clear" w:color="000000" w:fill="BFBFBF"/>
            <w:noWrap/>
            <w:vAlign w:val="bottom"/>
            <w:hideMark/>
          </w:tcPr>
          <w:p w:rsidR="006C1B11" w:rsidRPr="00FE4488" w:rsidRDefault="006C1B11" w:rsidP="00316251">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Tipi</w:t>
            </w:r>
          </w:p>
        </w:tc>
        <w:tc>
          <w:tcPr>
            <w:tcW w:w="1894" w:type="pct"/>
            <w:tcBorders>
              <w:top w:val="single" w:sz="4" w:space="0" w:color="auto"/>
              <w:left w:val="nil"/>
              <w:bottom w:val="single" w:sz="4" w:space="0" w:color="auto"/>
              <w:right w:val="single" w:sz="4" w:space="0" w:color="auto"/>
            </w:tcBorders>
            <w:shd w:val="clear" w:color="000000" w:fill="BFBFBF"/>
            <w:noWrap/>
            <w:vAlign w:val="bottom"/>
            <w:hideMark/>
          </w:tcPr>
          <w:p w:rsidR="006C1B11" w:rsidRPr="00FE4488" w:rsidRDefault="006C1B11" w:rsidP="00316251">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Veri Formatı</w:t>
            </w:r>
          </w:p>
        </w:tc>
        <w:tc>
          <w:tcPr>
            <w:tcW w:w="358" w:type="pct"/>
            <w:tcBorders>
              <w:top w:val="single" w:sz="4" w:space="0" w:color="auto"/>
              <w:left w:val="nil"/>
              <w:bottom w:val="single" w:sz="4" w:space="0" w:color="auto"/>
              <w:right w:val="single" w:sz="4" w:space="0" w:color="auto"/>
            </w:tcBorders>
            <w:shd w:val="clear" w:color="000000" w:fill="BFBFBF"/>
            <w:noWrap/>
            <w:vAlign w:val="bottom"/>
            <w:hideMark/>
          </w:tcPr>
          <w:p w:rsidR="006C1B11" w:rsidRPr="00FE4488" w:rsidRDefault="006C1B11" w:rsidP="00316251">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Zorunlu</w:t>
            </w:r>
          </w:p>
        </w:tc>
        <w:tc>
          <w:tcPr>
            <w:tcW w:w="1473" w:type="pct"/>
            <w:tcBorders>
              <w:top w:val="single" w:sz="4" w:space="0" w:color="auto"/>
              <w:left w:val="nil"/>
              <w:bottom w:val="single" w:sz="4" w:space="0" w:color="auto"/>
              <w:right w:val="single" w:sz="4" w:space="0" w:color="auto"/>
            </w:tcBorders>
            <w:shd w:val="clear" w:color="000000" w:fill="BFBFBF"/>
            <w:noWrap/>
            <w:vAlign w:val="bottom"/>
            <w:hideMark/>
          </w:tcPr>
          <w:p w:rsidR="006C1B11" w:rsidRPr="00FE4488" w:rsidRDefault="006C1B11" w:rsidP="00316251">
            <w:pPr>
              <w:spacing w:after="0" w:line="240" w:lineRule="auto"/>
              <w:jc w:val="center"/>
              <w:rPr>
                <w:rFonts w:ascii="Calibri" w:eastAsia="Times New Roman" w:hAnsi="Calibri" w:cs="Calibri"/>
                <w:b/>
                <w:bCs/>
                <w:color w:val="000000"/>
                <w:sz w:val="18"/>
                <w:lang w:eastAsia="tr-TR"/>
              </w:rPr>
            </w:pPr>
            <w:r w:rsidRPr="00FE4488">
              <w:rPr>
                <w:rFonts w:ascii="Calibri" w:eastAsia="Times New Roman" w:hAnsi="Calibri" w:cs="Calibri"/>
                <w:b/>
                <w:bCs/>
                <w:color w:val="000000"/>
                <w:sz w:val="18"/>
                <w:lang w:eastAsia="tr-TR"/>
              </w:rPr>
              <w:t>Açıklama</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9E68D7">
            <w:pPr>
              <w:spacing w:after="0"/>
              <w:rPr>
                <w:rFonts w:ascii="Calibri" w:hAnsi="Calibri" w:cs="Calibri"/>
                <w:color w:val="000000"/>
                <w:sz w:val="18"/>
                <w:szCs w:val="18"/>
              </w:rPr>
            </w:pPr>
            <w:r>
              <w:rPr>
                <w:rFonts w:ascii="Calibri" w:hAnsi="Calibri" w:cs="Calibri"/>
                <w:color w:val="000000"/>
                <w:sz w:val="18"/>
                <w:szCs w:val="18"/>
              </w:rPr>
              <w:t>1</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Default="00E05A13" w:rsidP="009E68D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Rapor_ID</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A4423D">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1894" w:type="pct"/>
            <w:tcBorders>
              <w:top w:val="nil"/>
              <w:left w:val="nil"/>
              <w:bottom w:val="single" w:sz="4" w:space="0" w:color="auto"/>
              <w:right w:val="single" w:sz="4" w:space="0" w:color="auto"/>
            </w:tcBorders>
            <w:shd w:val="clear" w:color="auto" w:fill="auto"/>
            <w:noWrap/>
            <w:vAlign w:val="center"/>
          </w:tcPr>
          <w:p w:rsidR="00150FA0" w:rsidRPr="00FE4488" w:rsidRDefault="00150FA0" w:rsidP="00A4423D">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A4423D">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Z</w:t>
            </w: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150FA0" w:rsidP="00A4423D">
            <w:pPr>
              <w:spacing w:after="0" w:line="240" w:lineRule="auto"/>
              <w:rPr>
                <w:rFonts w:ascii="Calibri" w:eastAsia="Times New Roman" w:hAnsi="Calibri" w:cs="Calibri"/>
                <w:color w:val="000000"/>
                <w:sz w:val="18"/>
                <w:lang w:eastAsia="tr-TR"/>
              </w:rPr>
            </w:pP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2</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150FA0"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Kullan</w:t>
            </w:r>
            <w:r w:rsidR="00E05A13">
              <w:rPr>
                <w:rFonts w:ascii="Calibri" w:eastAsia="Times New Roman" w:hAnsi="Calibri" w:cs="Calibri"/>
                <w:color w:val="000000"/>
                <w:sz w:val="18"/>
                <w:lang w:eastAsia="tr-TR"/>
              </w:rPr>
              <w:t>ici_</w:t>
            </w:r>
            <w:r>
              <w:rPr>
                <w:rFonts w:ascii="Calibri" w:eastAsia="Times New Roman" w:hAnsi="Calibri" w:cs="Calibri"/>
                <w:color w:val="000000"/>
                <w:sz w:val="18"/>
                <w:lang w:eastAsia="tr-TR"/>
              </w:rPr>
              <w:t>ID</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1894"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XXXXX...XXXXX</w:t>
            </w:r>
            <w:proofErr w:type="gramEnd"/>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9E68D7">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Z</w:t>
            </w: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150FA0" w:rsidP="009E68D7">
            <w:pPr>
              <w:spacing w:after="0" w:line="240" w:lineRule="auto"/>
              <w:rPr>
                <w:rFonts w:ascii="Calibri" w:eastAsia="Times New Roman" w:hAnsi="Calibri" w:cs="Calibri"/>
                <w:color w:val="000000"/>
                <w:sz w:val="18"/>
                <w:lang w:eastAsia="tr-TR"/>
              </w:rPr>
            </w:pP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3</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E05A13" w:rsidP="009E68D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TCKN</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N(12)</w:t>
            </w:r>
          </w:p>
        </w:tc>
        <w:tc>
          <w:tcPr>
            <w:tcW w:w="1894"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000000000000</w:t>
            </w:r>
            <w:proofErr w:type="gramEnd"/>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9E68D7">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Z</w:t>
            </w: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E05A13" w:rsidP="009E68D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TC kimlik numarasıdır.</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4</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Default="00E05A1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Mevcut</w:t>
            </w:r>
            <w:r w:rsidR="00150FA0">
              <w:rPr>
                <w:rFonts w:ascii="Calibri" w:eastAsia="Times New Roman" w:hAnsi="Calibri" w:cs="Calibri"/>
                <w:color w:val="000000"/>
                <w:sz w:val="18"/>
                <w:lang w:eastAsia="tr-TR"/>
              </w:rPr>
              <w:t>Ya</w:t>
            </w:r>
            <w:r>
              <w:rPr>
                <w:rFonts w:ascii="Calibri" w:eastAsia="Times New Roman" w:hAnsi="Calibri" w:cs="Calibri"/>
                <w:color w:val="000000"/>
                <w:sz w:val="18"/>
                <w:lang w:eastAsia="tr-TR"/>
              </w:rPr>
              <w:t>s</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C74C5E">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w:t>
            </w:r>
            <w:r>
              <w:rPr>
                <w:rFonts w:ascii="Calibri" w:eastAsia="Times New Roman" w:hAnsi="Calibri" w:cs="Calibri"/>
                <w:color w:val="000000"/>
                <w:sz w:val="18"/>
                <w:lang w:eastAsia="tr-TR"/>
              </w:rPr>
              <w:t>3</w:t>
            </w:r>
            <w:r w:rsidRPr="00FE4488">
              <w:rPr>
                <w:rFonts w:ascii="Calibri" w:eastAsia="Times New Roman" w:hAnsi="Calibri" w:cs="Calibri"/>
                <w:color w:val="000000"/>
                <w:sz w:val="18"/>
                <w:lang w:eastAsia="tr-TR"/>
              </w:rPr>
              <w:t>)</w:t>
            </w:r>
          </w:p>
        </w:tc>
        <w:tc>
          <w:tcPr>
            <w:tcW w:w="1894" w:type="pct"/>
            <w:tcBorders>
              <w:top w:val="nil"/>
              <w:left w:val="nil"/>
              <w:bottom w:val="single" w:sz="4" w:space="0" w:color="auto"/>
              <w:right w:val="single" w:sz="4" w:space="0" w:color="auto"/>
            </w:tcBorders>
            <w:shd w:val="clear" w:color="auto" w:fill="auto"/>
            <w:noWrap/>
            <w:vAlign w:val="center"/>
          </w:tcPr>
          <w:p w:rsidR="00150FA0" w:rsidRPr="00FE4488" w:rsidRDefault="00150FA0" w:rsidP="00C74C5E">
            <w:pPr>
              <w:pStyle w:val="ListeParagraf"/>
              <w:spacing w:after="0" w:line="240" w:lineRule="auto"/>
              <w:ind w:left="71"/>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XXX</w:t>
            </w:r>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9E68D7">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Z</w:t>
            </w: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E05A1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Kullanıcı tarafından beyan edilen yaştır.</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5</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E05A1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Emeklilik</w:t>
            </w:r>
            <w:r w:rsidR="00150FA0">
              <w:rPr>
                <w:rFonts w:ascii="Calibri" w:eastAsia="Times New Roman" w:hAnsi="Calibri" w:cs="Calibri"/>
                <w:color w:val="000000"/>
                <w:sz w:val="18"/>
                <w:lang w:eastAsia="tr-TR"/>
              </w:rPr>
              <w:t>Ya</w:t>
            </w:r>
            <w:r>
              <w:rPr>
                <w:rFonts w:ascii="Calibri" w:eastAsia="Times New Roman" w:hAnsi="Calibri" w:cs="Calibri"/>
                <w:color w:val="000000"/>
                <w:sz w:val="18"/>
                <w:lang w:eastAsia="tr-TR"/>
              </w:rPr>
              <w:t>s</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w:t>
            </w:r>
            <w:r>
              <w:rPr>
                <w:rFonts w:ascii="Calibri" w:eastAsia="Times New Roman" w:hAnsi="Calibri" w:cs="Calibri"/>
                <w:color w:val="000000"/>
                <w:sz w:val="18"/>
                <w:lang w:eastAsia="tr-TR"/>
              </w:rPr>
              <w:t>3</w:t>
            </w:r>
            <w:r w:rsidRPr="00FE4488">
              <w:rPr>
                <w:rFonts w:ascii="Calibri" w:eastAsia="Times New Roman" w:hAnsi="Calibri" w:cs="Calibri"/>
                <w:color w:val="000000"/>
                <w:sz w:val="18"/>
                <w:lang w:eastAsia="tr-TR"/>
              </w:rPr>
              <w:t>)</w:t>
            </w:r>
          </w:p>
        </w:tc>
        <w:tc>
          <w:tcPr>
            <w:tcW w:w="1894"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pStyle w:val="ListeParagraf"/>
              <w:spacing w:after="0" w:line="240" w:lineRule="auto"/>
              <w:ind w:left="71"/>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XXX</w:t>
            </w:r>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9E68D7">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Z</w:t>
            </w: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E05A13" w:rsidP="009E68D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Kullanıcının BES’ten emekli olmak istediği yaştır.</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6</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E05A1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Aylik</w:t>
            </w:r>
            <w:r w:rsidR="00150FA0">
              <w:rPr>
                <w:rFonts w:ascii="Calibri" w:eastAsia="Times New Roman" w:hAnsi="Calibri" w:cs="Calibri"/>
                <w:color w:val="000000"/>
                <w:sz w:val="18"/>
                <w:lang w:eastAsia="tr-TR"/>
              </w:rPr>
              <w:t>K</w:t>
            </w:r>
            <w:r>
              <w:rPr>
                <w:rFonts w:ascii="Calibri" w:eastAsia="Times New Roman" w:hAnsi="Calibri" w:cs="Calibri"/>
                <w:color w:val="000000"/>
                <w:sz w:val="18"/>
                <w:lang w:eastAsia="tr-TR"/>
              </w:rPr>
              <w:t>P</w:t>
            </w:r>
            <w:r w:rsidR="00150FA0">
              <w:rPr>
                <w:rFonts w:ascii="Calibri" w:eastAsia="Times New Roman" w:hAnsi="Calibri" w:cs="Calibri"/>
                <w:color w:val="000000"/>
                <w:sz w:val="18"/>
                <w:lang w:eastAsia="tr-TR"/>
              </w:rPr>
              <w:t>Tutar</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N(12)</w:t>
            </w:r>
          </w:p>
        </w:tc>
        <w:tc>
          <w:tcPr>
            <w:tcW w:w="1894"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000000000000</w:t>
            </w:r>
            <w:proofErr w:type="gramEnd"/>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Z</w:t>
            </w: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E05A13" w:rsidP="009E68D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Aylık düzenli katkı payı tutarıdır.</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7</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150FA0"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Ba</w:t>
            </w:r>
            <w:r w:rsidR="00E05A13">
              <w:rPr>
                <w:rFonts w:ascii="Calibri" w:eastAsia="Times New Roman" w:hAnsi="Calibri" w:cs="Calibri"/>
                <w:color w:val="000000"/>
                <w:sz w:val="18"/>
                <w:lang w:eastAsia="tr-TR"/>
              </w:rPr>
              <w:t>s</w:t>
            </w:r>
            <w:r>
              <w:rPr>
                <w:rFonts w:ascii="Calibri" w:eastAsia="Times New Roman" w:hAnsi="Calibri" w:cs="Calibri"/>
                <w:color w:val="000000"/>
                <w:sz w:val="18"/>
                <w:lang w:eastAsia="tr-TR"/>
              </w:rPr>
              <w:t>BirTutar</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N(12)</w:t>
            </w:r>
          </w:p>
        </w:tc>
        <w:tc>
          <w:tcPr>
            <w:tcW w:w="1894"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000000000000</w:t>
            </w:r>
            <w:proofErr w:type="gramEnd"/>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Z</w:t>
            </w: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E05A1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Başlangıçta BES’e yatırılan başlangıç katkı payı tutarıdır. </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8</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E05A1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ReelGetiri</w:t>
            </w:r>
            <w:r w:rsidR="00150FA0">
              <w:rPr>
                <w:rFonts w:ascii="Calibri" w:eastAsia="Times New Roman" w:hAnsi="Calibri" w:cs="Calibri"/>
                <w:color w:val="000000"/>
                <w:sz w:val="18"/>
                <w:lang w:eastAsia="tr-TR"/>
              </w:rPr>
              <w:t>Oran</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1894"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0,00000</w:t>
            </w:r>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9E68D7">
            <w:pPr>
              <w:spacing w:after="0" w:line="240" w:lineRule="auto"/>
              <w:jc w:val="center"/>
              <w:rPr>
                <w:rFonts w:ascii="Calibri" w:eastAsia="Times New Roman" w:hAnsi="Calibri" w:cs="Calibri"/>
                <w:color w:val="000000"/>
                <w:sz w:val="18"/>
                <w:lang w:eastAsia="tr-TR"/>
              </w:rPr>
            </w:pP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E05A13" w:rsidP="009E68D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BES’teki yatırımlardan elde edilecek reel getiri oranıdır.</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9</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E05A1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Yillik</w:t>
            </w:r>
            <w:r w:rsidR="00150FA0">
              <w:rPr>
                <w:rFonts w:ascii="Calibri" w:eastAsia="Times New Roman" w:hAnsi="Calibri" w:cs="Calibri"/>
                <w:color w:val="000000"/>
                <w:sz w:val="18"/>
                <w:lang w:eastAsia="tr-TR"/>
              </w:rPr>
              <w:t>KPArt</w:t>
            </w:r>
            <w:r>
              <w:rPr>
                <w:rFonts w:ascii="Calibri" w:eastAsia="Times New Roman" w:hAnsi="Calibri" w:cs="Calibri"/>
                <w:color w:val="000000"/>
                <w:sz w:val="18"/>
                <w:lang w:eastAsia="tr-TR"/>
              </w:rPr>
              <w:t>isOran</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1894"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0,00000</w:t>
            </w:r>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9E68D7">
            <w:pPr>
              <w:spacing w:after="0" w:line="240" w:lineRule="auto"/>
              <w:jc w:val="center"/>
              <w:rPr>
                <w:rFonts w:ascii="Calibri" w:eastAsia="Times New Roman" w:hAnsi="Calibri" w:cs="Calibri"/>
                <w:color w:val="000000"/>
                <w:sz w:val="18"/>
                <w:lang w:eastAsia="tr-TR"/>
              </w:rPr>
            </w:pP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E05A13" w:rsidP="009E68D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BES’e ödenecek düzenli katkı paylarına yıllık olarak uygulanacak artış oranıdır.</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10</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150FA0"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w:t>
            </w:r>
            <w:r w:rsidR="00E05A13">
              <w:rPr>
                <w:rFonts w:ascii="Calibri" w:eastAsia="Times New Roman" w:hAnsi="Calibri" w:cs="Calibri"/>
                <w:color w:val="000000"/>
                <w:sz w:val="18"/>
                <w:lang w:eastAsia="tr-TR"/>
              </w:rPr>
              <w:t>GKOran</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1894"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0,00000</w:t>
            </w:r>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9E68D7">
            <w:pPr>
              <w:spacing w:after="0" w:line="240" w:lineRule="auto"/>
              <w:jc w:val="center"/>
              <w:rPr>
                <w:rFonts w:ascii="Calibri" w:eastAsia="Times New Roman" w:hAnsi="Calibri" w:cs="Calibri"/>
                <w:color w:val="000000"/>
                <w:sz w:val="18"/>
                <w:lang w:eastAsia="tr-TR"/>
              </w:rPr>
            </w:pP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E05A1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BES’e ödenen katkı paylarından yapılacak yönetim gider kesintisi oranıdır. </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11</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150FA0"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YıllıkBA</w:t>
            </w:r>
            <w:r w:rsidR="00E05A13">
              <w:rPr>
                <w:rFonts w:ascii="Calibri" w:eastAsia="Times New Roman" w:hAnsi="Calibri" w:cs="Calibri"/>
                <w:color w:val="000000"/>
                <w:sz w:val="18"/>
                <w:lang w:eastAsia="tr-TR"/>
              </w:rPr>
              <w:t>U</w:t>
            </w:r>
            <w:r>
              <w:rPr>
                <w:rFonts w:ascii="Calibri" w:eastAsia="Times New Roman" w:hAnsi="Calibri" w:cs="Calibri"/>
                <w:color w:val="000000"/>
                <w:sz w:val="18"/>
                <w:lang w:eastAsia="tr-TR"/>
              </w:rPr>
              <w:t>Art</w:t>
            </w:r>
            <w:r w:rsidR="00E05A13">
              <w:rPr>
                <w:rFonts w:ascii="Calibri" w:eastAsia="Times New Roman" w:hAnsi="Calibri" w:cs="Calibri"/>
                <w:color w:val="000000"/>
                <w:sz w:val="18"/>
                <w:lang w:eastAsia="tr-TR"/>
              </w:rPr>
              <w:t>is</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1894"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0,00000</w:t>
            </w:r>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9E68D7">
            <w:pPr>
              <w:spacing w:after="0" w:line="240" w:lineRule="auto"/>
              <w:jc w:val="center"/>
              <w:rPr>
                <w:rFonts w:ascii="Calibri" w:eastAsia="Times New Roman" w:hAnsi="Calibri" w:cs="Calibri"/>
                <w:color w:val="000000"/>
                <w:sz w:val="18"/>
                <w:lang w:eastAsia="tr-TR"/>
              </w:rPr>
            </w:pP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E05A13" w:rsidP="009E68D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Brüt Asgari Ücrete uygulanacak yıllık artış oranıdır.</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12</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150FA0"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w:t>
            </w:r>
            <w:r w:rsidR="00E05A13">
              <w:rPr>
                <w:rFonts w:ascii="Calibri" w:eastAsia="Times New Roman" w:hAnsi="Calibri" w:cs="Calibri"/>
                <w:color w:val="000000"/>
                <w:sz w:val="18"/>
                <w:lang w:eastAsia="tr-TR"/>
              </w:rPr>
              <w:t>s</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w:t>
            </w:r>
            <w:r>
              <w:rPr>
                <w:rFonts w:ascii="Calibri" w:eastAsia="Times New Roman" w:hAnsi="Calibri" w:cs="Calibri"/>
                <w:color w:val="000000"/>
                <w:sz w:val="18"/>
                <w:lang w:eastAsia="tr-TR"/>
              </w:rPr>
              <w:t>3</w:t>
            </w:r>
            <w:r w:rsidRPr="00FE4488">
              <w:rPr>
                <w:rFonts w:ascii="Calibri" w:eastAsia="Times New Roman" w:hAnsi="Calibri" w:cs="Calibri"/>
                <w:color w:val="000000"/>
                <w:sz w:val="18"/>
                <w:lang w:eastAsia="tr-TR"/>
              </w:rPr>
              <w:t>)</w:t>
            </w:r>
          </w:p>
        </w:tc>
        <w:tc>
          <w:tcPr>
            <w:tcW w:w="1894" w:type="pct"/>
            <w:tcBorders>
              <w:top w:val="nil"/>
              <w:left w:val="nil"/>
              <w:bottom w:val="single" w:sz="4" w:space="0" w:color="auto"/>
              <w:right w:val="single" w:sz="4" w:space="0" w:color="auto"/>
            </w:tcBorders>
            <w:shd w:val="clear" w:color="auto" w:fill="auto"/>
            <w:noWrap/>
            <w:vAlign w:val="center"/>
          </w:tcPr>
          <w:p w:rsidR="00150FA0" w:rsidRPr="00FE4488" w:rsidRDefault="00150FA0" w:rsidP="00AD08E7">
            <w:pPr>
              <w:pStyle w:val="ListeParagraf"/>
              <w:spacing w:after="0" w:line="240" w:lineRule="auto"/>
              <w:ind w:left="71"/>
              <w:jc w:val="center"/>
              <w:rPr>
                <w:rFonts w:ascii="Calibri" w:eastAsia="Times New Roman" w:hAnsi="Calibri" w:cs="Calibri"/>
                <w:color w:val="000000"/>
                <w:sz w:val="18"/>
                <w:lang w:eastAsia="tr-TR"/>
              </w:rPr>
            </w:pPr>
            <w:r w:rsidRPr="00AD08E7">
              <w:rPr>
                <w:rFonts w:ascii="Calibri" w:eastAsia="Times New Roman" w:hAnsi="Calibri" w:cs="Calibri"/>
                <w:b/>
                <w:color w:val="000000"/>
                <w:sz w:val="18"/>
                <w:lang w:eastAsia="tr-TR"/>
              </w:rPr>
              <w:t>Array</w:t>
            </w:r>
            <w:proofErr w:type="gramStart"/>
            <w:r w:rsidRPr="00AD08E7">
              <w:rPr>
                <w:rFonts w:ascii="Calibri" w:eastAsia="Times New Roman" w:hAnsi="Calibri" w:cs="Calibri"/>
                <w:b/>
                <w:color w:val="000000"/>
                <w:sz w:val="18"/>
                <w:lang w:eastAsia="tr-TR"/>
              </w:rPr>
              <w:t>[</w:t>
            </w:r>
            <w:proofErr w:type="gramEnd"/>
            <w:r w:rsidRPr="00AD08E7">
              <w:rPr>
                <w:rFonts w:ascii="Calibri" w:eastAsia="Times New Roman" w:hAnsi="Calibri" w:cs="Calibri"/>
                <w:color w:val="000000"/>
                <w:sz w:val="18"/>
                <w:lang w:eastAsia="tr-TR"/>
              </w:rPr>
              <w:t xml:space="preserve">Yaş1, Yaş2, </w:t>
            </w:r>
            <w:r>
              <w:rPr>
                <w:rFonts w:ascii="Calibri" w:eastAsia="Times New Roman" w:hAnsi="Calibri" w:cs="Calibri"/>
                <w:color w:val="000000"/>
                <w:sz w:val="18"/>
                <w:lang w:eastAsia="tr-TR"/>
              </w:rPr>
              <w:t xml:space="preserve">Yaş3, </w:t>
            </w:r>
            <w:r w:rsidRPr="00AD08E7">
              <w:rPr>
                <w:rFonts w:ascii="Calibri" w:eastAsia="Times New Roman" w:hAnsi="Calibri" w:cs="Calibri"/>
                <w:color w:val="000000"/>
                <w:sz w:val="18"/>
                <w:lang w:eastAsia="tr-TR"/>
              </w:rPr>
              <w:t>… ,YaşN</w:t>
            </w:r>
            <w:proofErr w:type="gramStart"/>
            <w:r w:rsidRPr="00AD08E7">
              <w:rPr>
                <w:rFonts w:ascii="Calibri" w:eastAsia="Times New Roman" w:hAnsi="Calibri" w:cs="Calibri"/>
                <w:b/>
                <w:color w:val="000000"/>
                <w:sz w:val="18"/>
                <w:lang w:eastAsia="tr-TR"/>
              </w:rPr>
              <w:t>]</w:t>
            </w:r>
            <w:proofErr w:type="gramEnd"/>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9E68D7">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Z</w:t>
            </w: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150FA0" w:rsidP="00AD08E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Kullanıcının “Mevcut Yaşı” ile “Emeklilik Yaşı” arasındaki yaşlarını ifade etmektedir.  </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13</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150FA0"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YatY</w:t>
            </w:r>
            <w:r w:rsidR="00E05A13">
              <w:rPr>
                <w:rFonts w:ascii="Calibri" w:eastAsia="Times New Roman" w:hAnsi="Calibri" w:cs="Calibri"/>
                <w:color w:val="000000"/>
                <w:sz w:val="18"/>
                <w:lang w:eastAsia="tr-TR"/>
              </w:rPr>
              <w:t>on</w:t>
            </w:r>
            <w:r>
              <w:rPr>
                <w:rFonts w:ascii="Calibri" w:eastAsia="Times New Roman" w:hAnsi="Calibri" w:cs="Calibri"/>
                <w:color w:val="000000"/>
                <w:sz w:val="18"/>
                <w:lang w:eastAsia="tr-TR"/>
              </w:rPr>
              <w:t>K</w:t>
            </w:r>
            <w:r w:rsidR="00E05A13">
              <w:rPr>
                <w:rFonts w:ascii="Calibri" w:eastAsia="Times New Roman" w:hAnsi="Calibri" w:cs="Calibri"/>
                <w:color w:val="000000"/>
                <w:sz w:val="18"/>
                <w:lang w:eastAsia="tr-TR"/>
              </w:rPr>
              <w:t>um</w:t>
            </w:r>
            <w:r>
              <w:rPr>
                <w:rFonts w:ascii="Calibri" w:eastAsia="Times New Roman" w:hAnsi="Calibri" w:cs="Calibri"/>
                <w:color w:val="000000"/>
                <w:sz w:val="18"/>
                <w:lang w:eastAsia="tr-TR"/>
              </w:rPr>
              <w:t xml:space="preserve">Tutar </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1894" w:type="pct"/>
            <w:tcBorders>
              <w:top w:val="nil"/>
              <w:left w:val="nil"/>
              <w:bottom w:val="single" w:sz="4" w:space="0" w:color="auto"/>
              <w:right w:val="single" w:sz="4" w:space="0" w:color="auto"/>
            </w:tcBorders>
            <w:shd w:val="clear" w:color="auto" w:fill="auto"/>
            <w:noWrap/>
            <w:vAlign w:val="center"/>
          </w:tcPr>
          <w:p w:rsidR="00150FA0" w:rsidRDefault="00150FA0" w:rsidP="00AD08E7">
            <w:pPr>
              <w:spacing w:after="0" w:line="240" w:lineRule="auto"/>
              <w:jc w:val="center"/>
              <w:rPr>
                <w:rFonts w:ascii="Calibri" w:eastAsia="Times New Roman" w:hAnsi="Calibri" w:cs="Calibri"/>
                <w:color w:val="000000"/>
                <w:sz w:val="18"/>
                <w:lang w:eastAsia="tr-TR"/>
              </w:rPr>
            </w:pPr>
            <w:r w:rsidRPr="00AD08E7">
              <w:rPr>
                <w:rFonts w:ascii="Calibri" w:eastAsia="Times New Roman" w:hAnsi="Calibri" w:cs="Calibri"/>
                <w:b/>
                <w:color w:val="000000"/>
                <w:sz w:val="18"/>
                <w:lang w:eastAsia="tr-TR"/>
              </w:rPr>
              <w:t>Array</w:t>
            </w:r>
            <w:proofErr w:type="gramStart"/>
            <w:r w:rsidRPr="00AD08E7">
              <w:rPr>
                <w:rFonts w:ascii="Calibri" w:eastAsia="Times New Roman" w:hAnsi="Calibri" w:cs="Calibri"/>
                <w:b/>
                <w:color w:val="000000"/>
                <w:sz w:val="18"/>
                <w:lang w:eastAsia="tr-TR"/>
              </w:rPr>
              <w:t>[</w:t>
            </w:r>
            <w:proofErr w:type="gramEnd"/>
            <w:r>
              <w:rPr>
                <w:rFonts w:ascii="Calibri" w:eastAsia="Times New Roman" w:hAnsi="Calibri" w:cs="Calibri"/>
                <w:color w:val="000000"/>
                <w:sz w:val="18"/>
                <w:lang w:eastAsia="tr-TR"/>
              </w:rPr>
              <w:t>1. Yılsonu Yatırıma Yönlenen Kümülatif Tutar,</w:t>
            </w:r>
          </w:p>
          <w:p w:rsidR="00150FA0" w:rsidRDefault="00150FA0" w:rsidP="00AD08E7">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2. Yılsonu Yatırıma Yönlenen Kümülatif Tutar,</w:t>
            </w:r>
          </w:p>
          <w:p w:rsidR="00150FA0" w:rsidRDefault="00150FA0" w:rsidP="00AD08E7">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3. Yılsonu Yatırıma Yönlenen Kümülatif Tutar,</w:t>
            </w:r>
          </w:p>
          <w:p w:rsidR="00150FA0" w:rsidRDefault="00150FA0" w:rsidP="00AD08E7">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w:t>
            </w:r>
          </w:p>
          <w:p w:rsidR="00150FA0" w:rsidRPr="00FE4488" w:rsidRDefault="00150FA0" w:rsidP="00E05A13">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N. Yılsonu Yatırıma Yönlenen Kümülatif Tutar</w:t>
            </w:r>
            <w:proofErr w:type="gramStart"/>
            <w:r w:rsidRPr="00AD08E7">
              <w:rPr>
                <w:rFonts w:ascii="Calibri" w:eastAsia="Times New Roman" w:hAnsi="Calibri" w:cs="Calibri"/>
                <w:b/>
                <w:color w:val="000000"/>
                <w:sz w:val="18"/>
                <w:lang w:eastAsia="tr-TR"/>
              </w:rPr>
              <w:t>]</w:t>
            </w:r>
            <w:proofErr w:type="gramEnd"/>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Z</w:t>
            </w: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150FA0" w:rsidP="00AD08E7">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Kullanıcının “Mevcut Yaşı” ile “Emeklilik Yaşı” arasındaki yıl sonlarında yatırıma yönlenen </w:t>
            </w:r>
            <w:proofErr w:type="gramStart"/>
            <w:r>
              <w:rPr>
                <w:rFonts w:ascii="Calibri" w:eastAsia="Times New Roman" w:hAnsi="Calibri" w:cs="Calibri"/>
                <w:color w:val="000000"/>
                <w:sz w:val="18"/>
                <w:lang w:eastAsia="tr-TR"/>
              </w:rPr>
              <w:t>kümülatif</w:t>
            </w:r>
            <w:proofErr w:type="gramEnd"/>
            <w:r>
              <w:rPr>
                <w:rFonts w:ascii="Calibri" w:eastAsia="Times New Roman" w:hAnsi="Calibri" w:cs="Calibri"/>
                <w:color w:val="000000"/>
                <w:sz w:val="18"/>
                <w:lang w:eastAsia="tr-TR"/>
              </w:rPr>
              <w:t xml:space="preserve"> katkı payı tutarlarını ifade etmektedir.  </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14</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150FA0"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YatY</w:t>
            </w:r>
            <w:r w:rsidR="00E05A13">
              <w:rPr>
                <w:rFonts w:ascii="Calibri" w:eastAsia="Times New Roman" w:hAnsi="Calibri" w:cs="Calibri"/>
                <w:color w:val="000000"/>
                <w:sz w:val="18"/>
                <w:lang w:eastAsia="tr-TR"/>
              </w:rPr>
              <w:t>on</w:t>
            </w:r>
            <w:r>
              <w:rPr>
                <w:rFonts w:ascii="Calibri" w:eastAsia="Times New Roman" w:hAnsi="Calibri" w:cs="Calibri"/>
                <w:color w:val="000000"/>
                <w:sz w:val="18"/>
                <w:lang w:eastAsia="tr-TR"/>
              </w:rPr>
              <w:t>Tutar</w:t>
            </w:r>
            <w:r w:rsidR="00E05A13">
              <w:rPr>
                <w:rFonts w:ascii="Calibri" w:eastAsia="Times New Roman" w:hAnsi="Calibri" w:cs="Calibri"/>
                <w:color w:val="000000"/>
                <w:sz w:val="18"/>
                <w:lang w:eastAsia="tr-TR"/>
              </w:rPr>
              <w:t>Getiri</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1894" w:type="pct"/>
            <w:tcBorders>
              <w:top w:val="nil"/>
              <w:left w:val="nil"/>
              <w:bottom w:val="single" w:sz="4" w:space="0" w:color="auto"/>
              <w:right w:val="single" w:sz="4" w:space="0" w:color="auto"/>
            </w:tcBorders>
            <w:shd w:val="clear" w:color="auto" w:fill="auto"/>
            <w:noWrap/>
            <w:vAlign w:val="center"/>
          </w:tcPr>
          <w:p w:rsidR="00150FA0" w:rsidRDefault="00150FA0" w:rsidP="00150FA0">
            <w:pPr>
              <w:spacing w:after="0" w:line="240" w:lineRule="auto"/>
              <w:jc w:val="center"/>
              <w:rPr>
                <w:rFonts w:ascii="Calibri" w:eastAsia="Times New Roman" w:hAnsi="Calibri" w:cs="Calibri"/>
                <w:color w:val="000000"/>
                <w:sz w:val="18"/>
                <w:lang w:eastAsia="tr-TR"/>
              </w:rPr>
            </w:pPr>
            <w:r w:rsidRPr="00AD08E7">
              <w:rPr>
                <w:rFonts w:ascii="Calibri" w:eastAsia="Times New Roman" w:hAnsi="Calibri" w:cs="Calibri"/>
                <w:b/>
                <w:color w:val="000000"/>
                <w:sz w:val="18"/>
                <w:lang w:eastAsia="tr-TR"/>
              </w:rPr>
              <w:t>Array</w:t>
            </w:r>
            <w:proofErr w:type="gramStart"/>
            <w:r w:rsidRPr="00AD08E7">
              <w:rPr>
                <w:rFonts w:ascii="Calibri" w:eastAsia="Times New Roman" w:hAnsi="Calibri" w:cs="Calibri"/>
                <w:b/>
                <w:color w:val="000000"/>
                <w:sz w:val="18"/>
                <w:lang w:eastAsia="tr-TR"/>
              </w:rPr>
              <w:t>[</w:t>
            </w:r>
            <w:proofErr w:type="gramEnd"/>
            <w:r>
              <w:rPr>
                <w:rFonts w:ascii="Calibri" w:eastAsia="Times New Roman" w:hAnsi="Calibri" w:cs="Calibri"/>
                <w:color w:val="000000"/>
                <w:sz w:val="18"/>
                <w:lang w:eastAsia="tr-TR"/>
              </w:rPr>
              <w:t>1. Yılsonu Yatırıma Yönlenen Tutarın Getirisi,</w:t>
            </w:r>
          </w:p>
          <w:p w:rsidR="00150FA0" w:rsidRDefault="00150FA0" w:rsidP="00150FA0">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2. Yılsonu Yatırıma Yönlenen Tutarın Getirisi,</w:t>
            </w:r>
          </w:p>
          <w:p w:rsidR="00150FA0" w:rsidRDefault="00150FA0" w:rsidP="00150FA0">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3. Yılsonu Yatırıma Yönlenen Tutarın Getirisi,</w:t>
            </w:r>
          </w:p>
          <w:p w:rsidR="00150FA0" w:rsidRDefault="00150FA0" w:rsidP="00150FA0">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w:t>
            </w:r>
          </w:p>
          <w:p w:rsidR="00150FA0" w:rsidRPr="00FE4488" w:rsidRDefault="00150FA0" w:rsidP="00E05A13">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N. Yılsonu Yatırıma Yönlenen Tutarın Getirisi</w:t>
            </w:r>
            <w:proofErr w:type="gramStart"/>
            <w:r w:rsidRPr="00AD08E7">
              <w:rPr>
                <w:rFonts w:ascii="Calibri" w:eastAsia="Times New Roman" w:hAnsi="Calibri" w:cs="Calibri"/>
                <w:b/>
                <w:color w:val="000000"/>
                <w:sz w:val="18"/>
                <w:lang w:eastAsia="tr-TR"/>
              </w:rPr>
              <w:t>]</w:t>
            </w:r>
            <w:proofErr w:type="gramEnd"/>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Z</w:t>
            </w: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150FA0" w:rsidP="00150FA0">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Kullanıcının “Mevcut Yaşı” ile “Emeklilik Yaşı” arasındaki yıl sonları itibarıyla yatırıma yönlenen </w:t>
            </w:r>
            <w:proofErr w:type="gramStart"/>
            <w:r>
              <w:rPr>
                <w:rFonts w:ascii="Calibri" w:eastAsia="Times New Roman" w:hAnsi="Calibri" w:cs="Calibri"/>
                <w:color w:val="000000"/>
                <w:sz w:val="18"/>
                <w:lang w:eastAsia="tr-TR"/>
              </w:rPr>
              <w:t>kümülatif</w:t>
            </w:r>
            <w:proofErr w:type="gramEnd"/>
            <w:r>
              <w:rPr>
                <w:rFonts w:ascii="Calibri" w:eastAsia="Times New Roman" w:hAnsi="Calibri" w:cs="Calibri"/>
                <w:color w:val="000000"/>
                <w:sz w:val="18"/>
                <w:lang w:eastAsia="tr-TR"/>
              </w:rPr>
              <w:t xml:space="preserve"> tutarlardan elde edilen kümülatif getiriyi ifade etmektedir.  </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A4423D">
            <w:pPr>
              <w:spacing w:after="0"/>
              <w:rPr>
                <w:rFonts w:ascii="Calibri" w:hAnsi="Calibri" w:cs="Calibri"/>
                <w:color w:val="000000"/>
                <w:sz w:val="18"/>
                <w:szCs w:val="18"/>
              </w:rPr>
            </w:pPr>
            <w:r>
              <w:rPr>
                <w:rFonts w:ascii="Calibri" w:hAnsi="Calibri" w:cs="Calibri"/>
                <w:color w:val="000000"/>
                <w:sz w:val="18"/>
                <w:szCs w:val="18"/>
              </w:rPr>
              <w:t>15</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E05A1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Alinan</w:t>
            </w:r>
            <w:r w:rsidR="00150FA0">
              <w:rPr>
                <w:rFonts w:ascii="Calibri" w:eastAsia="Times New Roman" w:hAnsi="Calibri" w:cs="Calibri"/>
                <w:color w:val="000000"/>
                <w:sz w:val="18"/>
                <w:lang w:eastAsia="tr-TR"/>
              </w:rPr>
              <w:t>K</w:t>
            </w:r>
            <w:r>
              <w:rPr>
                <w:rFonts w:ascii="Calibri" w:eastAsia="Times New Roman" w:hAnsi="Calibri" w:cs="Calibri"/>
                <w:color w:val="000000"/>
                <w:sz w:val="18"/>
                <w:lang w:eastAsia="tr-TR"/>
              </w:rPr>
              <w:t>um</w:t>
            </w:r>
            <w:r w:rsidR="00150FA0">
              <w:rPr>
                <w:rFonts w:ascii="Calibri" w:eastAsia="Times New Roman" w:hAnsi="Calibri" w:cs="Calibri"/>
                <w:color w:val="000000"/>
                <w:sz w:val="18"/>
                <w:lang w:eastAsia="tr-TR"/>
              </w:rPr>
              <w:t>DK</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1894" w:type="pct"/>
            <w:tcBorders>
              <w:top w:val="nil"/>
              <w:left w:val="nil"/>
              <w:bottom w:val="single" w:sz="4" w:space="0" w:color="auto"/>
              <w:right w:val="single" w:sz="4" w:space="0" w:color="auto"/>
            </w:tcBorders>
            <w:shd w:val="clear" w:color="auto" w:fill="auto"/>
            <w:noWrap/>
            <w:vAlign w:val="center"/>
          </w:tcPr>
          <w:p w:rsidR="00150FA0" w:rsidRDefault="00150FA0" w:rsidP="00150FA0">
            <w:pPr>
              <w:spacing w:after="0" w:line="240" w:lineRule="auto"/>
              <w:jc w:val="center"/>
              <w:rPr>
                <w:rFonts w:ascii="Calibri" w:eastAsia="Times New Roman" w:hAnsi="Calibri" w:cs="Calibri"/>
                <w:color w:val="000000"/>
                <w:sz w:val="18"/>
                <w:lang w:eastAsia="tr-TR"/>
              </w:rPr>
            </w:pPr>
            <w:r w:rsidRPr="00AD08E7">
              <w:rPr>
                <w:rFonts w:ascii="Calibri" w:eastAsia="Times New Roman" w:hAnsi="Calibri" w:cs="Calibri"/>
                <w:b/>
                <w:color w:val="000000"/>
                <w:sz w:val="18"/>
                <w:lang w:eastAsia="tr-TR"/>
              </w:rPr>
              <w:t>Array</w:t>
            </w:r>
            <w:proofErr w:type="gramStart"/>
            <w:r w:rsidRPr="00AD08E7">
              <w:rPr>
                <w:rFonts w:ascii="Calibri" w:eastAsia="Times New Roman" w:hAnsi="Calibri" w:cs="Calibri"/>
                <w:b/>
                <w:color w:val="000000"/>
                <w:sz w:val="18"/>
                <w:lang w:eastAsia="tr-TR"/>
              </w:rPr>
              <w:t>[</w:t>
            </w:r>
            <w:proofErr w:type="gramEnd"/>
            <w:r>
              <w:rPr>
                <w:rFonts w:ascii="Calibri" w:eastAsia="Times New Roman" w:hAnsi="Calibri" w:cs="Calibri"/>
                <w:color w:val="000000"/>
                <w:sz w:val="18"/>
                <w:lang w:eastAsia="tr-TR"/>
              </w:rPr>
              <w:t>1. Yılsonu Kümülatif Devlet Katkısı,</w:t>
            </w:r>
          </w:p>
          <w:p w:rsidR="00150FA0" w:rsidRDefault="00150FA0" w:rsidP="00150FA0">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2. Yılsonu Kümülatif Devlet Katkısı,</w:t>
            </w:r>
          </w:p>
          <w:p w:rsidR="00150FA0" w:rsidRDefault="00150FA0" w:rsidP="00150FA0">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3. Yılsonu Kümülatif Devlet Katkısı,</w:t>
            </w:r>
          </w:p>
          <w:p w:rsidR="00150FA0" w:rsidRDefault="00150FA0" w:rsidP="00150FA0">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w:t>
            </w:r>
          </w:p>
          <w:p w:rsidR="00150FA0" w:rsidRPr="00FE4488" w:rsidRDefault="00150FA0" w:rsidP="00E05A13">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N. Yılsonu Kümülatif Devlet Katkısı</w:t>
            </w:r>
            <w:proofErr w:type="gramStart"/>
            <w:r w:rsidRPr="00AD08E7">
              <w:rPr>
                <w:rFonts w:ascii="Calibri" w:eastAsia="Times New Roman" w:hAnsi="Calibri" w:cs="Calibri"/>
                <w:b/>
                <w:color w:val="000000"/>
                <w:sz w:val="18"/>
                <w:lang w:eastAsia="tr-TR"/>
              </w:rPr>
              <w:t>]</w:t>
            </w:r>
            <w:proofErr w:type="gramEnd"/>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Z</w:t>
            </w: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150FA0" w:rsidP="00150FA0">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Kullanıcının “Mevcut Yaşı” ile “Emeklilik Yaşı” arasındaki yıl sonlarında alınan </w:t>
            </w:r>
            <w:proofErr w:type="gramStart"/>
            <w:r>
              <w:rPr>
                <w:rFonts w:ascii="Calibri" w:eastAsia="Times New Roman" w:hAnsi="Calibri" w:cs="Calibri"/>
                <w:color w:val="000000"/>
                <w:sz w:val="18"/>
                <w:lang w:eastAsia="tr-TR"/>
              </w:rPr>
              <w:t>kümülatif</w:t>
            </w:r>
            <w:proofErr w:type="gramEnd"/>
            <w:r>
              <w:rPr>
                <w:rFonts w:ascii="Calibri" w:eastAsia="Times New Roman" w:hAnsi="Calibri" w:cs="Calibri"/>
                <w:color w:val="000000"/>
                <w:sz w:val="18"/>
                <w:lang w:eastAsia="tr-TR"/>
              </w:rPr>
              <w:t xml:space="preserve"> devlet katkısı tutarlarını ifade etmektedir.  </w:t>
            </w:r>
          </w:p>
        </w:tc>
      </w:tr>
      <w:tr w:rsidR="00150FA0" w:rsidRPr="00FE4488" w:rsidTr="00E05A13">
        <w:trPr>
          <w:trHeight w:val="20"/>
        </w:trPr>
        <w:tc>
          <w:tcPr>
            <w:tcW w:w="187" w:type="pct"/>
            <w:tcBorders>
              <w:top w:val="nil"/>
              <w:left w:val="single" w:sz="4" w:space="0" w:color="auto"/>
              <w:bottom w:val="single" w:sz="4" w:space="0" w:color="auto"/>
              <w:right w:val="single" w:sz="4" w:space="0" w:color="auto"/>
            </w:tcBorders>
            <w:vAlign w:val="center"/>
          </w:tcPr>
          <w:p w:rsidR="00150FA0" w:rsidRDefault="00150FA0" w:rsidP="00150FA0">
            <w:pPr>
              <w:spacing w:after="0"/>
              <w:rPr>
                <w:rFonts w:ascii="Calibri" w:hAnsi="Calibri" w:cs="Calibri"/>
                <w:color w:val="000000"/>
                <w:sz w:val="18"/>
                <w:szCs w:val="18"/>
              </w:rPr>
            </w:pPr>
            <w:r>
              <w:rPr>
                <w:rFonts w:ascii="Calibri" w:hAnsi="Calibri" w:cs="Calibri"/>
                <w:color w:val="000000"/>
                <w:sz w:val="18"/>
                <w:szCs w:val="18"/>
              </w:rPr>
              <w:t>16</w:t>
            </w:r>
          </w:p>
        </w:tc>
        <w:tc>
          <w:tcPr>
            <w:tcW w:w="710" w:type="pct"/>
            <w:tcBorders>
              <w:top w:val="nil"/>
              <w:left w:val="single" w:sz="4" w:space="0" w:color="auto"/>
              <w:bottom w:val="single" w:sz="4" w:space="0" w:color="auto"/>
              <w:right w:val="single" w:sz="4" w:space="0" w:color="auto"/>
            </w:tcBorders>
            <w:shd w:val="clear" w:color="auto" w:fill="auto"/>
            <w:noWrap/>
            <w:vAlign w:val="center"/>
          </w:tcPr>
          <w:p w:rsidR="00150FA0" w:rsidRPr="00FE4488" w:rsidRDefault="00E05A13" w:rsidP="00E05A13">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Kum</w:t>
            </w:r>
            <w:r w:rsidR="00150FA0">
              <w:rPr>
                <w:rFonts w:ascii="Calibri" w:eastAsia="Times New Roman" w:hAnsi="Calibri" w:cs="Calibri"/>
                <w:color w:val="000000"/>
                <w:sz w:val="18"/>
                <w:lang w:eastAsia="tr-TR"/>
              </w:rPr>
              <w:t>DK</w:t>
            </w:r>
            <w:r>
              <w:rPr>
                <w:rFonts w:ascii="Calibri" w:eastAsia="Times New Roman" w:hAnsi="Calibri" w:cs="Calibri"/>
                <w:color w:val="000000"/>
                <w:sz w:val="18"/>
                <w:lang w:eastAsia="tr-TR"/>
              </w:rPr>
              <w:t>Getiri</w:t>
            </w:r>
          </w:p>
        </w:tc>
        <w:tc>
          <w:tcPr>
            <w:tcW w:w="377"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Double</w:t>
            </w:r>
          </w:p>
        </w:tc>
        <w:tc>
          <w:tcPr>
            <w:tcW w:w="1894" w:type="pct"/>
            <w:tcBorders>
              <w:top w:val="nil"/>
              <w:left w:val="nil"/>
              <w:bottom w:val="single" w:sz="4" w:space="0" w:color="auto"/>
              <w:right w:val="single" w:sz="4" w:space="0" w:color="auto"/>
            </w:tcBorders>
            <w:shd w:val="clear" w:color="auto" w:fill="auto"/>
            <w:noWrap/>
            <w:vAlign w:val="center"/>
          </w:tcPr>
          <w:p w:rsidR="00150FA0" w:rsidRDefault="00150FA0" w:rsidP="00150FA0">
            <w:pPr>
              <w:spacing w:after="0" w:line="240" w:lineRule="auto"/>
              <w:jc w:val="center"/>
              <w:rPr>
                <w:rFonts w:ascii="Calibri" w:eastAsia="Times New Roman" w:hAnsi="Calibri" w:cs="Calibri"/>
                <w:color w:val="000000"/>
                <w:sz w:val="18"/>
                <w:lang w:eastAsia="tr-TR"/>
              </w:rPr>
            </w:pPr>
            <w:r w:rsidRPr="00AD08E7">
              <w:rPr>
                <w:rFonts w:ascii="Calibri" w:eastAsia="Times New Roman" w:hAnsi="Calibri" w:cs="Calibri"/>
                <w:b/>
                <w:color w:val="000000"/>
                <w:sz w:val="18"/>
                <w:lang w:eastAsia="tr-TR"/>
              </w:rPr>
              <w:t>Array</w:t>
            </w:r>
            <w:proofErr w:type="gramStart"/>
            <w:r w:rsidRPr="00AD08E7">
              <w:rPr>
                <w:rFonts w:ascii="Calibri" w:eastAsia="Times New Roman" w:hAnsi="Calibri" w:cs="Calibri"/>
                <w:b/>
                <w:color w:val="000000"/>
                <w:sz w:val="18"/>
                <w:lang w:eastAsia="tr-TR"/>
              </w:rPr>
              <w:t>[</w:t>
            </w:r>
            <w:proofErr w:type="gramEnd"/>
            <w:r>
              <w:rPr>
                <w:rFonts w:ascii="Calibri" w:eastAsia="Times New Roman" w:hAnsi="Calibri" w:cs="Calibri"/>
                <w:color w:val="000000"/>
                <w:sz w:val="18"/>
                <w:lang w:eastAsia="tr-TR"/>
              </w:rPr>
              <w:t>1. Yılsonu Kümülatif Devlet Katkısının Getirisi,</w:t>
            </w:r>
          </w:p>
          <w:p w:rsidR="00150FA0" w:rsidRDefault="00150FA0" w:rsidP="00150FA0">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2. Yılsonu Kümülatif Devlet Katkısının Getirisi,</w:t>
            </w:r>
          </w:p>
          <w:p w:rsidR="00150FA0" w:rsidRDefault="00150FA0" w:rsidP="00150FA0">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3. Yılsonu Kümülatif Devlet Katkısının Getirisi,</w:t>
            </w:r>
          </w:p>
          <w:p w:rsidR="00150FA0" w:rsidRDefault="00150FA0" w:rsidP="00150FA0">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w:t>
            </w:r>
          </w:p>
          <w:p w:rsidR="00150FA0" w:rsidRPr="00FE4488" w:rsidRDefault="00150FA0" w:rsidP="00E05A13">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N. Yılsonu Kümülatif Devlet Katkısının Getirisi</w:t>
            </w:r>
            <w:proofErr w:type="gramStart"/>
            <w:r w:rsidRPr="00AD08E7">
              <w:rPr>
                <w:rFonts w:ascii="Calibri" w:eastAsia="Times New Roman" w:hAnsi="Calibri" w:cs="Calibri"/>
                <w:b/>
                <w:color w:val="000000"/>
                <w:sz w:val="18"/>
                <w:lang w:eastAsia="tr-TR"/>
              </w:rPr>
              <w:t>]</w:t>
            </w:r>
            <w:proofErr w:type="gramEnd"/>
          </w:p>
        </w:tc>
        <w:tc>
          <w:tcPr>
            <w:tcW w:w="358" w:type="pct"/>
            <w:tcBorders>
              <w:top w:val="nil"/>
              <w:left w:val="nil"/>
              <w:bottom w:val="single" w:sz="4" w:space="0" w:color="auto"/>
              <w:right w:val="single" w:sz="4" w:space="0" w:color="auto"/>
            </w:tcBorders>
            <w:shd w:val="clear" w:color="auto" w:fill="auto"/>
            <w:noWrap/>
            <w:vAlign w:val="center"/>
          </w:tcPr>
          <w:p w:rsidR="00150FA0" w:rsidRPr="00FE4488" w:rsidRDefault="00150FA0" w:rsidP="00316251">
            <w:pPr>
              <w:spacing w:after="0" w:line="240" w:lineRule="auto"/>
              <w:jc w:val="center"/>
              <w:rPr>
                <w:rFonts w:ascii="Calibri" w:eastAsia="Times New Roman" w:hAnsi="Calibri" w:cs="Calibri"/>
                <w:color w:val="000000"/>
                <w:sz w:val="18"/>
                <w:lang w:eastAsia="tr-TR"/>
              </w:rPr>
            </w:pPr>
            <w:r>
              <w:rPr>
                <w:rFonts w:ascii="Calibri" w:eastAsia="Times New Roman" w:hAnsi="Calibri" w:cs="Calibri"/>
                <w:color w:val="000000"/>
                <w:sz w:val="18"/>
                <w:lang w:eastAsia="tr-TR"/>
              </w:rPr>
              <w:t>Z</w:t>
            </w:r>
          </w:p>
        </w:tc>
        <w:tc>
          <w:tcPr>
            <w:tcW w:w="1473" w:type="pct"/>
            <w:tcBorders>
              <w:top w:val="nil"/>
              <w:left w:val="nil"/>
              <w:bottom w:val="single" w:sz="4" w:space="0" w:color="auto"/>
              <w:right w:val="single" w:sz="4" w:space="0" w:color="auto"/>
            </w:tcBorders>
            <w:shd w:val="clear" w:color="auto" w:fill="auto"/>
            <w:vAlign w:val="center"/>
          </w:tcPr>
          <w:p w:rsidR="00150FA0" w:rsidRPr="00FE4488" w:rsidRDefault="00150FA0" w:rsidP="00150FA0">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Kullanıcının “Mevcut Yaşı” ile “Emeklilik Yaşı” arasındaki yıl sonları itibarıyla yatırıma yönlenen </w:t>
            </w:r>
            <w:proofErr w:type="gramStart"/>
            <w:r>
              <w:rPr>
                <w:rFonts w:ascii="Calibri" w:eastAsia="Times New Roman" w:hAnsi="Calibri" w:cs="Calibri"/>
                <w:color w:val="000000"/>
                <w:sz w:val="18"/>
                <w:lang w:eastAsia="tr-TR"/>
              </w:rPr>
              <w:t>kümülatif</w:t>
            </w:r>
            <w:proofErr w:type="gramEnd"/>
            <w:r>
              <w:rPr>
                <w:rFonts w:ascii="Calibri" w:eastAsia="Times New Roman" w:hAnsi="Calibri" w:cs="Calibri"/>
                <w:color w:val="000000"/>
                <w:sz w:val="18"/>
                <w:lang w:eastAsia="tr-TR"/>
              </w:rPr>
              <w:t xml:space="preserve"> devlet katkılarından elde edilen kümülatif getiriyi ifade etmektedir.  </w:t>
            </w:r>
          </w:p>
        </w:tc>
      </w:tr>
    </w:tbl>
    <w:p w:rsidR="00150FA0" w:rsidRDefault="00150FA0">
      <w:pPr>
        <w:rPr>
          <w:b/>
        </w:rPr>
      </w:pPr>
    </w:p>
    <w:p w:rsidR="00AF0CF8" w:rsidRPr="00AF0CF8" w:rsidRDefault="005D6051" w:rsidP="00AF0CF8">
      <w:pPr>
        <w:pStyle w:val="ListeParagraf"/>
        <w:numPr>
          <w:ilvl w:val="1"/>
          <w:numId w:val="1"/>
        </w:numPr>
        <w:ind w:left="992" w:hanging="635"/>
        <w:contextualSpacing w:val="0"/>
        <w:outlineLvl w:val="1"/>
        <w:rPr>
          <w:b/>
        </w:rPr>
      </w:pPr>
      <w:bookmarkStart w:id="448" w:name="_Toc487464219"/>
      <w:r>
        <w:rPr>
          <w:b/>
          <w:u w:val="single"/>
        </w:rPr>
        <w:t xml:space="preserve">Günlük Fon </w:t>
      </w:r>
      <w:r w:rsidR="00AF0CF8">
        <w:rPr>
          <w:b/>
          <w:u w:val="single"/>
        </w:rPr>
        <w:t>Bazında Pay Adet</w:t>
      </w:r>
      <w:r>
        <w:rPr>
          <w:b/>
          <w:u w:val="single"/>
        </w:rPr>
        <w:t xml:space="preserve"> Tablosu (F</w:t>
      </w:r>
      <w:r w:rsidR="00AF0CF8">
        <w:rPr>
          <w:b/>
          <w:u w:val="single"/>
        </w:rPr>
        <w:t>P</w:t>
      </w:r>
      <w:r>
        <w:rPr>
          <w:b/>
          <w:u w:val="single"/>
        </w:rPr>
        <w:t>T)</w:t>
      </w:r>
      <w:bookmarkEnd w:id="448"/>
    </w:p>
    <w:p w:rsidR="00AF0CF8" w:rsidRPr="00AF0CF8" w:rsidRDefault="00AF0CF8" w:rsidP="00AF0CF8">
      <w:pPr>
        <w:jc w:val="both"/>
        <w:rPr>
          <w:b/>
        </w:rPr>
      </w:pPr>
      <w:r w:rsidRPr="00AF0CF8">
        <w:rPr>
          <w:b/>
        </w:rPr>
        <w:t>AMAÇ:</w:t>
      </w:r>
      <w:r>
        <w:t xml:space="preserve"> </w:t>
      </w:r>
      <w:r w:rsidRPr="00DC0665">
        <w:t xml:space="preserve">Bu tablo </w:t>
      </w:r>
      <w:r>
        <w:t xml:space="preserve">AddVICE sisteminde kayıtlı tüm bireysel emeklilik sözleşmelerindeki tüm fonlar için günlük </w:t>
      </w:r>
      <w:proofErr w:type="gramStart"/>
      <w:r>
        <w:t>periyotta</w:t>
      </w:r>
      <w:proofErr w:type="gramEnd"/>
      <w:r>
        <w:t xml:space="preserve"> oluşturulacaktır. Bu tablo sayesinde her bir katılımcının her bir sözleşmesinde yer alan her bir emeklilik yatırım fonundaki Fon Pay Adedi günlük olarak kayıt altında tutulabilecek ve istenilen </w:t>
      </w:r>
      <w:r w:rsidR="00BD6CB0">
        <w:t>tip detayında (Katılımcı, Şirket, Sözleşme veya Fon) birikimler günlük olarak hesaplanabilecektir.</w:t>
      </w:r>
    </w:p>
    <w:tbl>
      <w:tblPr>
        <w:tblW w:w="4666" w:type="pct"/>
        <w:tblCellMar>
          <w:left w:w="70" w:type="dxa"/>
          <w:right w:w="70" w:type="dxa"/>
        </w:tblCellMar>
        <w:tblLook w:val="04A0" w:firstRow="1" w:lastRow="0" w:firstColumn="1" w:lastColumn="0" w:noHBand="0" w:noVBand="1"/>
      </w:tblPr>
      <w:tblGrid>
        <w:gridCol w:w="1544"/>
        <w:gridCol w:w="930"/>
        <w:gridCol w:w="1276"/>
        <w:gridCol w:w="847"/>
        <w:gridCol w:w="5189"/>
      </w:tblGrid>
      <w:tr w:rsidR="005D6051" w:rsidRPr="00E05A13" w:rsidTr="006137A6">
        <w:trPr>
          <w:trHeight w:val="300"/>
          <w:tblHeader/>
        </w:trPr>
        <w:tc>
          <w:tcPr>
            <w:tcW w:w="789"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D6051" w:rsidRPr="00E05A13" w:rsidRDefault="005D6051" w:rsidP="006137A6">
            <w:pPr>
              <w:spacing w:after="0" w:line="240" w:lineRule="auto"/>
              <w:jc w:val="center"/>
              <w:rPr>
                <w:rFonts w:ascii="Calibri" w:eastAsia="Times New Roman" w:hAnsi="Calibri" w:cs="Calibri"/>
                <w:b/>
                <w:bCs/>
                <w:color w:val="000000"/>
                <w:sz w:val="20"/>
                <w:szCs w:val="20"/>
                <w:lang w:eastAsia="tr-TR"/>
              </w:rPr>
            </w:pPr>
            <w:r w:rsidRPr="00E05A13">
              <w:rPr>
                <w:rFonts w:ascii="Calibri" w:eastAsia="Times New Roman" w:hAnsi="Calibri" w:cs="Calibri"/>
                <w:b/>
                <w:bCs/>
                <w:color w:val="000000"/>
                <w:sz w:val="20"/>
                <w:szCs w:val="20"/>
                <w:lang w:eastAsia="tr-TR"/>
              </w:rPr>
              <w:t>Alan Adı</w:t>
            </w:r>
          </w:p>
        </w:tc>
        <w:tc>
          <w:tcPr>
            <w:tcW w:w="475" w:type="pct"/>
            <w:tcBorders>
              <w:top w:val="single" w:sz="4" w:space="0" w:color="auto"/>
              <w:left w:val="nil"/>
              <w:bottom w:val="single" w:sz="4" w:space="0" w:color="auto"/>
              <w:right w:val="single" w:sz="4" w:space="0" w:color="auto"/>
            </w:tcBorders>
            <w:shd w:val="clear" w:color="000000" w:fill="BFBFBF"/>
            <w:noWrap/>
            <w:vAlign w:val="bottom"/>
            <w:hideMark/>
          </w:tcPr>
          <w:p w:rsidR="005D6051" w:rsidRPr="00E05A13" w:rsidRDefault="005D6051" w:rsidP="006137A6">
            <w:pPr>
              <w:spacing w:after="0" w:line="240" w:lineRule="auto"/>
              <w:jc w:val="center"/>
              <w:rPr>
                <w:rFonts w:ascii="Calibri" w:eastAsia="Times New Roman" w:hAnsi="Calibri" w:cs="Calibri"/>
                <w:b/>
                <w:bCs/>
                <w:color w:val="000000"/>
                <w:sz w:val="20"/>
                <w:szCs w:val="20"/>
                <w:lang w:eastAsia="tr-TR"/>
              </w:rPr>
            </w:pPr>
            <w:r w:rsidRPr="00E05A13">
              <w:rPr>
                <w:rFonts w:ascii="Calibri" w:eastAsia="Times New Roman" w:hAnsi="Calibri" w:cs="Calibri"/>
                <w:b/>
                <w:bCs/>
                <w:color w:val="000000"/>
                <w:sz w:val="20"/>
                <w:szCs w:val="20"/>
                <w:lang w:eastAsia="tr-TR"/>
              </w:rPr>
              <w:t>Veri Tipi</w:t>
            </w:r>
          </w:p>
        </w:tc>
        <w:tc>
          <w:tcPr>
            <w:tcW w:w="652" w:type="pct"/>
            <w:tcBorders>
              <w:top w:val="single" w:sz="4" w:space="0" w:color="auto"/>
              <w:left w:val="nil"/>
              <w:bottom w:val="single" w:sz="4" w:space="0" w:color="auto"/>
              <w:right w:val="single" w:sz="4" w:space="0" w:color="auto"/>
            </w:tcBorders>
            <w:shd w:val="clear" w:color="000000" w:fill="BFBFBF"/>
            <w:noWrap/>
            <w:vAlign w:val="bottom"/>
            <w:hideMark/>
          </w:tcPr>
          <w:p w:rsidR="005D6051" w:rsidRPr="00E05A13" w:rsidRDefault="005D6051" w:rsidP="006137A6">
            <w:pPr>
              <w:spacing w:after="0" w:line="240" w:lineRule="auto"/>
              <w:jc w:val="center"/>
              <w:rPr>
                <w:rFonts w:ascii="Calibri" w:eastAsia="Times New Roman" w:hAnsi="Calibri" w:cs="Calibri"/>
                <w:b/>
                <w:bCs/>
                <w:color w:val="000000"/>
                <w:sz w:val="20"/>
                <w:szCs w:val="20"/>
                <w:lang w:eastAsia="tr-TR"/>
              </w:rPr>
            </w:pPr>
            <w:r w:rsidRPr="00E05A13">
              <w:rPr>
                <w:rFonts w:ascii="Calibri" w:eastAsia="Times New Roman" w:hAnsi="Calibri" w:cs="Calibri"/>
                <w:b/>
                <w:bCs/>
                <w:color w:val="000000"/>
                <w:sz w:val="20"/>
                <w:szCs w:val="20"/>
                <w:lang w:eastAsia="tr-TR"/>
              </w:rPr>
              <w:t>Veri Formatı</w:t>
            </w:r>
          </w:p>
        </w:tc>
        <w:tc>
          <w:tcPr>
            <w:tcW w:w="433" w:type="pct"/>
            <w:tcBorders>
              <w:top w:val="single" w:sz="4" w:space="0" w:color="auto"/>
              <w:left w:val="nil"/>
              <w:bottom w:val="single" w:sz="4" w:space="0" w:color="auto"/>
              <w:right w:val="single" w:sz="4" w:space="0" w:color="auto"/>
            </w:tcBorders>
            <w:shd w:val="clear" w:color="000000" w:fill="BFBFBF"/>
            <w:noWrap/>
            <w:vAlign w:val="bottom"/>
            <w:hideMark/>
          </w:tcPr>
          <w:p w:rsidR="005D6051" w:rsidRPr="00E05A13" w:rsidRDefault="005D6051" w:rsidP="006137A6">
            <w:pPr>
              <w:spacing w:after="0" w:line="240" w:lineRule="auto"/>
              <w:jc w:val="center"/>
              <w:rPr>
                <w:rFonts w:ascii="Calibri" w:eastAsia="Times New Roman" w:hAnsi="Calibri" w:cs="Calibri"/>
                <w:b/>
                <w:bCs/>
                <w:color w:val="000000"/>
                <w:sz w:val="20"/>
                <w:szCs w:val="20"/>
                <w:lang w:eastAsia="tr-TR"/>
              </w:rPr>
            </w:pPr>
            <w:r w:rsidRPr="00E05A13">
              <w:rPr>
                <w:rFonts w:ascii="Calibri" w:eastAsia="Times New Roman" w:hAnsi="Calibri" w:cs="Calibri"/>
                <w:b/>
                <w:bCs/>
                <w:color w:val="000000"/>
                <w:sz w:val="20"/>
                <w:szCs w:val="20"/>
                <w:lang w:eastAsia="tr-TR"/>
              </w:rPr>
              <w:t>Zorunlu</w:t>
            </w:r>
          </w:p>
        </w:tc>
        <w:tc>
          <w:tcPr>
            <w:tcW w:w="2651" w:type="pct"/>
            <w:tcBorders>
              <w:top w:val="single" w:sz="4" w:space="0" w:color="auto"/>
              <w:left w:val="nil"/>
              <w:bottom w:val="single" w:sz="4" w:space="0" w:color="auto"/>
              <w:right w:val="single" w:sz="4" w:space="0" w:color="auto"/>
            </w:tcBorders>
            <w:shd w:val="clear" w:color="000000" w:fill="BFBFBF"/>
            <w:noWrap/>
            <w:vAlign w:val="bottom"/>
            <w:hideMark/>
          </w:tcPr>
          <w:p w:rsidR="005D6051" w:rsidRPr="00E05A13" w:rsidRDefault="005D6051" w:rsidP="006137A6">
            <w:pPr>
              <w:spacing w:after="0" w:line="240" w:lineRule="auto"/>
              <w:jc w:val="center"/>
              <w:rPr>
                <w:rFonts w:ascii="Calibri" w:eastAsia="Times New Roman" w:hAnsi="Calibri" w:cs="Calibri"/>
                <w:b/>
                <w:bCs/>
                <w:color w:val="000000"/>
                <w:sz w:val="20"/>
                <w:szCs w:val="20"/>
                <w:lang w:eastAsia="tr-TR"/>
              </w:rPr>
            </w:pPr>
            <w:r w:rsidRPr="00E05A13">
              <w:rPr>
                <w:rFonts w:ascii="Calibri" w:eastAsia="Times New Roman" w:hAnsi="Calibri" w:cs="Calibri"/>
                <w:b/>
                <w:bCs/>
                <w:color w:val="000000"/>
                <w:sz w:val="20"/>
                <w:szCs w:val="20"/>
                <w:lang w:eastAsia="tr-TR"/>
              </w:rPr>
              <w:t>Açıklama</w:t>
            </w:r>
          </w:p>
        </w:tc>
      </w:tr>
      <w:tr w:rsidR="005D6051" w:rsidRPr="00E05A13" w:rsidTr="006137A6">
        <w:trPr>
          <w:trHeight w:val="300"/>
        </w:trPr>
        <w:tc>
          <w:tcPr>
            <w:tcW w:w="789" w:type="pct"/>
            <w:tcBorders>
              <w:top w:val="nil"/>
              <w:left w:val="single" w:sz="4" w:space="0" w:color="auto"/>
              <w:bottom w:val="single" w:sz="4" w:space="0" w:color="auto"/>
              <w:right w:val="single" w:sz="4" w:space="0" w:color="auto"/>
            </w:tcBorders>
            <w:shd w:val="clear" w:color="auto" w:fill="auto"/>
            <w:noWrap/>
            <w:vAlign w:val="center"/>
          </w:tcPr>
          <w:p w:rsidR="005D6051" w:rsidRPr="00E05A13" w:rsidRDefault="005D6051" w:rsidP="006137A6">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Tarih</w:t>
            </w:r>
          </w:p>
        </w:tc>
        <w:tc>
          <w:tcPr>
            <w:tcW w:w="475" w:type="pct"/>
            <w:tcBorders>
              <w:top w:val="nil"/>
              <w:left w:val="nil"/>
              <w:bottom w:val="single" w:sz="4" w:space="0" w:color="auto"/>
              <w:right w:val="single" w:sz="4" w:space="0" w:color="auto"/>
            </w:tcBorders>
            <w:shd w:val="clear" w:color="auto" w:fill="auto"/>
            <w:noWrap/>
            <w:vAlign w:val="center"/>
          </w:tcPr>
          <w:p w:rsidR="005D6051" w:rsidRPr="00E05A13" w:rsidRDefault="005D6051" w:rsidP="006137A6">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D(14)</w:t>
            </w:r>
          </w:p>
        </w:tc>
        <w:tc>
          <w:tcPr>
            <w:tcW w:w="652" w:type="pct"/>
            <w:tcBorders>
              <w:top w:val="nil"/>
              <w:left w:val="nil"/>
              <w:bottom w:val="single" w:sz="4" w:space="0" w:color="auto"/>
              <w:right w:val="single" w:sz="4" w:space="0" w:color="auto"/>
            </w:tcBorders>
            <w:shd w:val="clear" w:color="auto" w:fill="auto"/>
            <w:noWrap/>
            <w:vAlign w:val="center"/>
          </w:tcPr>
          <w:p w:rsidR="005D6051" w:rsidRPr="00E05A13" w:rsidRDefault="005D6051" w:rsidP="006137A6">
            <w:pPr>
              <w:spacing w:after="0" w:line="240" w:lineRule="auto"/>
              <w:jc w:val="center"/>
              <w:rPr>
                <w:rFonts w:ascii="Calibri" w:eastAsia="Times New Roman" w:hAnsi="Calibri" w:cs="Calibri"/>
                <w:color w:val="000000"/>
                <w:sz w:val="20"/>
                <w:szCs w:val="20"/>
                <w:lang w:eastAsia="tr-TR"/>
              </w:rPr>
            </w:pPr>
            <w:r>
              <w:rPr>
                <w:rFonts w:ascii="Calibri" w:eastAsia="Times New Roman" w:hAnsi="Calibri" w:cs="Calibri"/>
                <w:color w:val="000000"/>
                <w:sz w:val="20"/>
                <w:szCs w:val="20"/>
                <w:lang w:eastAsia="tr-TR"/>
              </w:rPr>
              <w:t>YYYYAAGG</w:t>
            </w:r>
          </w:p>
        </w:tc>
        <w:tc>
          <w:tcPr>
            <w:tcW w:w="433" w:type="pct"/>
            <w:tcBorders>
              <w:top w:val="nil"/>
              <w:left w:val="nil"/>
              <w:bottom w:val="single" w:sz="4" w:space="0" w:color="auto"/>
              <w:right w:val="single" w:sz="4" w:space="0" w:color="auto"/>
            </w:tcBorders>
            <w:shd w:val="clear" w:color="auto" w:fill="auto"/>
            <w:noWrap/>
            <w:vAlign w:val="center"/>
          </w:tcPr>
          <w:p w:rsidR="005D6051" w:rsidRPr="00E05A13" w:rsidRDefault="005D6051" w:rsidP="006137A6">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Z</w:t>
            </w:r>
          </w:p>
        </w:tc>
        <w:tc>
          <w:tcPr>
            <w:tcW w:w="2651" w:type="pct"/>
            <w:tcBorders>
              <w:top w:val="nil"/>
              <w:left w:val="nil"/>
              <w:bottom w:val="single" w:sz="4" w:space="0" w:color="auto"/>
              <w:right w:val="single" w:sz="4" w:space="0" w:color="auto"/>
            </w:tcBorders>
            <w:shd w:val="clear" w:color="auto" w:fill="auto"/>
            <w:vAlign w:val="center"/>
          </w:tcPr>
          <w:p w:rsidR="005D6051" w:rsidRPr="00E05A13" w:rsidRDefault="005D6051" w:rsidP="006137A6">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 xml:space="preserve"> </w:t>
            </w:r>
          </w:p>
        </w:tc>
      </w:tr>
      <w:tr w:rsidR="00AF0CF8" w:rsidRPr="00E05A13" w:rsidTr="006137A6">
        <w:trPr>
          <w:trHeight w:val="300"/>
        </w:trPr>
        <w:tc>
          <w:tcPr>
            <w:tcW w:w="789" w:type="pct"/>
            <w:tcBorders>
              <w:top w:val="nil"/>
              <w:left w:val="single" w:sz="4" w:space="0" w:color="auto"/>
              <w:bottom w:val="single" w:sz="4" w:space="0" w:color="auto"/>
              <w:right w:val="single" w:sz="4" w:space="0" w:color="auto"/>
            </w:tcBorders>
            <w:shd w:val="clear" w:color="auto" w:fill="auto"/>
            <w:noWrap/>
            <w:vAlign w:val="center"/>
          </w:tcPr>
          <w:p w:rsidR="00AF0CF8" w:rsidRPr="00FE4488" w:rsidRDefault="00AF0CF8" w:rsidP="006137A6">
            <w:pPr>
              <w:spacing w:after="0" w:line="240" w:lineRule="auto"/>
              <w:rPr>
                <w:rFonts w:ascii="Calibri" w:eastAsia="Times New Roman" w:hAnsi="Calibri" w:cs="Calibri"/>
                <w:color w:val="000000"/>
                <w:sz w:val="18"/>
                <w:lang w:eastAsia="tr-TR"/>
              </w:rPr>
            </w:pPr>
            <w:r w:rsidRPr="00DF58C5">
              <w:rPr>
                <w:rFonts w:ascii="Calibri" w:eastAsia="Times New Roman" w:hAnsi="Calibri" w:cs="Calibri"/>
                <w:color w:val="000000"/>
                <w:sz w:val="18"/>
                <w:lang w:eastAsia="tr-TR"/>
              </w:rPr>
              <w:t>KatSicilKod</w:t>
            </w:r>
          </w:p>
        </w:tc>
        <w:tc>
          <w:tcPr>
            <w:tcW w:w="475" w:type="pct"/>
            <w:tcBorders>
              <w:top w:val="nil"/>
              <w:left w:val="nil"/>
              <w:bottom w:val="single" w:sz="4" w:space="0" w:color="auto"/>
              <w:right w:val="single" w:sz="4" w:space="0" w:color="auto"/>
            </w:tcBorders>
            <w:shd w:val="clear" w:color="auto" w:fill="auto"/>
            <w:noWrap/>
            <w:vAlign w:val="center"/>
          </w:tcPr>
          <w:p w:rsidR="00AF0CF8" w:rsidRPr="00FE4488" w:rsidRDefault="00AF0CF8"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N(12)</w:t>
            </w:r>
          </w:p>
        </w:tc>
        <w:tc>
          <w:tcPr>
            <w:tcW w:w="652" w:type="pct"/>
            <w:tcBorders>
              <w:top w:val="nil"/>
              <w:left w:val="nil"/>
              <w:bottom w:val="single" w:sz="4" w:space="0" w:color="auto"/>
              <w:right w:val="single" w:sz="4" w:space="0" w:color="auto"/>
            </w:tcBorders>
            <w:shd w:val="clear" w:color="auto" w:fill="auto"/>
            <w:noWrap/>
            <w:vAlign w:val="center"/>
          </w:tcPr>
          <w:p w:rsidR="00AF0CF8" w:rsidRPr="00FE4488" w:rsidRDefault="00AF0CF8" w:rsidP="006137A6">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000000000000</w:t>
            </w:r>
            <w:proofErr w:type="gramEnd"/>
          </w:p>
        </w:tc>
        <w:tc>
          <w:tcPr>
            <w:tcW w:w="433" w:type="pct"/>
            <w:tcBorders>
              <w:top w:val="nil"/>
              <w:left w:val="nil"/>
              <w:bottom w:val="single" w:sz="4" w:space="0" w:color="auto"/>
              <w:right w:val="single" w:sz="4" w:space="0" w:color="auto"/>
            </w:tcBorders>
            <w:shd w:val="clear" w:color="auto" w:fill="auto"/>
            <w:noWrap/>
            <w:vAlign w:val="center"/>
          </w:tcPr>
          <w:p w:rsidR="00AF0CF8" w:rsidRPr="00FE4488" w:rsidRDefault="00AF0CF8"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651" w:type="pct"/>
            <w:tcBorders>
              <w:top w:val="nil"/>
              <w:left w:val="nil"/>
              <w:bottom w:val="single" w:sz="4" w:space="0" w:color="auto"/>
              <w:right w:val="single" w:sz="4" w:space="0" w:color="auto"/>
            </w:tcBorders>
            <w:shd w:val="clear" w:color="auto" w:fill="auto"/>
            <w:vAlign w:val="center"/>
          </w:tcPr>
          <w:p w:rsidR="00AF0CF8" w:rsidRPr="00FE4488" w:rsidRDefault="00AF0CF8"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Türk vatandaşları için TC Kimlik Numarasının önüne “0” getirilerek; yabancı vatandaşlar için ise TC Kimlik Numarasının önüne “9” getirilerek oluşturulmaktadır.</w:t>
            </w:r>
          </w:p>
        </w:tc>
      </w:tr>
      <w:tr w:rsidR="00AF0CF8" w:rsidRPr="00E05A13" w:rsidTr="006137A6">
        <w:trPr>
          <w:trHeight w:val="300"/>
        </w:trPr>
        <w:tc>
          <w:tcPr>
            <w:tcW w:w="789" w:type="pct"/>
            <w:tcBorders>
              <w:top w:val="nil"/>
              <w:left w:val="single" w:sz="4" w:space="0" w:color="auto"/>
              <w:bottom w:val="single" w:sz="4" w:space="0" w:color="auto"/>
              <w:right w:val="single" w:sz="4" w:space="0" w:color="auto"/>
            </w:tcBorders>
            <w:shd w:val="clear" w:color="auto" w:fill="auto"/>
            <w:noWrap/>
            <w:vAlign w:val="center"/>
          </w:tcPr>
          <w:p w:rsidR="00AF0CF8" w:rsidRPr="00FE4488" w:rsidRDefault="00AF0CF8" w:rsidP="006137A6">
            <w:pPr>
              <w:spacing w:after="0" w:line="240" w:lineRule="auto"/>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S</w:t>
            </w:r>
            <w:r>
              <w:rPr>
                <w:rFonts w:ascii="Calibri" w:eastAsia="Times New Roman" w:hAnsi="Calibri" w:cs="Calibri"/>
                <w:color w:val="000000"/>
                <w:sz w:val="18"/>
                <w:lang w:eastAsia="tr-TR"/>
              </w:rPr>
              <w:t>ozNo</w:t>
            </w:r>
          </w:p>
        </w:tc>
        <w:tc>
          <w:tcPr>
            <w:tcW w:w="475" w:type="pct"/>
            <w:tcBorders>
              <w:top w:val="nil"/>
              <w:left w:val="nil"/>
              <w:bottom w:val="single" w:sz="4" w:space="0" w:color="auto"/>
              <w:right w:val="single" w:sz="4" w:space="0" w:color="auto"/>
            </w:tcBorders>
            <w:shd w:val="clear" w:color="auto" w:fill="auto"/>
            <w:noWrap/>
            <w:vAlign w:val="center"/>
          </w:tcPr>
          <w:p w:rsidR="00AF0CF8" w:rsidRPr="00FE4488" w:rsidRDefault="00AF0CF8"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C(15)</w:t>
            </w:r>
          </w:p>
        </w:tc>
        <w:tc>
          <w:tcPr>
            <w:tcW w:w="652" w:type="pct"/>
            <w:tcBorders>
              <w:top w:val="nil"/>
              <w:left w:val="nil"/>
              <w:bottom w:val="single" w:sz="4" w:space="0" w:color="auto"/>
              <w:right w:val="single" w:sz="4" w:space="0" w:color="auto"/>
            </w:tcBorders>
            <w:shd w:val="clear" w:color="auto" w:fill="auto"/>
            <w:noWrap/>
            <w:vAlign w:val="center"/>
          </w:tcPr>
          <w:p w:rsidR="00AF0CF8" w:rsidRPr="00FE4488" w:rsidRDefault="00AF0CF8" w:rsidP="006137A6">
            <w:pPr>
              <w:spacing w:after="0" w:line="240" w:lineRule="auto"/>
              <w:jc w:val="center"/>
              <w:rPr>
                <w:rFonts w:ascii="Calibri" w:eastAsia="Times New Roman" w:hAnsi="Calibri" w:cs="Calibri"/>
                <w:color w:val="000000"/>
                <w:sz w:val="18"/>
                <w:lang w:eastAsia="tr-TR"/>
              </w:rPr>
            </w:pPr>
            <w:proofErr w:type="gramStart"/>
            <w:r w:rsidRPr="00FE4488">
              <w:rPr>
                <w:rFonts w:ascii="Calibri" w:eastAsia="Times New Roman" w:hAnsi="Calibri" w:cs="Calibri"/>
                <w:color w:val="000000"/>
                <w:sz w:val="18"/>
                <w:lang w:eastAsia="tr-TR"/>
              </w:rPr>
              <w:t>XXX…XX</w:t>
            </w:r>
            <w:proofErr w:type="gramEnd"/>
          </w:p>
        </w:tc>
        <w:tc>
          <w:tcPr>
            <w:tcW w:w="433" w:type="pct"/>
            <w:tcBorders>
              <w:top w:val="nil"/>
              <w:left w:val="nil"/>
              <w:bottom w:val="single" w:sz="4" w:space="0" w:color="auto"/>
              <w:right w:val="single" w:sz="4" w:space="0" w:color="auto"/>
            </w:tcBorders>
            <w:shd w:val="clear" w:color="auto" w:fill="auto"/>
            <w:noWrap/>
            <w:vAlign w:val="center"/>
          </w:tcPr>
          <w:p w:rsidR="00AF0CF8" w:rsidRPr="00FE4488" w:rsidRDefault="00AF0CF8" w:rsidP="006137A6">
            <w:pPr>
              <w:spacing w:after="0" w:line="240" w:lineRule="auto"/>
              <w:jc w:val="center"/>
              <w:rPr>
                <w:rFonts w:ascii="Calibri" w:eastAsia="Times New Roman" w:hAnsi="Calibri" w:cs="Calibri"/>
                <w:color w:val="000000"/>
                <w:sz w:val="18"/>
                <w:lang w:eastAsia="tr-TR"/>
              </w:rPr>
            </w:pPr>
            <w:r w:rsidRPr="00FE4488">
              <w:rPr>
                <w:rFonts w:ascii="Calibri" w:eastAsia="Times New Roman" w:hAnsi="Calibri" w:cs="Calibri"/>
                <w:color w:val="000000"/>
                <w:sz w:val="18"/>
                <w:lang w:eastAsia="tr-TR"/>
              </w:rPr>
              <w:t>Z</w:t>
            </w:r>
          </w:p>
        </w:tc>
        <w:tc>
          <w:tcPr>
            <w:tcW w:w="2651" w:type="pct"/>
            <w:tcBorders>
              <w:top w:val="nil"/>
              <w:left w:val="nil"/>
              <w:bottom w:val="single" w:sz="4" w:space="0" w:color="auto"/>
              <w:right w:val="single" w:sz="4" w:space="0" w:color="auto"/>
            </w:tcBorders>
            <w:shd w:val="clear" w:color="auto" w:fill="auto"/>
            <w:vAlign w:val="center"/>
          </w:tcPr>
          <w:p w:rsidR="00AF0CF8" w:rsidRPr="00FE4488" w:rsidRDefault="00AF0CF8" w:rsidP="006137A6">
            <w:pPr>
              <w:spacing w:after="0" w:line="240" w:lineRule="auto"/>
              <w:rPr>
                <w:rFonts w:ascii="Calibri" w:eastAsia="Times New Roman" w:hAnsi="Calibri" w:cs="Calibri"/>
                <w:color w:val="000000"/>
                <w:sz w:val="18"/>
                <w:lang w:eastAsia="tr-TR"/>
              </w:rPr>
            </w:pPr>
            <w:r>
              <w:rPr>
                <w:rFonts w:ascii="Calibri" w:eastAsia="Times New Roman" w:hAnsi="Calibri" w:cs="Calibri"/>
                <w:color w:val="000000"/>
                <w:sz w:val="18"/>
                <w:lang w:eastAsia="tr-TR"/>
              </w:rPr>
              <w:t>Emeklilik şirketindeki sözleşme numarasıdır.</w:t>
            </w:r>
          </w:p>
        </w:tc>
      </w:tr>
      <w:tr w:rsidR="005D6051" w:rsidRPr="00E05A13" w:rsidTr="006137A6">
        <w:trPr>
          <w:trHeight w:val="300"/>
        </w:trPr>
        <w:tc>
          <w:tcPr>
            <w:tcW w:w="789" w:type="pct"/>
            <w:tcBorders>
              <w:top w:val="nil"/>
              <w:left w:val="single" w:sz="4" w:space="0" w:color="auto"/>
              <w:bottom w:val="single" w:sz="4" w:space="0" w:color="auto"/>
              <w:right w:val="single" w:sz="4" w:space="0" w:color="auto"/>
            </w:tcBorders>
            <w:shd w:val="clear" w:color="auto" w:fill="auto"/>
            <w:noWrap/>
            <w:vAlign w:val="center"/>
          </w:tcPr>
          <w:p w:rsidR="005D6051" w:rsidRPr="00E05A13" w:rsidRDefault="005D6051" w:rsidP="006137A6">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FonKod</w:t>
            </w:r>
          </w:p>
        </w:tc>
        <w:tc>
          <w:tcPr>
            <w:tcW w:w="475" w:type="pct"/>
            <w:tcBorders>
              <w:top w:val="nil"/>
              <w:left w:val="nil"/>
              <w:bottom w:val="single" w:sz="4" w:space="0" w:color="auto"/>
              <w:right w:val="single" w:sz="4" w:space="0" w:color="auto"/>
            </w:tcBorders>
            <w:shd w:val="clear" w:color="auto" w:fill="auto"/>
            <w:noWrap/>
            <w:vAlign w:val="center"/>
          </w:tcPr>
          <w:p w:rsidR="005D6051" w:rsidRPr="00E05A13" w:rsidRDefault="005D6051" w:rsidP="006137A6">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C(3)</w:t>
            </w:r>
          </w:p>
        </w:tc>
        <w:tc>
          <w:tcPr>
            <w:tcW w:w="652" w:type="pct"/>
            <w:tcBorders>
              <w:top w:val="nil"/>
              <w:left w:val="nil"/>
              <w:bottom w:val="single" w:sz="4" w:space="0" w:color="auto"/>
              <w:right w:val="single" w:sz="4" w:space="0" w:color="auto"/>
            </w:tcBorders>
            <w:shd w:val="clear" w:color="auto" w:fill="auto"/>
            <w:noWrap/>
            <w:vAlign w:val="center"/>
          </w:tcPr>
          <w:p w:rsidR="005D6051" w:rsidRPr="00E05A13" w:rsidRDefault="005D6051" w:rsidP="006137A6">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XXX</w:t>
            </w:r>
          </w:p>
        </w:tc>
        <w:tc>
          <w:tcPr>
            <w:tcW w:w="433" w:type="pct"/>
            <w:tcBorders>
              <w:top w:val="nil"/>
              <w:left w:val="nil"/>
              <w:bottom w:val="single" w:sz="4" w:space="0" w:color="auto"/>
              <w:right w:val="single" w:sz="4" w:space="0" w:color="auto"/>
            </w:tcBorders>
            <w:shd w:val="clear" w:color="auto" w:fill="auto"/>
            <w:noWrap/>
            <w:vAlign w:val="center"/>
          </w:tcPr>
          <w:p w:rsidR="005D6051" w:rsidRPr="00E05A13" w:rsidRDefault="005D6051" w:rsidP="006137A6">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Z</w:t>
            </w:r>
          </w:p>
        </w:tc>
        <w:tc>
          <w:tcPr>
            <w:tcW w:w="2651" w:type="pct"/>
            <w:tcBorders>
              <w:top w:val="nil"/>
              <w:left w:val="nil"/>
              <w:bottom w:val="single" w:sz="4" w:space="0" w:color="auto"/>
              <w:right w:val="single" w:sz="4" w:space="0" w:color="auto"/>
            </w:tcBorders>
            <w:shd w:val="clear" w:color="auto" w:fill="auto"/>
            <w:vAlign w:val="center"/>
          </w:tcPr>
          <w:p w:rsidR="005D6051" w:rsidRPr="00E05A13" w:rsidRDefault="005D6051" w:rsidP="006137A6">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Emeklilik yatırım fonunun SPK nezdinde tutulan fon kodudur.</w:t>
            </w:r>
          </w:p>
        </w:tc>
      </w:tr>
      <w:tr w:rsidR="005D6051" w:rsidRPr="00E05A13" w:rsidTr="006137A6">
        <w:trPr>
          <w:trHeight w:val="300"/>
        </w:trPr>
        <w:tc>
          <w:tcPr>
            <w:tcW w:w="789" w:type="pct"/>
            <w:tcBorders>
              <w:top w:val="nil"/>
              <w:left w:val="single" w:sz="4" w:space="0" w:color="auto"/>
              <w:bottom w:val="single" w:sz="4" w:space="0" w:color="auto"/>
              <w:right w:val="single" w:sz="4" w:space="0" w:color="auto"/>
            </w:tcBorders>
            <w:shd w:val="clear" w:color="auto" w:fill="auto"/>
            <w:noWrap/>
            <w:vAlign w:val="center"/>
          </w:tcPr>
          <w:p w:rsidR="005D6051" w:rsidRPr="00E05A13" w:rsidRDefault="005D6051" w:rsidP="006137A6">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FonUnvan</w:t>
            </w:r>
          </w:p>
        </w:tc>
        <w:tc>
          <w:tcPr>
            <w:tcW w:w="475" w:type="pct"/>
            <w:tcBorders>
              <w:top w:val="nil"/>
              <w:left w:val="nil"/>
              <w:bottom w:val="single" w:sz="4" w:space="0" w:color="auto"/>
              <w:right w:val="single" w:sz="4" w:space="0" w:color="auto"/>
            </w:tcBorders>
            <w:shd w:val="clear" w:color="auto" w:fill="auto"/>
            <w:noWrap/>
            <w:vAlign w:val="center"/>
          </w:tcPr>
          <w:p w:rsidR="005D6051" w:rsidRPr="00E05A13" w:rsidRDefault="005D6051" w:rsidP="006137A6">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C(150)</w:t>
            </w:r>
          </w:p>
        </w:tc>
        <w:tc>
          <w:tcPr>
            <w:tcW w:w="652" w:type="pct"/>
            <w:tcBorders>
              <w:top w:val="nil"/>
              <w:left w:val="nil"/>
              <w:bottom w:val="single" w:sz="4" w:space="0" w:color="auto"/>
              <w:right w:val="single" w:sz="4" w:space="0" w:color="auto"/>
            </w:tcBorders>
            <w:shd w:val="clear" w:color="auto" w:fill="auto"/>
            <w:noWrap/>
            <w:vAlign w:val="center"/>
          </w:tcPr>
          <w:p w:rsidR="005D6051" w:rsidRPr="00E05A13" w:rsidRDefault="005D6051" w:rsidP="006137A6">
            <w:pPr>
              <w:spacing w:after="0" w:line="240" w:lineRule="auto"/>
              <w:jc w:val="center"/>
              <w:rPr>
                <w:rFonts w:ascii="Calibri" w:eastAsia="Times New Roman" w:hAnsi="Calibri" w:cs="Calibri"/>
                <w:color w:val="000000"/>
                <w:sz w:val="20"/>
                <w:szCs w:val="20"/>
                <w:lang w:eastAsia="tr-TR"/>
              </w:rPr>
            </w:pPr>
            <w:proofErr w:type="gramStart"/>
            <w:r w:rsidRPr="00E05A13">
              <w:rPr>
                <w:rFonts w:ascii="Calibri" w:eastAsia="Times New Roman" w:hAnsi="Calibri" w:cs="Calibri"/>
                <w:color w:val="000000"/>
                <w:sz w:val="20"/>
                <w:szCs w:val="20"/>
                <w:lang w:eastAsia="tr-TR"/>
              </w:rPr>
              <w:t>XXX…XXX</w:t>
            </w:r>
            <w:proofErr w:type="gramEnd"/>
          </w:p>
        </w:tc>
        <w:tc>
          <w:tcPr>
            <w:tcW w:w="433" w:type="pct"/>
            <w:tcBorders>
              <w:top w:val="nil"/>
              <w:left w:val="nil"/>
              <w:bottom w:val="single" w:sz="4" w:space="0" w:color="auto"/>
              <w:right w:val="single" w:sz="4" w:space="0" w:color="auto"/>
            </w:tcBorders>
            <w:shd w:val="clear" w:color="auto" w:fill="auto"/>
            <w:noWrap/>
          </w:tcPr>
          <w:p w:rsidR="005D6051" w:rsidRPr="00E05A13" w:rsidRDefault="005D6051" w:rsidP="006137A6">
            <w:pPr>
              <w:spacing w:after="0" w:line="240" w:lineRule="auto"/>
              <w:jc w:val="center"/>
              <w:rPr>
                <w:sz w:val="20"/>
                <w:szCs w:val="20"/>
              </w:rPr>
            </w:pPr>
            <w:r w:rsidRPr="00E05A13">
              <w:rPr>
                <w:rFonts w:ascii="Calibri" w:eastAsia="Times New Roman" w:hAnsi="Calibri" w:cs="Calibri"/>
                <w:color w:val="000000"/>
                <w:sz w:val="20"/>
                <w:szCs w:val="20"/>
                <w:lang w:eastAsia="tr-TR"/>
              </w:rPr>
              <w:t>Z</w:t>
            </w:r>
          </w:p>
        </w:tc>
        <w:tc>
          <w:tcPr>
            <w:tcW w:w="2651" w:type="pct"/>
            <w:tcBorders>
              <w:top w:val="nil"/>
              <w:left w:val="nil"/>
              <w:bottom w:val="single" w:sz="4" w:space="0" w:color="auto"/>
              <w:right w:val="single" w:sz="4" w:space="0" w:color="auto"/>
            </w:tcBorders>
            <w:shd w:val="clear" w:color="auto" w:fill="auto"/>
            <w:vAlign w:val="center"/>
          </w:tcPr>
          <w:p w:rsidR="005D6051" w:rsidRPr="00E05A13" w:rsidRDefault="005D6051" w:rsidP="006137A6">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 xml:space="preserve">Emeklilik yatırım fonunun unvanıdır. </w:t>
            </w:r>
          </w:p>
        </w:tc>
      </w:tr>
      <w:tr w:rsidR="005D6051" w:rsidRPr="00E05A13" w:rsidTr="006137A6">
        <w:trPr>
          <w:trHeight w:val="300"/>
        </w:trPr>
        <w:tc>
          <w:tcPr>
            <w:tcW w:w="789" w:type="pct"/>
            <w:tcBorders>
              <w:top w:val="nil"/>
              <w:left w:val="single" w:sz="4" w:space="0" w:color="auto"/>
              <w:bottom w:val="single" w:sz="4" w:space="0" w:color="auto"/>
              <w:right w:val="single" w:sz="4" w:space="0" w:color="auto"/>
            </w:tcBorders>
            <w:shd w:val="clear" w:color="auto" w:fill="auto"/>
            <w:noWrap/>
            <w:vAlign w:val="center"/>
          </w:tcPr>
          <w:p w:rsidR="005D6051" w:rsidRPr="00E05A13" w:rsidRDefault="005D6051" w:rsidP="00AF0CF8">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Fon</w:t>
            </w:r>
            <w:r w:rsidR="00AF0CF8">
              <w:rPr>
                <w:rFonts w:ascii="Calibri" w:eastAsia="Times New Roman" w:hAnsi="Calibri" w:cs="Calibri"/>
                <w:color w:val="000000"/>
                <w:sz w:val="20"/>
                <w:szCs w:val="20"/>
                <w:lang w:eastAsia="tr-TR"/>
              </w:rPr>
              <w:t>PayAdet</w:t>
            </w:r>
          </w:p>
        </w:tc>
        <w:tc>
          <w:tcPr>
            <w:tcW w:w="475" w:type="pct"/>
            <w:tcBorders>
              <w:top w:val="nil"/>
              <w:left w:val="nil"/>
              <w:bottom w:val="single" w:sz="4" w:space="0" w:color="auto"/>
              <w:right w:val="single" w:sz="4" w:space="0" w:color="auto"/>
            </w:tcBorders>
            <w:shd w:val="clear" w:color="auto" w:fill="auto"/>
            <w:noWrap/>
            <w:vAlign w:val="center"/>
          </w:tcPr>
          <w:p w:rsidR="005D6051" w:rsidRPr="00E05A13" w:rsidRDefault="005D6051" w:rsidP="006137A6">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Double</w:t>
            </w:r>
          </w:p>
        </w:tc>
        <w:tc>
          <w:tcPr>
            <w:tcW w:w="652" w:type="pct"/>
            <w:tcBorders>
              <w:top w:val="nil"/>
              <w:left w:val="nil"/>
              <w:bottom w:val="single" w:sz="4" w:space="0" w:color="auto"/>
              <w:right w:val="single" w:sz="4" w:space="0" w:color="auto"/>
            </w:tcBorders>
            <w:shd w:val="clear" w:color="auto" w:fill="auto"/>
            <w:noWrap/>
            <w:vAlign w:val="center"/>
          </w:tcPr>
          <w:p w:rsidR="005D6051" w:rsidRPr="00E05A13" w:rsidRDefault="005D6051" w:rsidP="006137A6">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0,00000</w:t>
            </w:r>
          </w:p>
        </w:tc>
        <w:tc>
          <w:tcPr>
            <w:tcW w:w="433" w:type="pct"/>
            <w:tcBorders>
              <w:top w:val="nil"/>
              <w:left w:val="nil"/>
              <w:bottom w:val="single" w:sz="4" w:space="0" w:color="auto"/>
              <w:right w:val="single" w:sz="4" w:space="0" w:color="auto"/>
            </w:tcBorders>
            <w:shd w:val="clear" w:color="auto" w:fill="auto"/>
            <w:noWrap/>
          </w:tcPr>
          <w:p w:rsidR="005D6051" w:rsidRPr="00E05A13" w:rsidRDefault="005D6051" w:rsidP="006137A6">
            <w:pPr>
              <w:spacing w:after="0" w:line="240" w:lineRule="auto"/>
              <w:jc w:val="center"/>
              <w:rPr>
                <w:sz w:val="20"/>
                <w:szCs w:val="20"/>
              </w:rPr>
            </w:pPr>
            <w:r w:rsidRPr="00E05A13">
              <w:rPr>
                <w:rFonts w:ascii="Calibri" w:eastAsia="Times New Roman" w:hAnsi="Calibri" w:cs="Calibri"/>
                <w:color w:val="000000"/>
                <w:sz w:val="20"/>
                <w:szCs w:val="20"/>
                <w:lang w:eastAsia="tr-TR"/>
              </w:rPr>
              <w:t>Z</w:t>
            </w:r>
          </w:p>
        </w:tc>
        <w:tc>
          <w:tcPr>
            <w:tcW w:w="2651" w:type="pct"/>
            <w:tcBorders>
              <w:top w:val="nil"/>
              <w:left w:val="nil"/>
              <w:bottom w:val="single" w:sz="4" w:space="0" w:color="auto"/>
              <w:right w:val="single" w:sz="4" w:space="0" w:color="auto"/>
            </w:tcBorders>
            <w:shd w:val="clear" w:color="auto" w:fill="auto"/>
            <w:vAlign w:val="center"/>
          </w:tcPr>
          <w:p w:rsidR="005D6051" w:rsidRPr="00E05A13" w:rsidRDefault="005D6051" w:rsidP="006137A6">
            <w:pPr>
              <w:spacing w:after="0" w:line="240" w:lineRule="auto"/>
              <w:rPr>
                <w:rFonts w:ascii="Calibri" w:eastAsia="Times New Roman" w:hAnsi="Calibri" w:cs="Calibri"/>
                <w:color w:val="000000"/>
                <w:sz w:val="20"/>
                <w:szCs w:val="20"/>
                <w:lang w:eastAsia="tr-TR"/>
              </w:rPr>
            </w:pPr>
            <w:r>
              <w:rPr>
                <w:rFonts w:ascii="Calibri" w:eastAsia="Times New Roman" w:hAnsi="Calibri" w:cs="Calibri"/>
                <w:color w:val="000000"/>
                <w:sz w:val="20"/>
                <w:szCs w:val="20"/>
                <w:lang w:eastAsia="tr-TR"/>
              </w:rPr>
              <w:t>Fonun ilgili tarih itibarıyla birim pay değeridir.</w:t>
            </w:r>
          </w:p>
        </w:tc>
      </w:tr>
    </w:tbl>
    <w:p w:rsidR="005D6051" w:rsidRPr="005D6051" w:rsidRDefault="005D6051" w:rsidP="00AF0CF8">
      <w:pPr>
        <w:rPr>
          <w:b/>
        </w:rPr>
      </w:pPr>
    </w:p>
    <w:p w:rsidR="00B42629" w:rsidRPr="00AF0CF8" w:rsidRDefault="009344E8" w:rsidP="00091BD4">
      <w:pPr>
        <w:pStyle w:val="ListeParagraf"/>
        <w:numPr>
          <w:ilvl w:val="1"/>
          <w:numId w:val="1"/>
        </w:numPr>
        <w:ind w:left="993" w:hanging="633"/>
        <w:outlineLvl w:val="1"/>
        <w:rPr>
          <w:b/>
        </w:rPr>
      </w:pPr>
      <w:bookmarkStart w:id="449" w:name="_Toc487464220"/>
      <w:r>
        <w:rPr>
          <w:b/>
          <w:u w:val="single"/>
        </w:rPr>
        <w:t xml:space="preserve">Günlük Fon Getirileri Tablosu </w:t>
      </w:r>
      <w:r w:rsidR="00B42629">
        <w:rPr>
          <w:b/>
          <w:u w:val="single"/>
        </w:rPr>
        <w:t>(FGT)</w:t>
      </w:r>
      <w:bookmarkEnd w:id="449"/>
    </w:p>
    <w:p w:rsidR="00AF0CF8" w:rsidRPr="00BD6CB0" w:rsidRDefault="00AF0CF8" w:rsidP="00BD6CB0">
      <w:pPr>
        <w:jc w:val="both"/>
        <w:rPr>
          <w:b/>
        </w:rPr>
      </w:pPr>
      <w:r w:rsidRPr="00BD6CB0">
        <w:rPr>
          <w:b/>
        </w:rPr>
        <w:t>AMAÇ:</w:t>
      </w:r>
      <w:r>
        <w:t xml:space="preserve"> </w:t>
      </w:r>
      <w:r w:rsidRPr="00DC0665">
        <w:t xml:space="preserve">Bu tablo </w:t>
      </w:r>
      <w:r>
        <w:t xml:space="preserve">AddVICE sisteminde kayıtlı </w:t>
      </w:r>
      <w:r w:rsidR="00BD6CB0">
        <w:t>t</w:t>
      </w:r>
      <w:r>
        <w:t xml:space="preserve">üm </w:t>
      </w:r>
      <w:r w:rsidR="00BD6CB0">
        <w:t xml:space="preserve">emeklilik yatırım </w:t>
      </w:r>
      <w:r>
        <w:t>fonlar</w:t>
      </w:r>
      <w:r w:rsidR="00BD6CB0">
        <w:t>ı</w:t>
      </w:r>
      <w:r>
        <w:t xml:space="preserve"> için günlük </w:t>
      </w:r>
      <w:proofErr w:type="gramStart"/>
      <w:r>
        <w:t>periyotta</w:t>
      </w:r>
      <w:proofErr w:type="gramEnd"/>
      <w:r>
        <w:t xml:space="preserve"> oluşturulacaktır. Bu tablo sayesinde her bir </w:t>
      </w:r>
      <w:r w:rsidR="00BD6CB0">
        <w:t>emeklilik yatırım fonunun</w:t>
      </w:r>
      <w:r>
        <w:t xml:space="preserve"> günlük </w:t>
      </w:r>
      <w:r w:rsidR="00BD6CB0">
        <w:t xml:space="preserve">getirisi </w:t>
      </w:r>
      <w:r>
        <w:t>kayıt altında tutulabilecektir.</w:t>
      </w:r>
    </w:p>
    <w:tbl>
      <w:tblPr>
        <w:tblW w:w="4666" w:type="pct"/>
        <w:tblCellMar>
          <w:left w:w="70" w:type="dxa"/>
          <w:right w:w="70" w:type="dxa"/>
        </w:tblCellMar>
        <w:tblLook w:val="04A0" w:firstRow="1" w:lastRow="0" w:firstColumn="1" w:lastColumn="0" w:noHBand="0" w:noVBand="1"/>
      </w:tblPr>
      <w:tblGrid>
        <w:gridCol w:w="1544"/>
        <w:gridCol w:w="930"/>
        <w:gridCol w:w="1276"/>
        <w:gridCol w:w="847"/>
        <w:gridCol w:w="5189"/>
      </w:tblGrid>
      <w:tr w:rsidR="00B42629" w:rsidRPr="00E05A13" w:rsidTr="00614FEA">
        <w:trPr>
          <w:trHeight w:val="300"/>
          <w:tblHeader/>
        </w:trPr>
        <w:tc>
          <w:tcPr>
            <w:tcW w:w="789"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42629" w:rsidRPr="00E05A13" w:rsidRDefault="00B42629" w:rsidP="00316251">
            <w:pPr>
              <w:spacing w:after="0" w:line="240" w:lineRule="auto"/>
              <w:jc w:val="center"/>
              <w:rPr>
                <w:rFonts w:ascii="Calibri" w:eastAsia="Times New Roman" w:hAnsi="Calibri" w:cs="Calibri"/>
                <w:b/>
                <w:bCs/>
                <w:color w:val="000000"/>
                <w:sz w:val="20"/>
                <w:szCs w:val="20"/>
                <w:lang w:eastAsia="tr-TR"/>
              </w:rPr>
            </w:pPr>
            <w:r w:rsidRPr="00E05A13">
              <w:rPr>
                <w:rFonts w:ascii="Calibri" w:eastAsia="Times New Roman" w:hAnsi="Calibri" w:cs="Calibri"/>
                <w:b/>
                <w:bCs/>
                <w:color w:val="000000"/>
                <w:sz w:val="20"/>
                <w:szCs w:val="20"/>
                <w:lang w:eastAsia="tr-TR"/>
              </w:rPr>
              <w:t>Alan Adı</w:t>
            </w:r>
          </w:p>
        </w:tc>
        <w:tc>
          <w:tcPr>
            <w:tcW w:w="475" w:type="pct"/>
            <w:tcBorders>
              <w:top w:val="single" w:sz="4" w:space="0" w:color="auto"/>
              <w:left w:val="nil"/>
              <w:bottom w:val="single" w:sz="4" w:space="0" w:color="auto"/>
              <w:right w:val="single" w:sz="4" w:space="0" w:color="auto"/>
            </w:tcBorders>
            <w:shd w:val="clear" w:color="000000" w:fill="BFBFBF"/>
            <w:noWrap/>
            <w:vAlign w:val="bottom"/>
            <w:hideMark/>
          </w:tcPr>
          <w:p w:rsidR="00B42629" w:rsidRPr="00E05A13" w:rsidRDefault="00B42629" w:rsidP="00316251">
            <w:pPr>
              <w:spacing w:after="0" w:line="240" w:lineRule="auto"/>
              <w:jc w:val="center"/>
              <w:rPr>
                <w:rFonts w:ascii="Calibri" w:eastAsia="Times New Roman" w:hAnsi="Calibri" w:cs="Calibri"/>
                <w:b/>
                <w:bCs/>
                <w:color w:val="000000"/>
                <w:sz w:val="20"/>
                <w:szCs w:val="20"/>
                <w:lang w:eastAsia="tr-TR"/>
              </w:rPr>
            </w:pPr>
            <w:r w:rsidRPr="00E05A13">
              <w:rPr>
                <w:rFonts w:ascii="Calibri" w:eastAsia="Times New Roman" w:hAnsi="Calibri" w:cs="Calibri"/>
                <w:b/>
                <w:bCs/>
                <w:color w:val="000000"/>
                <w:sz w:val="20"/>
                <w:szCs w:val="20"/>
                <w:lang w:eastAsia="tr-TR"/>
              </w:rPr>
              <w:t>Veri Tipi</w:t>
            </w:r>
          </w:p>
        </w:tc>
        <w:tc>
          <w:tcPr>
            <w:tcW w:w="652" w:type="pct"/>
            <w:tcBorders>
              <w:top w:val="single" w:sz="4" w:space="0" w:color="auto"/>
              <w:left w:val="nil"/>
              <w:bottom w:val="single" w:sz="4" w:space="0" w:color="auto"/>
              <w:right w:val="single" w:sz="4" w:space="0" w:color="auto"/>
            </w:tcBorders>
            <w:shd w:val="clear" w:color="000000" w:fill="BFBFBF"/>
            <w:noWrap/>
            <w:vAlign w:val="bottom"/>
            <w:hideMark/>
          </w:tcPr>
          <w:p w:rsidR="00B42629" w:rsidRPr="00E05A13" w:rsidRDefault="00B42629" w:rsidP="00316251">
            <w:pPr>
              <w:spacing w:after="0" w:line="240" w:lineRule="auto"/>
              <w:jc w:val="center"/>
              <w:rPr>
                <w:rFonts w:ascii="Calibri" w:eastAsia="Times New Roman" w:hAnsi="Calibri" w:cs="Calibri"/>
                <w:b/>
                <w:bCs/>
                <w:color w:val="000000"/>
                <w:sz w:val="20"/>
                <w:szCs w:val="20"/>
                <w:lang w:eastAsia="tr-TR"/>
              </w:rPr>
            </w:pPr>
            <w:r w:rsidRPr="00E05A13">
              <w:rPr>
                <w:rFonts w:ascii="Calibri" w:eastAsia="Times New Roman" w:hAnsi="Calibri" w:cs="Calibri"/>
                <w:b/>
                <w:bCs/>
                <w:color w:val="000000"/>
                <w:sz w:val="20"/>
                <w:szCs w:val="20"/>
                <w:lang w:eastAsia="tr-TR"/>
              </w:rPr>
              <w:t>Veri Formatı</w:t>
            </w:r>
          </w:p>
        </w:tc>
        <w:tc>
          <w:tcPr>
            <w:tcW w:w="433" w:type="pct"/>
            <w:tcBorders>
              <w:top w:val="single" w:sz="4" w:space="0" w:color="auto"/>
              <w:left w:val="nil"/>
              <w:bottom w:val="single" w:sz="4" w:space="0" w:color="auto"/>
              <w:right w:val="single" w:sz="4" w:space="0" w:color="auto"/>
            </w:tcBorders>
            <w:shd w:val="clear" w:color="000000" w:fill="BFBFBF"/>
            <w:noWrap/>
            <w:vAlign w:val="bottom"/>
            <w:hideMark/>
          </w:tcPr>
          <w:p w:rsidR="00B42629" w:rsidRPr="00E05A13" w:rsidRDefault="00B42629" w:rsidP="00316251">
            <w:pPr>
              <w:spacing w:after="0" w:line="240" w:lineRule="auto"/>
              <w:jc w:val="center"/>
              <w:rPr>
                <w:rFonts w:ascii="Calibri" w:eastAsia="Times New Roman" w:hAnsi="Calibri" w:cs="Calibri"/>
                <w:b/>
                <w:bCs/>
                <w:color w:val="000000"/>
                <w:sz w:val="20"/>
                <w:szCs w:val="20"/>
                <w:lang w:eastAsia="tr-TR"/>
              </w:rPr>
            </w:pPr>
            <w:r w:rsidRPr="00E05A13">
              <w:rPr>
                <w:rFonts w:ascii="Calibri" w:eastAsia="Times New Roman" w:hAnsi="Calibri" w:cs="Calibri"/>
                <w:b/>
                <w:bCs/>
                <w:color w:val="000000"/>
                <w:sz w:val="20"/>
                <w:szCs w:val="20"/>
                <w:lang w:eastAsia="tr-TR"/>
              </w:rPr>
              <w:t>Zorunlu</w:t>
            </w:r>
          </w:p>
        </w:tc>
        <w:tc>
          <w:tcPr>
            <w:tcW w:w="2651" w:type="pct"/>
            <w:tcBorders>
              <w:top w:val="single" w:sz="4" w:space="0" w:color="auto"/>
              <w:left w:val="nil"/>
              <w:bottom w:val="single" w:sz="4" w:space="0" w:color="auto"/>
              <w:right w:val="single" w:sz="4" w:space="0" w:color="auto"/>
            </w:tcBorders>
            <w:shd w:val="clear" w:color="000000" w:fill="BFBFBF"/>
            <w:noWrap/>
            <w:vAlign w:val="bottom"/>
            <w:hideMark/>
          </w:tcPr>
          <w:p w:rsidR="00B42629" w:rsidRPr="00E05A13" w:rsidRDefault="00B42629" w:rsidP="00316251">
            <w:pPr>
              <w:spacing w:after="0" w:line="240" w:lineRule="auto"/>
              <w:jc w:val="center"/>
              <w:rPr>
                <w:rFonts w:ascii="Calibri" w:eastAsia="Times New Roman" w:hAnsi="Calibri" w:cs="Calibri"/>
                <w:b/>
                <w:bCs/>
                <w:color w:val="000000"/>
                <w:sz w:val="20"/>
                <w:szCs w:val="20"/>
                <w:lang w:eastAsia="tr-TR"/>
              </w:rPr>
            </w:pPr>
            <w:r w:rsidRPr="00E05A13">
              <w:rPr>
                <w:rFonts w:ascii="Calibri" w:eastAsia="Times New Roman" w:hAnsi="Calibri" w:cs="Calibri"/>
                <w:b/>
                <w:bCs/>
                <w:color w:val="000000"/>
                <w:sz w:val="20"/>
                <w:szCs w:val="20"/>
                <w:lang w:eastAsia="tr-TR"/>
              </w:rPr>
              <w:t>Açıklama</w:t>
            </w:r>
          </w:p>
        </w:tc>
      </w:tr>
      <w:tr w:rsidR="00B42629" w:rsidRPr="00E05A13" w:rsidTr="00614FEA">
        <w:trPr>
          <w:trHeight w:val="300"/>
        </w:trPr>
        <w:tc>
          <w:tcPr>
            <w:tcW w:w="789" w:type="pct"/>
            <w:tcBorders>
              <w:top w:val="nil"/>
              <w:left w:val="single" w:sz="4" w:space="0" w:color="auto"/>
              <w:bottom w:val="single" w:sz="4" w:space="0" w:color="auto"/>
              <w:right w:val="single" w:sz="4" w:space="0" w:color="auto"/>
            </w:tcBorders>
            <w:shd w:val="clear" w:color="auto" w:fill="auto"/>
            <w:noWrap/>
            <w:vAlign w:val="center"/>
          </w:tcPr>
          <w:p w:rsidR="00B42629" w:rsidRPr="00E05A13" w:rsidRDefault="00B42629" w:rsidP="00316251">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Tarih</w:t>
            </w:r>
          </w:p>
        </w:tc>
        <w:tc>
          <w:tcPr>
            <w:tcW w:w="475" w:type="pct"/>
            <w:tcBorders>
              <w:top w:val="nil"/>
              <w:left w:val="nil"/>
              <w:bottom w:val="single" w:sz="4" w:space="0" w:color="auto"/>
              <w:right w:val="single" w:sz="4" w:space="0" w:color="auto"/>
            </w:tcBorders>
            <w:shd w:val="clear" w:color="auto" w:fill="auto"/>
            <w:noWrap/>
            <w:vAlign w:val="center"/>
          </w:tcPr>
          <w:p w:rsidR="00B42629" w:rsidRPr="00E05A13" w:rsidRDefault="00B42629" w:rsidP="00316251">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D(14)</w:t>
            </w:r>
          </w:p>
        </w:tc>
        <w:tc>
          <w:tcPr>
            <w:tcW w:w="652" w:type="pct"/>
            <w:tcBorders>
              <w:top w:val="nil"/>
              <w:left w:val="nil"/>
              <w:bottom w:val="single" w:sz="4" w:space="0" w:color="auto"/>
              <w:right w:val="single" w:sz="4" w:space="0" w:color="auto"/>
            </w:tcBorders>
            <w:shd w:val="clear" w:color="auto" w:fill="auto"/>
            <w:noWrap/>
            <w:vAlign w:val="center"/>
          </w:tcPr>
          <w:p w:rsidR="00B42629" w:rsidRPr="00E05A13" w:rsidRDefault="00614FEA" w:rsidP="00614FEA">
            <w:pPr>
              <w:spacing w:after="0" w:line="240" w:lineRule="auto"/>
              <w:jc w:val="center"/>
              <w:rPr>
                <w:rFonts w:ascii="Calibri" w:eastAsia="Times New Roman" w:hAnsi="Calibri" w:cs="Calibri"/>
                <w:color w:val="000000"/>
                <w:sz w:val="20"/>
                <w:szCs w:val="20"/>
                <w:lang w:eastAsia="tr-TR"/>
              </w:rPr>
            </w:pPr>
            <w:r>
              <w:rPr>
                <w:rFonts w:ascii="Calibri" w:eastAsia="Times New Roman" w:hAnsi="Calibri" w:cs="Calibri"/>
                <w:color w:val="000000"/>
                <w:sz w:val="20"/>
                <w:szCs w:val="20"/>
                <w:lang w:eastAsia="tr-TR"/>
              </w:rPr>
              <w:t>YYYYAAGG</w:t>
            </w:r>
          </w:p>
        </w:tc>
        <w:tc>
          <w:tcPr>
            <w:tcW w:w="433" w:type="pct"/>
            <w:tcBorders>
              <w:top w:val="nil"/>
              <w:left w:val="nil"/>
              <w:bottom w:val="single" w:sz="4" w:space="0" w:color="auto"/>
              <w:right w:val="single" w:sz="4" w:space="0" w:color="auto"/>
            </w:tcBorders>
            <w:shd w:val="clear" w:color="auto" w:fill="auto"/>
            <w:noWrap/>
            <w:vAlign w:val="center"/>
          </w:tcPr>
          <w:p w:rsidR="00B42629" w:rsidRPr="00E05A13" w:rsidRDefault="00B42629" w:rsidP="00316251">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Z</w:t>
            </w:r>
          </w:p>
        </w:tc>
        <w:tc>
          <w:tcPr>
            <w:tcW w:w="2651" w:type="pct"/>
            <w:tcBorders>
              <w:top w:val="nil"/>
              <w:left w:val="nil"/>
              <w:bottom w:val="single" w:sz="4" w:space="0" w:color="auto"/>
              <w:right w:val="single" w:sz="4" w:space="0" w:color="auto"/>
            </w:tcBorders>
            <w:shd w:val="clear" w:color="auto" w:fill="auto"/>
            <w:vAlign w:val="center"/>
          </w:tcPr>
          <w:p w:rsidR="00B42629" w:rsidRPr="00E05A13" w:rsidRDefault="00B42629" w:rsidP="00316251">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 xml:space="preserve"> </w:t>
            </w:r>
          </w:p>
        </w:tc>
      </w:tr>
      <w:tr w:rsidR="00E05A13" w:rsidRPr="00E05A13" w:rsidTr="00614FEA">
        <w:trPr>
          <w:trHeight w:val="300"/>
        </w:trPr>
        <w:tc>
          <w:tcPr>
            <w:tcW w:w="789" w:type="pct"/>
            <w:tcBorders>
              <w:top w:val="nil"/>
              <w:left w:val="single" w:sz="4" w:space="0" w:color="auto"/>
              <w:bottom w:val="single" w:sz="4" w:space="0" w:color="auto"/>
              <w:right w:val="single" w:sz="4" w:space="0" w:color="auto"/>
            </w:tcBorders>
            <w:shd w:val="clear" w:color="auto" w:fill="auto"/>
            <w:noWrap/>
            <w:vAlign w:val="center"/>
          </w:tcPr>
          <w:p w:rsidR="00E05A13" w:rsidRPr="00E05A13" w:rsidRDefault="00E05A13" w:rsidP="00E05A13">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FonKod</w:t>
            </w:r>
          </w:p>
        </w:tc>
        <w:tc>
          <w:tcPr>
            <w:tcW w:w="475" w:type="pct"/>
            <w:tcBorders>
              <w:top w:val="nil"/>
              <w:left w:val="nil"/>
              <w:bottom w:val="single" w:sz="4" w:space="0" w:color="auto"/>
              <w:right w:val="single" w:sz="4" w:space="0" w:color="auto"/>
            </w:tcBorders>
            <w:shd w:val="clear" w:color="auto" w:fill="auto"/>
            <w:noWrap/>
            <w:vAlign w:val="center"/>
          </w:tcPr>
          <w:p w:rsidR="00E05A13" w:rsidRPr="00E05A13" w:rsidRDefault="00E05A13" w:rsidP="009344E8">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C(3)</w:t>
            </w:r>
          </w:p>
        </w:tc>
        <w:tc>
          <w:tcPr>
            <w:tcW w:w="652" w:type="pct"/>
            <w:tcBorders>
              <w:top w:val="nil"/>
              <w:left w:val="nil"/>
              <w:bottom w:val="single" w:sz="4" w:space="0" w:color="auto"/>
              <w:right w:val="single" w:sz="4" w:space="0" w:color="auto"/>
            </w:tcBorders>
            <w:shd w:val="clear" w:color="auto" w:fill="auto"/>
            <w:noWrap/>
            <w:vAlign w:val="center"/>
          </w:tcPr>
          <w:p w:rsidR="00E05A13" w:rsidRPr="00E05A13" w:rsidRDefault="00E05A13" w:rsidP="009344E8">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XXX</w:t>
            </w:r>
          </w:p>
        </w:tc>
        <w:tc>
          <w:tcPr>
            <w:tcW w:w="433" w:type="pct"/>
            <w:tcBorders>
              <w:top w:val="nil"/>
              <w:left w:val="nil"/>
              <w:bottom w:val="single" w:sz="4" w:space="0" w:color="auto"/>
              <w:right w:val="single" w:sz="4" w:space="0" w:color="auto"/>
            </w:tcBorders>
            <w:shd w:val="clear" w:color="auto" w:fill="auto"/>
            <w:noWrap/>
            <w:vAlign w:val="center"/>
          </w:tcPr>
          <w:p w:rsidR="00E05A13" w:rsidRPr="00E05A13" w:rsidRDefault="00E05A13" w:rsidP="009344E8">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Z</w:t>
            </w:r>
          </w:p>
        </w:tc>
        <w:tc>
          <w:tcPr>
            <w:tcW w:w="2651" w:type="pct"/>
            <w:tcBorders>
              <w:top w:val="nil"/>
              <w:left w:val="nil"/>
              <w:bottom w:val="single" w:sz="4" w:space="0" w:color="auto"/>
              <w:right w:val="single" w:sz="4" w:space="0" w:color="auto"/>
            </w:tcBorders>
            <w:shd w:val="clear" w:color="auto" w:fill="auto"/>
            <w:vAlign w:val="center"/>
          </w:tcPr>
          <w:p w:rsidR="00E05A13" w:rsidRPr="00E05A13" w:rsidRDefault="00E05A13" w:rsidP="00E05A13">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Emeklilik yatırım fonunun SPK nezdinde tutulan fon kodudur.</w:t>
            </w:r>
          </w:p>
        </w:tc>
      </w:tr>
      <w:tr w:rsidR="00E05A13" w:rsidRPr="00E05A13" w:rsidTr="00614FEA">
        <w:trPr>
          <w:trHeight w:val="300"/>
        </w:trPr>
        <w:tc>
          <w:tcPr>
            <w:tcW w:w="789" w:type="pct"/>
            <w:tcBorders>
              <w:top w:val="nil"/>
              <w:left w:val="single" w:sz="4" w:space="0" w:color="auto"/>
              <w:bottom w:val="single" w:sz="4" w:space="0" w:color="auto"/>
              <w:right w:val="single" w:sz="4" w:space="0" w:color="auto"/>
            </w:tcBorders>
            <w:shd w:val="clear" w:color="auto" w:fill="auto"/>
            <w:noWrap/>
            <w:vAlign w:val="center"/>
          </w:tcPr>
          <w:p w:rsidR="00E05A13" w:rsidRPr="00E05A13" w:rsidRDefault="00E05A13" w:rsidP="00E05A13">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FonUnvan</w:t>
            </w:r>
          </w:p>
        </w:tc>
        <w:tc>
          <w:tcPr>
            <w:tcW w:w="475" w:type="pct"/>
            <w:tcBorders>
              <w:top w:val="nil"/>
              <w:left w:val="nil"/>
              <w:bottom w:val="single" w:sz="4" w:space="0" w:color="auto"/>
              <w:right w:val="single" w:sz="4" w:space="0" w:color="auto"/>
            </w:tcBorders>
            <w:shd w:val="clear" w:color="auto" w:fill="auto"/>
            <w:noWrap/>
            <w:vAlign w:val="center"/>
          </w:tcPr>
          <w:p w:rsidR="00E05A13" w:rsidRPr="00E05A13" w:rsidRDefault="00E05A13" w:rsidP="009344E8">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C(150)</w:t>
            </w:r>
          </w:p>
        </w:tc>
        <w:tc>
          <w:tcPr>
            <w:tcW w:w="652" w:type="pct"/>
            <w:tcBorders>
              <w:top w:val="nil"/>
              <w:left w:val="nil"/>
              <w:bottom w:val="single" w:sz="4" w:space="0" w:color="auto"/>
              <w:right w:val="single" w:sz="4" w:space="0" w:color="auto"/>
            </w:tcBorders>
            <w:shd w:val="clear" w:color="auto" w:fill="auto"/>
            <w:noWrap/>
            <w:vAlign w:val="center"/>
          </w:tcPr>
          <w:p w:rsidR="00E05A13" w:rsidRPr="00E05A13" w:rsidRDefault="00E05A13" w:rsidP="009344E8">
            <w:pPr>
              <w:spacing w:after="0" w:line="240" w:lineRule="auto"/>
              <w:jc w:val="center"/>
              <w:rPr>
                <w:rFonts w:ascii="Calibri" w:eastAsia="Times New Roman" w:hAnsi="Calibri" w:cs="Calibri"/>
                <w:color w:val="000000"/>
                <w:sz w:val="20"/>
                <w:szCs w:val="20"/>
                <w:lang w:eastAsia="tr-TR"/>
              </w:rPr>
            </w:pPr>
            <w:proofErr w:type="gramStart"/>
            <w:r w:rsidRPr="00E05A13">
              <w:rPr>
                <w:rFonts w:ascii="Calibri" w:eastAsia="Times New Roman" w:hAnsi="Calibri" w:cs="Calibri"/>
                <w:color w:val="000000"/>
                <w:sz w:val="20"/>
                <w:szCs w:val="20"/>
                <w:lang w:eastAsia="tr-TR"/>
              </w:rPr>
              <w:t>XXX…XXX</w:t>
            </w:r>
            <w:proofErr w:type="gramEnd"/>
          </w:p>
        </w:tc>
        <w:tc>
          <w:tcPr>
            <w:tcW w:w="433" w:type="pct"/>
            <w:tcBorders>
              <w:top w:val="nil"/>
              <w:left w:val="nil"/>
              <w:bottom w:val="single" w:sz="4" w:space="0" w:color="auto"/>
              <w:right w:val="single" w:sz="4" w:space="0" w:color="auto"/>
            </w:tcBorders>
            <w:shd w:val="clear" w:color="auto" w:fill="auto"/>
            <w:noWrap/>
          </w:tcPr>
          <w:p w:rsidR="00E05A13" w:rsidRPr="00E05A13" w:rsidRDefault="00E05A13" w:rsidP="00785748">
            <w:pPr>
              <w:spacing w:after="0" w:line="240" w:lineRule="auto"/>
              <w:jc w:val="center"/>
              <w:rPr>
                <w:sz w:val="20"/>
                <w:szCs w:val="20"/>
              </w:rPr>
            </w:pPr>
            <w:r w:rsidRPr="00E05A13">
              <w:rPr>
                <w:rFonts w:ascii="Calibri" w:eastAsia="Times New Roman" w:hAnsi="Calibri" w:cs="Calibri"/>
                <w:color w:val="000000"/>
                <w:sz w:val="20"/>
                <w:szCs w:val="20"/>
                <w:lang w:eastAsia="tr-TR"/>
              </w:rPr>
              <w:t>Z</w:t>
            </w:r>
          </w:p>
        </w:tc>
        <w:tc>
          <w:tcPr>
            <w:tcW w:w="2651" w:type="pct"/>
            <w:tcBorders>
              <w:top w:val="nil"/>
              <w:left w:val="nil"/>
              <w:bottom w:val="single" w:sz="4" w:space="0" w:color="auto"/>
              <w:right w:val="single" w:sz="4" w:space="0" w:color="auto"/>
            </w:tcBorders>
            <w:shd w:val="clear" w:color="auto" w:fill="auto"/>
            <w:vAlign w:val="center"/>
          </w:tcPr>
          <w:p w:rsidR="00E05A13" w:rsidRPr="00E05A13" w:rsidRDefault="00E05A13" w:rsidP="00E05A13">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 xml:space="preserve">Emeklilik yatırım fonunun unvanıdır. </w:t>
            </w:r>
          </w:p>
        </w:tc>
      </w:tr>
      <w:tr w:rsidR="00E05A13" w:rsidRPr="00E05A13" w:rsidTr="00614FEA">
        <w:trPr>
          <w:trHeight w:val="300"/>
        </w:trPr>
        <w:tc>
          <w:tcPr>
            <w:tcW w:w="789" w:type="pct"/>
            <w:tcBorders>
              <w:top w:val="nil"/>
              <w:left w:val="single" w:sz="4" w:space="0" w:color="auto"/>
              <w:bottom w:val="single" w:sz="4" w:space="0" w:color="auto"/>
              <w:right w:val="single" w:sz="4" w:space="0" w:color="auto"/>
            </w:tcBorders>
            <w:shd w:val="clear" w:color="auto" w:fill="auto"/>
            <w:noWrap/>
            <w:vAlign w:val="center"/>
          </w:tcPr>
          <w:p w:rsidR="00E05A13" w:rsidRPr="00E05A13" w:rsidRDefault="00E05A13" w:rsidP="00E05A13">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FonBirPayDeger</w:t>
            </w:r>
          </w:p>
        </w:tc>
        <w:tc>
          <w:tcPr>
            <w:tcW w:w="475" w:type="pct"/>
            <w:tcBorders>
              <w:top w:val="nil"/>
              <w:left w:val="nil"/>
              <w:bottom w:val="single" w:sz="4" w:space="0" w:color="auto"/>
              <w:right w:val="single" w:sz="4" w:space="0" w:color="auto"/>
            </w:tcBorders>
            <w:shd w:val="clear" w:color="auto" w:fill="auto"/>
            <w:noWrap/>
            <w:vAlign w:val="center"/>
          </w:tcPr>
          <w:p w:rsidR="00E05A13" w:rsidRPr="00E05A13" w:rsidRDefault="00E05A13" w:rsidP="00A4423D">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Double</w:t>
            </w:r>
          </w:p>
        </w:tc>
        <w:tc>
          <w:tcPr>
            <w:tcW w:w="652" w:type="pct"/>
            <w:tcBorders>
              <w:top w:val="nil"/>
              <w:left w:val="nil"/>
              <w:bottom w:val="single" w:sz="4" w:space="0" w:color="auto"/>
              <w:right w:val="single" w:sz="4" w:space="0" w:color="auto"/>
            </w:tcBorders>
            <w:shd w:val="clear" w:color="auto" w:fill="auto"/>
            <w:noWrap/>
            <w:vAlign w:val="center"/>
          </w:tcPr>
          <w:p w:rsidR="00E05A13" w:rsidRPr="00E05A13" w:rsidRDefault="00E05A13" w:rsidP="00A4423D">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0,00000</w:t>
            </w:r>
          </w:p>
        </w:tc>
        <w:tc>
          <w:tcPr>
            <w:tcW w:w="433" w:type="pct"/>
            <w:tcBorders>
              <w:top w:val="nil"/>
              <w:left w:val="nil"/>
              <w:bottom w:val="single" w:sz="4" w:space="0" w:color="auto"/>
              <w:right w:val="single" w:sz="4" w:space="0" w:color="auto"/>
            </w:tcBorders>
            <w:shd w:val="clear" w:color="auto" w:fill="auto"/>
            <w:noWrap/>
          </w:tcPr>
          <w:p w:rsidR="00E05A13" w:rsidRPr="00E05A13" w:rsidRDefault="00E05A13" w:rsidP="00785748">
            <w:pPr>
              <w:spacing w:after="0" w:line="240" w:lineRule="auto"/>
              <w:jc w:val="center"/>
              <w:rPr>
                <w:sz w:val="20"/>
                <w:szCs w:val="20"/>
              </w:rPr>
            </w:pPr>
            <w:r w:rsidRPr="00E05A13">
              <w:rPr>
                <w:rFonts w:ascii="Calibri" w:eastAsia="Times New Roman" w:hAnsi="Calibri" w:cs="Calibri"/>
                <w:color w:val="000000"/>
                <w:sz w:val="20"/>
                <w:szCs w:val="20"/>
                <w:lang w:eastAsia="tr-TR"/>
              </w:rPr>
              <w:t>Z</w:t>
            </w:r>
          </w:p>
        </w:tc>
        <w:tc>
          <w:tcPr>
            <w:tcW w:w="2651" w:type="pct"/>
            <w:tcBorders>
              <w:top w:val="nil"/>
              <w:left w:val="nil"/>
              <w:bottom w:val="single" w:sz="4" w:space="0" w:color="auto"/>
              <w:right w:val="single" w:sz="4" w:space="0" w:color="auto"/>
            </w:tcBorders>
            <w:shd w:val="clear" w:color="auto" w:fill="auto"/>
            <w:vAlign w:val="center"/>
          </w:tcPr>
          <w:p w:rsidR="00E05A13" w:rsidRPr="00E05A13" w:rsidRDefault="00E05A13" w:rsidP="00316251">
            <w:pPr>
              <w:spacing w:after="0" w:line="240" w:lineRule="auto"/>
              <w:rPr>
                <w:rFonts w:ascii="Calibri" w:eastAsia="Times New Roman" w:hAnsi="Calibri" w:cs="Calibri"/>
                <w:color w:val="000000"/>
                <w:sz w:val="20"/>
                <w:szCs w:val="20"/>
                <w:lang w:eastAsia="tr-TR"/>
              </w:rPr>
            </w:pPr>
            <w:r>
              <w:rPr>
                <w:rFonts w:ascii="Calibri" w:eastAsia="Times New Roman" w:hAnsi="Calibri" w:cs="Calibri"/>
                <w:color w:val="000000"/>
                <w:sz w:val="20"/>
                <w:szCs w:val="20"/>
                <w:lang w:eastAsia="tr-TR"/>
              </w:rPr>
              <w:t>Fonun ilgili tarih itibarıyla birim pay değeridir.</w:t>
            </w:r>
          </w:p>
        </w:tc>
      </w:tr>
      <w:tr w:rsidR="00E05A13" w:rsidRPr="00E05A13" w:rsidTr="00614FEA">
        <w:trPr>
          <w:trHeight w:val="300"/>
        </w:trPr>
        <w:tc>
          <w:tcPr>
            <w:tcW w:w="789" w:type="pct"/>
            <w:tcBorders>
              <w:top w:val="nil"/>
              <w:left w:val="single" w:sz="4" w:space="0" w:color="auto"/>
              <w:bottom w:val="single" w:sz="4" w:space="0" w:color="auto"/>
              <w:right w:val="single" w:sz="4" w:space="0" w:color="auto"/>
            </w:tcBorders>
            <w:shd w:val="clear" w:color="auto" w:fill="auto"/>
            <w:noWrap/>
            <w:vAlign w:val="center"/>
          </w:tcPr>
          <w:p w:rsidR="00E05A13" w:rsidRPr="00E05A13" w:rsidRDefault="00E05A13" w:rsidP="00E05A13">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GunlukGetiri</w:t>
            </w:r>
          </w:p>
        </w:tc>
        <w:tc>
          <w:tcPr>
            <w:tcW w:w="475" w:type="pct"/>
            <w:tcBorders>
              <w:top w:val="nil"/>
              <w:left w:val="nil"/>
              <w:bottom w:val="single" w:sz="4" w:space="0" w:color="auto"/>
              <w:right w:val="single" w:sz="4" w:space="0" w:color="auto"/>
            </w:tcBorders>
            <w:shd w:val="clear" w:color="auto" w:fill="auto"/>
            <w:noWrap/>
            <w:vAlign w:val="center"/>
          </w:tcPr>
          <w:p w:rsidR="00E05A13" w:rsidRPr="00E05A13" w:rsidRDefault="00E05A13" w:rsidP="00A4423D">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Double</w:t>
            </w:r>
          </w:p>
        </w:tc>
        <w:tc>
          <w:tcPr>
            <w:tcW w:w="652" w:type="pct"/>
            <w:tcBorders>
              <w:top w:val="nil"/>
              <w:left w:val="nil"/>
              <w:bottom w:val="single" w:sz="4" w:space="0" w:color="auto"/>
              <w:right w:val="single" w:sz="4" w:space="0" w:color="auto"/>
            </w:tcBorders>
            <w:shd w:val="clear" w:color="auto" w:fill="auto"/>
            <w:noWrap/>
            <w:vAlign w:val="center"/>
          </w:tcPr>
          <w:p w:rsidR="00E05A13" w:rsidRPr="00E05A13" w:rsidRDefault="00E05A13" w:rsidP="00A4423D">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0,00000</w:t>
            </w:r>
          </w:p>
        </w:tc>
        <w:tc>
          <w:tcPr>
            <w:tcW w:w="433" w:type="pct"/>
            <w:tcBorders>
              <w:top w:val="nil"/>
              <w:left w:val="nil"/>
              <w:bottom w:val="single" w:sz="4" w:space="0" w:color="auto"/>
              <w:right w:val="single" w:sz="4" w:space="0" w:color="auto"/>
            </w:tcBorders>
            <w:shd w:val="clear" w:color="auto" w:fill="auto"/>
            <w:noWrap/>
            <w:vAlign w:val="center"/>
          </w:tcPr>
          <w:p w:rsidR="00E05A13" w:rsidRPr="00E05A13" w:rsidRDefault="00E05A13" w:rsidP="00316251">
            <w:pPr>
              <w:spacing w:after="0" w:line="240" w:lineRule="auto"/>
              <w:jc w:val="center"/>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Z</w:t>
            </w:r>
          </w:p>
        </w:tc>
        <w:tc>
          <w:tcPr>
            <w:tcW w:w="2651" w:type="pct"/>
            <w:tcBorders>
              <w:top w:val="nil"/>
              <w:left w:val="nil"/>
              <w:bottom w:val="single" w:sz="4" w:space="0" w:color="auto"/>
              <w:right w:val="single" w:sz="4" w:space="0" w:color="auto"/>
            </w:tcBorders>
            <w:shd w:val="clear" w:color="auto" w:fill="auto"/>
            <w:vAlign w:val="center"/>
          </w:tcPr>
          <w:p w:rsidR="00E05A13" w:rsidRPr="00E05A13" w:rsidRDefault="00E05A13" w:rsidP="00E05A13">
            <w:pPr>
              <w:spacing w:after="0" w:line="240" w:lineRule="auto"/>
              <w:rPr>
                <w:rFonts w:ascii="Calibri" w:eastAsia="Times New Roman" w:hAnsi="Calibri" w:cs="Calibri"/>
                <w:color w:val="000000"/>
                <w:sz w:val="20"/>
                <w:szCs w:val="20"/>
                <w:lang w:eastAsia="tr-TR"/>
              </w:rPr>
            </w:pPr>
            <w:r w:rsidRPr="00E05A13">
              <w:rPr>
                <w:rFonts w:ascii="Calibri" w:eastAsia="Times New Roman" w:hAnsi="Calibri" w:cs="Calibri"/>
                <w:color w:val="000000"/>
                <w:sz w:val="20"/>
                <w:szCs w:val="20"/>
                <w:lang w:eastAsia="tr-TR"/>
              </w:rPr>
              <w:t xml:space="preserve"> </w:t>
            </w:r>
            <w:r>
              <w:rPr>
                <w:rFonts w:ascii="Calibri" w:eastAsia="Times New Roman" w:hAnsi="Calibri" w:cs="Calibri"/>
                <w:color w:val="000000"/>
                <w:sz w:val="20"/>
                <w:szCs w:val="20"/>
                <w:lang w:eastAsia="tr-TR"/>
              </w:rPr>
              <w:t>Fonun bir önceki günde elde ettiği getiri oranıdır.</w:t>
            </w:r>
          </w:p>
        </w:tc>
      </w:tr>
    </w:tbl>
    <w:p w:rsidR="006C1B11" w:rsidRDefault="006C1B11">
      <w:pPr>
        <w:rPr>
          <w:b/>
        </w:rPr>
      </w:pPr>
    </w:p>
    <w:p w:rsidR="00BD6CB0" w:rsidRDefault="00BD6CB0">
      <w:pPr>
        <w:rPr>
          <w:b/>
        </w:rPr>
      </w:pPr>
    </w:p>
    <w:p w:rsidR="005B2CCF" w:rsidRDefault="009344E8" w:rsidP="00091BD4">
      <w:pPr>
        <w:pStyle w:val="ListeParagraf"/>
        <w:numPr>
          <w:ilvl w:val="1"/>
          <w:numId w:val="1"/>
        </w:numPr>
        <w:ind w:left="993" w:hanging="633"/>
        <w:outlineLvl w:val="1"/>
        <w:rPr>
          <w:b/>
          <w:u w:val="single"/>
        </w:rPr>
      </w:pPr>
      <w:bookmarkStart w:id="450" w:name="_Toc487464221"/>
      <w:r w:rsidRPr="002338EC">
        <w:rPr>
          <w:b/>
          <w:u w:val="single"/>
        </w:rPr>
        <w:t>Rapor</w:t>
      </w:r>
      <w:r w:rsidR="00740C4A">
        <w:rPr>
          <w:b/>
          <w:u w:val="single"/>
        </w:rPr>
        <w:t xml:space="preserve"> Oluşturma ve Gönderim Kayıt</w:t>
      </w:r>
      <w:r w:rsidRPr="002338EC">
        <w:rPr>
          <w:b/>
          <w:u w:val="single"/>
        </w:rPr>
        <w:t xml:space="preserve"> Tablosu</w:t>
      </w:r>
      <w:r w:rsidR="00740C4A">
        <w:rPr>
          <w:b/>
          <w:u w:val="single"/>
        </w:rPr>
        <w:t xml:space="preserve"> (ROG)</w:t>
      </w:r>
      <w:bookmarkEnd w:id="450"/>
    </w:p>
    <w:p w:rsidR="00BD6CB0" w:rsidRPr="00BD6CB0" w:rsidRDefault="00BD6CB0" w:rsidP="00BD6CB0">
      <w:pPr>
        <w:jc w:val="both"/>
        <w:rPr>
          <w:b/>
        </w:rPr>
      </w:pPr>
      <w:r w:rsidRPr="00BD6CB0">
        <w:rPr>
          <w:b/>
        </w:rPr>
        <w:t>AMAÇ:</w:t>
      </w:r>
      <w:r>
        <w:t xml:space="preserve"> Bu tablo katılımcı için oluşturulan raporlara dair temel bilgileri barındıracaktır. Özellikle katılımcı için oluşturulmuş bir raporun gönderilip gönderilmediği ve hangi tarihte gönderildiği bu tablo üzerinden takip edilecektir.</w:t>
      </w:r>
    </w:p>
    <w:tbl>
      <w:tblPr>
        <w:tblW w:w="4697" w:type="pct"/>
        <w:tblCellMar>
          <w:left w:w="70" w:type="dxa"/>
          <w:right w:w="70" w:type="dxa"/>
        </w:tblCellMar>
        <w:tblLook w:val="04A0" w:firstRow="1" w:lastRow="0" w:firstColumn="1" w:lastColumn="0" w:noHBand="0" w:noVBand="1"/>
      </w:tblPr>
      <w:tblGrid>
        <w:gridCol w:w="1354"/>
        <w:gridCol w:w="926"/>
        <w:gridCol w:w="1722"/>
        <w:gridCol w:w="957"/>
        <w:gridCol w:w="4892"/>
      </w:tblGrid>
      <w:tr w:rsidR="00614FEA" w:rsidRPr="00614FEA" w:rsidTr="00381182">
        <w:trPr>
          <w:trHeight w:val="300"/>
          <w:tblHeader/>
        </w:trPr>
        <w:tc>
          <w:tcPr>
            <w:tcW w:w="679"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B2CCF" w:rsidRPr="00614FEA" w:rsidRDefault="005B2CCF" w:rsidP="005B2CCF">
            <w:pPr>
              <w:spacing w:after="0" w:line="240" w:lineRule="auto"/>
              <w:jc w:val="center"/>
              <w:rPr>
                <w:rFonts w:ascii="Calibri" w:eastAsia="Times New Roman" w:hAnsi="Calibri" w:cs="Calibri"/>
                <w:b/>
                <w:bCs/>
                <w:color w:val="000000"/>
                <w:sz w:val="20"/>
                <w:szCs w:val="20"/>
                <w:lang w:eastAsia="tr-TR"/>
              </w:rPr>
            </w:pPr>
            <w:r w:rsidRPr="00614FEA">
              <w:rPr>
                <w:rFonts w:ascii="Calibri" w:eastAsia="Times New Roman" w:hAnsi="Calibri" w:cs="Calibri"/>
                <w:b/>
                <w:bCs/>
                <w:color w:val="000000"/>
                <w:sz w:val="20"/>
                <w:szCs w:val="20"/>
                <w:lang w:eastAsia="tr-TR"/>
              </w:rPr>
              <w:t>Alan Adı</w:t>
            </w:r>
          </w:p>
        </w:tc>
        <w:tc>
          <w:tcPr>
            <w:tcW w:w="472" w:type="pct"/>
            <w:tcBorders>
              <w:top w:val="single" w:sz="4" w:space="0" w:color="auto"/>
              <w:left w:val="nil"/>
              <w:bottom w:val="single" w:sz="4" w:space="0" w:color="auto"/>
              <w:right w:val="single" w:sz="4" w:space="0" w:color="auto"/>
            </w:tcBorders>
            <w:shd w:val="clear" w:color="000000" w:fill="BFBFBF"/>
            <w:noWrap/>
            <w:vAlign w:val="bottom"/>
            <w:hideMark/>
          </w:tcPr>
          <w:p w:rsidR="005B2CCF" w:rsidRPr="00614FEA" w:rsidRDefault="005B2CCF" w:rsidP="005B2CCF">
            <w:pPr>
              <w:spacing w:after="0" w:line="240" w:lineRule="auto"/>
              <w:jc w:val="center"/>
              <w:rPr>
                <w:rFonts w:ascii="Calibri" w:eastAsia="Times New Roman" w:hAnsi="Calibri" w:cs="Calibri"/>
                <w:b/>
                <w:bCs/>
                <w:color w:val="000000"/>
                <w:sz w:val="20"/>
                <w:szCs w:val="20"/>
                <w:lang w:eastAsia="tr-TR"/>
              </w:rPr>
            </w:pPr>
            <w:r w:rsidRPr="00614FEA">
              <w:rPr>
                <w:rFonts w:ascii="Calibri" w:eastAsia="Times New Roman" w:hAnsi="Calibri" w:cs="Calibri"/>
                <w:b/>
                <w:bCs/>
                <w:color w:val="000000"/>
                <w:sz w:val="20"/>
                <w:szCs w:val="20"/>
                <w:lang w:eastAsia="tr-TR"/>
              </w:rPr>
              <w:t>Veri Tipi</w:t>
            </w:r>
          </w:p>
        </w:tc>
        <w:tc>
          <w:tcPr>
            <w:tcW w:w="876" w:type="pct"/>
            <w:tcBorders>
              <w:top w:val="single" w:sz="4" w:space="0" w:color="auto"/>
              <w:left w:val="nil"/>
              <w:bottom w:val="single" w:sz="4" w:space="0" w:color="auto"/>
              <w:right w:val="single" w:sz="4" w:space="0" w:color="auto"/>
            </w:tcBorders>
            <w:shd w:val="clear" w:color="000000" w:fill="BFBFBF"/>
            <w:noWrap/>
            <w:vAlign w:val="bottom"/>
            <w:hideMark/>
          </w:tcPr>
          <w:p w:rsidR="005B2CCF" w:rsidRPr="00614FEA" w:rsidRDefault="005B2CCF" w:rsidP="005B2CCF">
            <w:pPr>
              <w:spacing w:after="0" w:line="240" w:lineRule="auto"/>
              <w:jc w:val="center"/>
              <w:rPr>
                <w:rFonts w:ascii="Calibri" w:eastAsia="Times New Roman" w:hAnsi="Calibri" w:cs="Calibri"/>
                <w:b/>
                <w:bCs/>
                <w:color w:val="000000"/>
                <w:sz w:val="20"/>
                <w:szCs w:val="20"/>
                <w:lang w:eastAsia="tr-TR"/>
              </w:rPr>
            </w:pPr>
            <w:r w:rsidRPr="00614FEA">
              <w:rPr>
                <w:rFonts w:ascii="Calibri" w:eastAsia="Times New Roman" w:hAnsi="Calibri" w:cs="Calibri"/>
                <w:b/>
                <w:bCs/>
                <w:color w:val="000000"/>
                <w:sz w:val="20"/>
                <w:szCs w:val="20"/>
                <w:lang w:eastAsia="tr-TR"/>
              </w:rPr>
              <w:t>Veri Formatı</w:t>
            </w:r>
          </w:p>
        </w:tc>
        <w:tc>
          <w:tcPr>
            <w:tcW w:w="488" w:type="pct"/>
            <w:tcBorders>
              <w:top w:val="single" w:sz="4" w:space="0" w:color="auto"/>
              <w:left w:val="nil"/>
              <w:bottom w:val="single" w:sz="4" w:space="0" w:color="auto"/>
              <w:right w:val="single" w:sz="4" w:space="0" w:color="auto"/>
            </w:tcBorders>
            <w:shd w:val="clear" w:color="000000" w:fill="BFBFBF"/>
            <w:noWrap/>
            <w:vAlign w:val="bottom"/>
            <w:hideMark/>
          </w:tcPr>
          <w:p w:rsidR="005B2CCF" w:rsidRPr="00614FEA" w:rsidRDefault="005B2CCF" w:rsidP="005B2CCF">
            <w:pPr>
              <w:spacing w:after="0" w:line="240" w:lineRule="auto"/>
              <w:jc w:val="center"/>
              <w:rPr>
                <w:rFonts w:ascii="Calibri" w:eastAsia="Times New Roman" w:hAnsi="Calibri" w:cs="Calibri"/>
                <w:b/>
                <w:bCs/>
                <w:color w:val="000000"/>
                <w:sz w:val="20"/>
                <w:szCs w:val="20"/>
                <w:lang w:eastAsia="tr-TR"/>
              </w:rPr>
            </w:pPr>
            <w:r w:rsidRPr="00614FEA">
              <w:rPr>
                <w:rFonts w:ascii="Calibri" w:eastAsia="Times New Roman" w:hAnsi="Calibri" w:cs="Calibri"/>
                <w:b/>
                <w:bCs/>
                <w:color w:val="000000"/>
                <w:sz w:val="20"/>
                <w:szCs w:val="20"/>
                <w:lang w:eastAsia="tr-TR"/>
              </w:rPr>
              <w:t>Zorunlu</w:t>
            </w:r>
          </w:p>
        </w:tc>
        <w:tc>
          <w:tcPr>
            <w:tcW w:w="2485" w:type="pct"/>
            <w:tcBorders>
              <w:top w:val="single" w:sz="4" w:space="0" w:color="auto"/>
              <w:left w:val="nil"/>
              <w:bottom w:val="single" w:sz="4" w:space="0" w:color="auto"/>
              <w:right w:val="single" w:sz="4" w:space="0" w:color="auto"/>
            </w:tcBorders>
            <w:shd w:val="clear" w:color="000000" w:fill="BFBFBF"/>
            <w:noWrap/>
            <w:vAlign w:val="bottom"/>
            <w:hideMark/>
          </w:tcPr>
          <w:p w:rsidR="005B2CCF" w:rsidRPr="00614FEA" w:rsidRDefault="005B2CCF" w:rsidP="005B2CCF">
            <w:pPr>
              <w:spacing w:after="0" w:line="240" w:lineRule="auto"/>
              <w:jc w:val="center"/>
              <w:rPr>
                <w:rFonts w:ascii="Calibri" w:eastAsia="Times New Roman" w:hAnsi="Calibri" w:cs="Calibri"/>
                <w:b/>
                <w:bCs/>
                <w:color w:val="000000"/>
                <w:sz w:val="20"/>
                <w:szCs w:val="20"/>
                <w:lang w:eastAsia="tr-TR"/>
              </w:rPr>
            </w:pPr>
            <w:r w:rsidRPr="00614FEA">
              <w:rPr>
                <w:rFonts w:ascii="Calibri" w:eastAsia="Times New Roman" w:hAnsi="Calibri" w:cs="Calibri"/>
                <w:b/>
                <w:bCs/>
                <w:color w:val="000000"/>
                <w:sz w:val="20"/>
                <w:szCs w:val="20"/>
                <w:lang w:eastAsia="tr-TR"/>
              </w:rPr>
              <w:t>Açıklama</w:t>
            </w:r>
          </w:p>
        </w:tc>
      </w:tr>
      <w:tr w:rsidR="00614FEA" w:rsidRPr="00614FEA" w:rsidTr="00381182">
        <w:trPr>
          <w:trHeight w:val="300"/>
        </w:trPr>
        <w:tc>
          <w:tcPr>
            <w:tcW w:w="679" w:type="pct"/>
            <w:tcBorders>
              <w:top w:val="nil"/>
              <w:left w:val="single" w:sz="4" w:space="0" w:color="auto"/>
              <w:bottom w:val="single" w:sz="4" w:space="0" w:color="auto"/>
              <w:right w:val="single" w:sz="4" w:space="0" w:color="auto"/>
            </w:tcBorders>
            <w:shd w:val="clear" w:color="auto" w:fill="auto"/>
            <w:noWrap/>
            <w:vAlign w:val="center"/>
          </w:tcPr>
          <w:p w:rsidR="00727314" w:rsidRPr="00614FEA" w:rsidRDefault="00614FEA" w:rsidP="00A4423D">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Rapor_</w:t>
            </w:r>
            <w:r w:rsidR="00727314" w:rsidRPr="00614FEA">
              <w:rPr>
                <w:rFonts w:ascii="Calibri" w:eastAsia="Times New Roman" w:hAnsi="Calibri" w:cs="Calibri"/>
                <w:color w:val="000000"/>
                <w:sz w:val="20"/>
                <w:szCs w:val="20"/>
                <w:lang w:eastAsia="tr-TR"/>
              </w:rPr>
              <w:t>ID</w:t>
            </w:r>
          </w:p>
        </w:tc>
        <w:tc>
          <w:tcPr>
            <w:tcW w:w="472" w:type="pct"/>
            <w:tcBorders>
              <w:top w:val="nil"/>
              <w:left w:val="nil"/>
              <w:bottom w:val="single" w:sz="4" w:space="0" w:color="auto"/>
              <w:right w:val="single" w:sz="4" w:space="0" w:color="auto"/>
            </w:tcBorders>
            <w:shd w:val="clear" w:color="auto" w:fill="auto"/>
            <w:noWrap/>
            <w:vAlign w:val="center"/>
          </w:tcPr>
          <w:p w:rsidR="00727314" w:rsidRPr="00614FEA" w:rsidRDefault="00727314" w:rsidP="00A4423D">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C(15)</w:t>
            </w:r>
          </w:p>
        </w:tc>
        <w:tc>
          <w:tcPr>
            <w:tcW w:w="876" w:type="pct"/>
            <w:tcBorders>
              <w:top w:val="nil"/>
              <w:left w:val="nil"/>
              <w:bottom w:val="single" w:sz="4" w:space="0" w:color="auto"/>
              <w:right w:val="single" w:sz="4" w:space="0" w:color="auto"/>
            </w:tcBorders>
            <w:shd w:val="clear" w:color="auto" w:fill="auto"/>
            <w:noWrap/>
            <w:vAlign w:val="center"/>
          </w:tcPr>
          <w:p w:rsidR="00727314" w:rsidRPr="00614FEA" w:rsidRDefault="00727314" w:rsidP="00A4423D">
            <w:pPr>
              <w:spacing w:after="0" w:line="240" w:lineRule="auto"/>
              <w:jc w:val="center"/>
              <w:rPr>
                <w:rFonts w:ascii="Calibri" w:eastAsia="Times New Roman" w:hAnsi="Calibri" w:cs="Calibri"/>
                <w:color w:val="000000"/>
                <w:sz w:val="20"/>
                <w:szCs w:val="20"/>
                <w:lang w:eastAsia="tr-TR"/>
              </w:rPr>
            </w:pPr>
            <w:proofErr w:type="gramStart"/>
            <w:r w:rsidRPr="00614FEA">
              <w:rPr>
                <w:rFonts w:ascii="Calibri" w:eastAsia="Times New Roman" w:hAnsi="Calibri" w:cs="Calibri"/>
                <w:color w:val="000000"/>
                <w:sz w:val="20"/>
                <w:szCs w:val="20"/>
                <w:lang w:eastAsia="tr-TR"/>
              </w:rPr>
              <w:t>XXXXX...XXXXX</w:t>
            </w:r>
            <w:proofErr w:type="gramEnd"/>
          </w:p>
        </w:tc>
        <w:tc>
          <w:tcPr>
            <w:tcW w:w="488" w:type="pct"/>
            <w:tcBorders>
              <w:top w:val="nil"/>
              <w:left w:val="nil"/>
              <w:bottom w:val="single" w:sz="4" w:space="0" w:color="auto"/>
              <w:right w:val="single" w:sz="4" w:space="0" w:color="auto"/>
            </w:tcBorders>
            <w:shd w:val="clear" w:color="auto" w:fill="auto"/>
            <w:noWrap/>
            <w:vAlign w:val="center"/>
          </w:tcPr>
          <w:p w:rsidR="00727314" w:rsidRPr="00614FEA" w:rsidRDefault="00727314" w:rsidP="00A4423D">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Z</w:t>
            </w:r>
          </w:p>
        </w:tc>
        <w:tc>
          <w:tcPr>
            <w:tcW w:w="2485" w:type="pct"/>
            <w:tcBorders>
              <w:top w:val="nil"/>
              <w:left w:val="nil"/>
              <w:bottom w:val="single" w:sz="4" w:space="0" w:color="auto"/>
              <w:right w:val="single" w:sz="4" w:space="0" w:color="auto"/>
            </w:tcBorders>
            <w:shd w:val="clear" w:color="auto" w:fill="auto"/>
            <w:vAlign w:val="center"/>
          </w:tcPr>
          <w:p w:rsidR="00727314" w:rsidRPr="00614FEA" w:rsidRDefault="00727314" w:rsidP="00A4423D">
            <w:pPr>
              <w:spacing w:after="0" w:line="240" w:lineRule="auto"/>
              <w:rPr>
                <w:rFonts w:ascii="Calibri" w:eastAsia="Times New Roman" w:hAnsi="Calibri" w:cs="Calibri"/>
                <w:color w:val="000000"/>
                <w:sz w:val="20"/>
                <w:szCs w:val="20"/>
                <w:lang w:eastAsia="tr-TR"/>
              </w:rPr>
            </w:pPr>
          </w:p>
        </w:tc>
      </w:tr>
      <w:tr w:rsidR="00614FEA" w:rsidRPr="00614FEA" w:rsidTr="00381182">
        <w:trPr>
          <w:trHeight w:val="300"/>
        </w:trPr>
        <w:tc>
          <w:tcPr>
            <w:tcW w:w="679" w:type="pct"/>
            <w:tcBorders>
              <w:top w:val="nil"/>
              <w:left w:val="single" w:sz="4" w:space="0" w:color="auto"/>
              <w:bottom w:val="single" w:sz="4" w:space="0" w:color="auto"/>
              <w:right w:val="single" w:sz="4" w:space="0" w:color="auto"/>
            </w:tcBorders>
            <w:shd w:val="clear" w:color="auto" w:fill="auto"/>
            <w:noWrap/>
            <w:vAlign w:val="center"/>
          </w:tcPr>
          <w:p w:rsidR="00727314" w:rsidRPr="00614FEA" w:rsidRDefault="00614FEA" w:rsidP="005B2CCF">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RaporTip</w:t>
            </w:r>
          </w:p>
        </w:tc>
        <w:tc>
          <w:tcPr>
            <w:tcW w:w="472" w:type="pct"/>
            <w:tcBorders>
              <w:top w:val="nil"/>
              <w:left w:val="nil"/>
              <w:bottom w:val="single" w:sz="4" w:space="0" w:color="auto"/>
              <w:right w:val="single" w:sz="4" w:space="0" w:color="auto"/>
            </w:tcBorders>
            <w:shd w:val="clear" w:color="auto" w:fill="auto"/>
            <w:noWrap/>
            <w:vAlign w:val="center"/>
          </w:tcPr>
          <w:p w:rsidR="00727314" w:rsidRPr="00614FEA" w:rsidRDefault="00727314" w:rsidP="005B2CCF">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N(3)</w:t>
            </w:r>
          </w:p>
        </w:tc>
        <w:tc>
          <w:tcPr>
            <w:tcW w:w="876" w:type="pct"/>
            <w:tcBorders>
              <w:top w:val="nil"/>
              <w:left w:val="nil"/>
              <w:bottom w:val="single" w:sz="4" w:space="0" w:color="auto"/>
              <w:right w:val="single" w:sz="4" w:space="0" w:color="auto"/>
            </w:tcBorders>
            <w:shd w:val="clear" w:color="auto" w:fill="auto"/>
            <w:noWrap/>
            <w:vAlign w:val="center"/>
          </w:tcPr>
          <w:p w:rsidR="00727314" w:rsidRPr="00614FEA" w:rsidRDefault="00727314" w:rsidP="005B2CCF">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XXX</w:t>
            </w:r>
          </w:p>
        </w:tc>
        <w:tc>
          <w:tcPr>
            <w:tcW w:w="488" w:type="pct"/>
            <w:tcBorders>
              <w:top w:val="nil"/>
              <w:left w:val="nil"/>
              <w:bottom w:val="single" w:sz="4" w:space="0" w:color="auto"/>
              <w:right w:val="single" w:sz="4" w:space="0" w:color="auto"/>
            </w:tcBorders>
            <w:shd w:val="clear" w:color="auto" w:fill="auto"/>
            <w:noWrap/>
            <w:vAlign w:val="center"/>
          </w:tcPr>
          <w:p w:rsidR="00727314" w:rsidRPr="00614FEA" w:rsidRDefault="00727314" w:rsidP="005B2CCF">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Z</w:t>
            </w:r>
          </w:p>
        </w:tc>
        <w:tc>
          <w:tcPr>
            <w:tcW w:w="2485" w:type="pct"/>
            <w:tcBorders>
              <w:top w:val="nil"/>
              <w:left w:val="nil"/>
              <w:bottom w:val="single" w:sz="4" w:space="0" w:color="auto"/>
              <w:right w:val="single" w:sz="4" w:space="0" w:color="auto"/>
            </w:tcBorders>
            <w:shd w:val="clear" w:color="auto" w:fill="auto"/>
            <w:vAlign w:val="center"/>
          </w:tcPr>
          <w:p w:rsidR="00727314" w:rsidRPr="00614FEA" w:rsidRDefault="00FA62CE" w:rsidP="00FA62CE">
            <w:pPr>
              <w:spacing w:after="0" w:line="240" w:lineRule="auto"/>
              <w:rPr>
                <w:rFonts w:ascii="Calibri" w:eastAsia="Times New Roman" w:hAnsi="Calibri" w:cs="Calibri"/>
                <w:color w:val="000000"/>
                <w:sz w:val="20"/>
                <w:szCs w:val="20"/>
                <w:lang w:eastAsia="tr-TR"/>
              </w:rPr>
            </w:pPr>
            <w:r>
              <w:rPr>
                <w:rFonts w:ascii="Calibri" w:eastAsia="Times New Roman" w:hAnsi="Calibri" w:cs="Calibri"/>
                <w:color w:val="000000"/>
                <w:sz w:val="20"/>
                <w:szCs w:val="20"/>
                <w:lang w:eastAsia="tr-TR"/>
              </w:rPr>
              <w:t xml:space="preserve">Ek </w:t>
            </w:r>
            <w:r w:rsidR="00727314" w:rsidRPr="00614FEA">
              <w:rPr>
                <w:rFonts w:ascii="Calibri" w:eastAsia="Times New Roman" w:hAnsi="Calibri" w:cs="Calibri"/>
                <w:color w:val="000000"/>
                <w:sz w:val="20"/>
                <w:szCs w:val="20"/>
                <w:lang w:eastAsia="tr-TR"/>
              </w:rPr>
              <w:t xml:space="preserve">Değer Listesi: </w:t>
            </w:r>
            <w:proofErr w:type="gramStart"/>
            <w:r>
              <w:rPr>
                <w:rFonts w:ascii="Calibri" w:eastAsia="Times New Roman" w:hAnsi="Calibri" w:cs="Calibri"/>
                <w:color w:val="000000"/>
                <w:sz w:val="20"/>
                <w:szCs w:val="20"/>
                <w:lang w:eastAsia="tr-TR"/>
              </w:rPr>
              <w:t>5.</w:t>
            </w:r>
            <w:r w:rsidR="00727314" w:rsidRPr="00614FEA">
              <w:rPr>
                <w:rFonts w:ascii="Calibri" w:eastAsia="Times New Roman" w:hAnsi="Calibri" w:cs="Calibri"/>
                <w:color w:val="000000"/>
                <w:sz w:val="20"/>
                <w:szCs w:val="20"/>
                <w:lang w:eastAsia="tr-TR"/>
              </w:rPr>
              <w:t>1</w:t>
            </w:r>
            <w:proofErr w:type="gramEnd"/>
          </w:p>
        </w:tc>
      </w:tr>
      <w:tr w:rsidR="00614FEA" w:rsidRPr="00614FEA" w:rsidTr="00381182">
        <w:trPr>
          <w:trHeight w:val="300"/>
        </w:trPr>
        <w:tc>
          <w:tcPr>
            <w:tcW w:w="679" w:type="pct"/>
            <w:tcBorders>
              <w:top w:val="nil"/>
              <w:left w:val="single" w:sz="4" w:space="0" w:color="auto"/>
              <w:bottom w:val="single" w:sz="4" w:space="0" w:color="auto"/>
              <w:right w:val="single" w:sz="4" w:space="0" w:color="auto"/>
            </w:tcBorders>
            <w:shd w:val="clear" w:color="auto" w:fill="auto"/>
            <w:noWrap/>
            <w:vAlign w:val="center"/>
          </w:tcPr>
          <w:p w:rsidR="00727314" w:rsidRPr="00614FEA" w:rsidRDefault="00727314" w:rsidP="00614FEA">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Olu</w:t>
            </w:r>
            <w:r w:rsidR="00614FEA" w:rsidRPr="00614FEA">
              <w:rPr>
                <w:rFonts w:ascii="Calibri" w:eastAsia="Times New Roman" w:hAnsi="Calibri" w:cs="Calibri"/>
                <w:color w:val="000000"/>
                <w:sz w:val="20"/>
                <w:szCs w:val="20"/>
                <w:lang w:eastAsia="tr-TR"/>
              </w:rPr>
              <w:t>s</w:t>
            </w:r>
            <w:r w:rsidRPr="00614FEA">
              <w:rPr>
                <w:rFonts w:ascii="Calibri" w:eastAsia="Times New Roman" w:hAnsi="Calibri" w:cs="Calibri"/>
                <w:color w:val="000000"/>
                <w:sz w:val="20"/>
                <w:szCs w:val="20"/>
                <w:lang w:eastAsia="tr-TR"/>
              </w:rPr>
              <w:t>turTar</w:t>
            </w:r>
          </w:p>
        </w:tc>
        <w:tc>
          <w:tcPr>
            <w:tcW w:w="472" w:type="pct"/>
            <w:tcBorders>
              <w:top w:val="nil"/>
              <w:left w:val="nil"/>
              <w:bottom w:val="single" w:sz="4" w:space="0" w:color="auto"/>
              <w:right w:val="single" w:sz="4" w:space="0" w:color="auto"/>
            </w:tcBorders>
            <w:shd w:val="clear" w:color="auto" w:fill="auto"/>
            <w:noWrap/>
            <w:vAlign w:val="center"/>
          </w:tcPr>
          <w:p w:rsidR="00727314" w:rsidRPr="00614FEA" w:rsidRDefault="00727314" w:rsidP="005B2CCF">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D(14)</w:t>
            </w:r>
          </w:p>
        </w:tc>
        <w:tc>
          <w:tcPr>
            <w:tcW w:w="876" w:type="pct"/>
            <w:tcBorders>
              <w:top w:val="nil"/>
              <w:left w:val="nil"/>
              <w:bottom w:val="single" w:sz="4" w:space="0" w:color="auto"/>
              <w:right w:val="single" w:sz="4" w:space="0" w:color="auto"/>
            </w:tcBorders>
            <w:shd w:val="clear" w:color="auto" w:fill="auto"/>
            <w:noWrap/>
            <w:vAlign w:val="center"/>
          </w:tcPr>
          <w:p w:rsidR="00727314" w:rsidRPr="00614FEA" w:rsidRDefault="00727314" w:rsidP="005B2CCF">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YYYYAAGGSSDDSS</w:t>
            </w:r>
          </w:p>
        </w:tc>
        <w:tc>
          <w:tcPr>
            <w:tcW w:w="488" w:type="pct"/>
            <w:tcBorders>
              <w:top w:val="nil"/>
              <w:left w:val="nil"/>
              <w:bottom w:val="single" w:sz="4" w:space="0" w:color="auto"/>
              <w:right w:val="single" w:sz="4" w:space="0" w:color="auto"/>
            </w:tcBorders>
            <w:shd w:val="clear" w:color="auto" w:fill="auto"/>
            <w:noWrap/>
            <w:vAlign w:val="center"/>
          </w:tcPr>
          <w:p w:rsidR="00727314" w:rsidRPr="00614FEA" w:rsidRDefault="00727314" w:rsidP="005B2CCF">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Z</w:t>
            </w:r>
          </w:p>
        </w:tc>
        <w:tc>
          <w:tcPr>
            <w:tcW w:w="2485" w:type="pct"/>
            <w:tcBorders>
              <w:top w:val="nil"/>
              <w:left w:val="nil"/>
              <w:bottom w:val="single" w:sz="4" w:space="0" w:color="auto"/>
              <w:right w:val="single" w:sz="4" w:space="0" w:color="auto"/>
            </w:tcBorders>
            <w:shd w:val="clear" w:color="auto" w:fill="auto"/>
            <w:vAlign w:val="center"/>
          </w:tcPr>
          <w:p w:rsidR="00727314" w:rsidRPr="00614FEA" w:rsidRDefault="00740C4A" w:rsidP="005B2CCF">
            <w:pPr>
              <w:spacing w:after="0" w:line="240" w:lineRule="auto"/>
              <w:rPr>
                <w:rFonts w:ascii="Calibri" w:eastAsia="Times New Roman" w:hAnsi="Calibri" w:cs="Calibri"/>
                <w:color w:val="000000"/>
                <w:sz w:val="20"/>
                <w:szCs w:val="20"/>
                <w:lang w:eastAsia="tr-TR"/>
              </w:rPr>
            </w:pPr>
            <w:r w:rsidRPr="00614FEA">
              <w:rPr>
                <w:sz w:val="20"/>
                <w:szCs w:val="20"/>
              </w:rPr>
              <w:t>BGKAT tablosundaki “Rapor Tarihi” ile aynıdır.</w:t>
            </w:r>
          </w:p>
        </w:tc>
      </w:tr>
      <w:tr w:rsidR="00614FEA" w:rsidRPr="00614FEA" w:rsidTr="00381182">
        <w:trPr>
          <w:trHeight w:val="300"/>
        </w:trPr>
        <w:tc>
          <w:tcPr>
            <w:tcW w:w="679" w:type="pct"/>
            <w:tcBorders>
              <w:top w:val="nil"/>
              <w:left w:val="single" w:sz="4" w:space="0" w:color="auto"/>
              <w:bottom w:val="single" w:sz="4" w:space="0" w:color="auto"/>
              <w:right w:val="single" w:sz="4" w:space="0" w:color="auto"/>
            </w:tcBorders>
            <w:shd w:val="clear" w:color="auto" w:fill="auto"/>
            <w:noWrap/>
            <w:vAlign w:val="center"/>
          </w:tcPr>
          <w:p w:rsidR="00727314" w:rsidRPr="00614FEA" w:rsidRDefault="00727314" w:rsidP="00614FEA">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G</w:t>
            </w:r>
            <w:r w:rsidR="00614FEA" w:rsidRPr="00614FEA">
              <w:rPr>
                <w:rFonts w:ascii="Calibri" w:eastAsia="Times New Roman" w:hAnsi="Calibri" w:cs="Calibri"/>
                <w:color w:val="000000"/>
                <w:sz w:val="20"/>
                <w:szCs w:val="20"/>
                <w:lang w:eastAsia="tr-TR"/>
              </w:rPr>
              <w:t>onder</w:t>
            </w:r>
            <w:r w:rsidRPr="00614FEA">
              <w:rPr>
                <w:rFonts w:ascii="Calibri" w:eastAsia="Times New Roman" w:hAnsi="Calibri" w:cs="Calibri"/>
                <w:color w:val="000000"/>
                <w:sz w:val="20"/>
                <w:szCs w:val="20"/>
                <w:lang w:eastAsia="tr-TR"/>
              </w:rPr>
              <w:t>Tar</w:t>
            </w:r>
          </w:p>
        </w:tc>
        <w:tc>
          <w:tcPr>
            <w:tcW w:w="472" w:type="pct"/>
            <w:tcBorders>
              <w:top w:val="nil"/>
              <w:left w:val="nil"/>
              <w:bottom w:val="single" w:sz="4" w:space="0" w:color="auto"/>
              <w:right w:val="single" w:sz="4" w:space="0" w:color="auto"/>
            </w:tcBorders>
            <w:shd w:val="clear" w:color="auto" w:fill="auto"/>
            <w:noWrap/>
            <w:vAlign w:val="center"/>
          </w:tcPr>
          <w:p w:rsidR="00727314" w:rsidRPr="00614FEA" w:rsidRDefault="00727314" w:rsidP="005B2CCF">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D(14)</w:t>
            </w:r>
          </w:p>
        </w:tc>
        <w:tc>
          <w:tcPr>
            <w:tcW w:w="876" w:type="pct"/>
            <w:tcBorders>
              <w:top w:val="nil"/>
              <w:left w:val="nil"/>
              <w:bottom w:val="single" w:sz="4" w:space="0" w:color="auto"/>
              <w:right w:val="single" w:sz="4" w:space="0" w:color="auto"/>
            </w:tcBorders>
            <w:shd w:val="clear" w:color="auto" w:fill="auto"/>
            <w:noWrap/>
            <w:vAlign w:val="center"/>
          </w:tcPr>
          <w:p w:rsidR="00727314" w:rsidRPr="00614FEA" w:rsidRDefault="00727314" w:rsidP="005B2CCF">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YYYYAAGGSSDDSS</w:t>
            </w:r>
          </w:p>
        </w:tc>
        <w:tc>
          <w:tcPr>
            <w:tcW w:w="488" w:type="pct"/>
            <w:tcBorders>
              <w:top w:val="nil"/>
              <w:left w:val="nil"/>
              <w:bottom w:val="single" w:sz="4" w:space="0" w:color="auto"/>
              <w:right w:val="single" w:sz="4" w:space="0" w:color="auto"/>
            </w:tcBorders>
            <w:shd w:val="clear" w:color="auto" w:fill="auto"/>
            <w:noWrap/>
            <w:vAlign w:val="center"/>
          </w:tcPr>
          <w:p w:rsidR="00727314" w:rsidRPr="00614FEA" w:rsidRDefault="00727314" w:rsidP="005B2CCF">
            <w:pPr>
              <w:spacing w:after="0" w:line="240" w:lineRule="auto"/>
              <w:jc w:val="center"/>
              <w:rPr>
                <w:rFonts w:ascii="Calibri" w:eastAsia="Times New Roman" w:hAnsi="Calibri" w:cs="Calibri"/>
                <w:color w:val="000000"/>
                <w:sz w:val="20"/>
                <w:szCs w:val="20"/>
                <w:lang w:eastAsia="tr-TR"/>
              </w:rPr>
            </w:pPr>
          </w:p>
        </w:tc>
        <w:tc>
          <w:tcPr>
            <w:tcW w:w="2485" w:type="pct"/>
            <w:tcBorders>
              <w:top w:val="nil"/>
              <w:left w:val="nil"/>
              <w:bottom w:val="single" w:sz="4" w:space="0" w:color="auto"/>
              <w:right w:val="single" w:sz="4" w:space="0" w:color="auto"/>
            </w:tcBorders>
            <w:shd w:val="clear" w:color="auto" w:fill="auto"/>
            <w:vAlign w:val="center"/>
          </w:tcPr>
          <w:p w:rsidR="00727314" w:rsidRPr="00614FEA" w:rsidRDefault="00727314" w:rsidP="005B2CCF">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Rapor gönderiminin yapıldığı durumlarda doldurulması zorunludur.</w:t>
            </w:r>
          </w:p>
        </w:tc>
      </w:tr>
      <w:tr w:rsidR="00614FEA" w:rsidRPr="00614FEA" w:rsidTr="00381182">
        <w:trPr>
          <w:trHeight w:val="300"/>
        </w:trPr>
        <w:tc>
          <w:tcPr>
            <w:tcW w:w="679" w:type="pct"/>
            <w:tcBorders>
              <w:top w:val="nil"/>
              <w:left w:val="single" w:sz="4" w:space="0" w:color="auto"/>
              <w:bottom w:val="single" w:sz="4" w:space="0" w:color="auto"/>
              <w:right w:val="single" w:sz="4" w:space="0" w:color="auto"/>
            </w:tcBorders>
            <w:shd w:val="clear" w:color="auto" w:fill="auto"/>
            <w:noWrap/>
            <w:vAlign w:val="center"/>
          </w:tcPr>
          <w:p w:rsidR="00614FEA" w:rsidRPr="00614FEA" w:rsidRDefault="00614FEA" w:rsidP="00601C7D">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RaporBasTar</w:t>
            </w:r>
          </w:p>
        </w:tc>
        <w:tc>
          <w:tcPr>
            <w:tcW w:w="472" w:type="pct"/>
            <w:tcBorders>
              <w:top w:val="nil"/>
              <w:left w:val="nil"/>
              <w:bottom w:val="single" w:sz="4" w:space="0" w:color="auto"/>
              <w:right w:val="single" w:sz="4" w:space="0" w:color="auto"/>
            </w:tcBorders>
            <w:shd w:val="clear" w:color="auto" w:fill="auto"/>
            <w:noWrap/>
            <w:vAlign w:val="center"/>
          </w:tcPr>
          <w:p w:rsidR="00614FEA" w:rsidRPr="00614FEA" w:rsidRDefault="00614FEA" w:rsidP="00601C7D">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D(8)</w:t>
            </w:r>
          </w:p>
        </w:tc>
        <w:tc>
          <w:tcPr>
            <w:tcW w:w="876" w:type="pct"/>
            <w:tcBorders>
              <w:top w:val="nil"/>
              <w:left w:val="nil"/>
              <w:bottom w:val="single" w:sz="4" w:space="0" w:color="auto"/>
              <w:right w:val="single" w:sz="4" w:space="0" w:color="auto"/>
            </w:tcBorders>
            <w:shd w:val="clear" w:color="auto" w:fill="auto"/>
            <w:noWrap/>
            <w:vAlign w:val="center"/>
          </w:tcPr>
          <w:p w:rsidR="00614FEA" w:rsidRPr="00614FEA" w:rsidRDefault="00614FEA" w:rsidP="00601C7D">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YYYYAAGG</w:t>
            </w:r>
          </w:p>
        </w:tc>
        <w:tc>
          <w:tcPr>
            <w:tcW w:w="488" w:type="pct"/>
            <w:tcBorders>
              <w:top w:val="nil"/>
              <w:left w:val="nil"/>
              <w:bottom w:val="single" w:sz="4" w:space="0" w:color="auto"/>
              <w:right w:val="single" w:sz="4" w:space="0" w:color="auto"/>
            </w:tcBorders>
            <w:shd w:val="clear" w:color="auto" w:fill="auto"/>
            <w:noWrap/>
            <w:vAlign w:val="center"/>
          </w:tcPr>
          <w:p w:rsidR="00614FEA" w:rsidRPr="00614FEA" w:rsidRDefault="00614FEA" w:rsidP="00601C7D">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Z</w:t>
            </w:r>
          </w:p>
        </w:tc>
        <w:tc>
          <w:tcPr>
            <w:tcW w:w="2485" w:type="pct"/>
            <w:tcBorders>
              <w:top w:val="nil"/>
              <w:left w:val="nil"/>
              <w:bottom w:val="single" w:sz="4" w:space="0" w:color="auto"/>
              <w:right w:val="single" w:sz="4" w:space="0" w:color="auto"/>
            </w:tcBorders>
            <w:shd w:val="clear" w:color="auto" w:fill="auto"/>
            <w:vAlign w:val="center"/>
          </w:tcPr>
          <w:p w:rsidR="00614FEA" w:rsidRPr="00614FEA" w:rsidRDefault="00614FEA" w:rsidP="00601C7D">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 xml:space="preserve">Raporun oluşturulabilmesi için kullanıcı tarafından girilecek Başlangıç Tarihidir. Belirtilmemesi durumunda ilgili fondaki en eski alış/satış hareketinden itibaren işlem yapılmalıdır. </w:t>
            </w:r>
          </w:p>
        </w:tc>
      </w:tr>
      <w:tr w:rsidR="00614FEA" w:rsidRPr="00614FEA" w:rsidTr="00381182">
        <w:trPr>
          <w:trHeight w:val="300"/>
        </w:trPr>
        <w:tc>
          <w:tcPr>
            <w:tcW w:w="679" w:type="pct"/>
            <w:tcBorders>
              <w:top w:val="nil"/>
              <w:left w:val="single" w:sz="4" w:space="0" w:color="auto"/>
              <w:bottom w:val="single" w:sz="4" w:space="0" w:color="auto"/>
              <w:right w:val="single" w:sz="4" w:space="0" w:color="auto"/>
            </w:tcBorders>
            <w:shd w:val="clear" w:color="auto" w:fill="auto"/>
            <w:noWrap/>
            <w:vAlign w:val="center"/>
          </w:tcPr>
          <w:p w:rsidR="00614FEA" w:rsidRPr="00614FEA" w:rsidRDefault="00614FEA" w:rsidP="00601C7D">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RaporBitTar</w:t>
            </w:r>
          </w:p>
        </w:tc>
        <w:tc>
          <w:tcPr>
            <w:tcW w:w="472" w:type="pct"/>
            <w:tcBorders>
              <w:top w:val="nil"/>
              <w:left w:val="nil"/>
              <w:bottom w:val="single" w:sz="4" w:space="0" w:color="auto"/>
              <w:right w:val="single" w:sz="4" w:space="0" w:color="auto"/>
            </w:tcBorders>
            <w:shd w:val="clear" w:color="auto" w:fill="auto"/>
            <w:noWrap/>
            <w:vAlign w:val="center"/>
          </w:tcPr>
          <w:p w:rsidR="00614FEA" w:rsidRPr="00614FEA" w:rsidRDefault="00614FEA" w:rsidP="00601C7D">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D(8)</w:t>
            </w:r>
          </w:p>
        </w:tc>
        <w:tc>
          <w:tcPr>
            <w:tcW w:w="876" w:type="pct"/>
            <w:tcBorders>
              <w:top w:val="nil"/>
              <w:left w:val="nil"/>
              <w:bottom w:val="single" w:sz="4" w:space="0" w:color="auto"/>
              <w:right w:val="single" w:sz="4" w:space="0" w:color="auto"/>
            </w:tcBorders>
            <w:shd w:val="clear" w:color="auto" w:fill="auto"/>
            <w:noWrap/>
            <w:vAlign w:val="center"/>
          </w:tcPr>
          <w:p w:rsidR="00614FEA" w:rsidRPr="00614FEA" w:rsidRDefault="00614FEA" w:rsidP="00601C7D">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YYYYAAGG</w:t>
            </w:r>
          </w:p>
        </w:tc>
        <w:tc>
          <w:tcPr>
            <w:tcW w:w="488" w:type="pct"/>
            <w:tcBorders>
              <w:top w:val="nil"/>
              <w:left w:val="nil"/>
              <w:bottom w:val="single" w:sz="4" w:space="0" w:color="auto"/>
              <w:right w:val="single" w:sz="4" w:space="0" w:color="auto"/>
            </w:tcBorders>
            <w:shd w:val="clear" w:color="auto" w:fill="auto"/>
            <w:noWrap/>
            <w:vAlign w:val="center"/>
          </w:tcPr>
          <w:p w:rsidR="00614FEA" w:rsidRPr="00614FEA" w:rsidRDefault="00614FEA" w:rsidP="00601C7D">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Z</w:t>
            </w:r>
          </w:p>
        </w:tc>
        <w:tc>
          <w:tcPr>
            <w:tcW w:w="2485" w:type="pct"/>
            <w:tcBorders>
              <w:top w:val="nil"/>
              <w:left w:val="nil"/>
              <w:bottom w:val="single" w:sz="4" w:space="0" w:color="auto"/>
              <w:right w:val="single" w:sz="4" w:space="0" w:color="auto"/>
            </w:tcBorders>
            <w:shd w:val="clear" w:color="auto" w:fill="auto"/>
            <w:vAlign w:val="center"/>
          </w:tcPr>
          <w:p w:rsidR="00614FEA" w:rsidRPr="00614FEA" w:rsidRDefault="00614FEA" w:rsidP="00601C7D">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Raporun oluşturulabilmesi için kullanıcı tarafından girilecek Bitiş Tarihidir. Belirtilmemesi durumunda sistemde yüklü en güncel GEV verisinin tarihi alınmalıdır.</w:t>
            </w:r>
          </w:p>
        </w:tc>
      </w:tr>
      <w:tr w:rsidR="00381182" w:rsidRPr="00614FEA" w:rsidTr="00381182">
        <w:trPr>
          <w:trHeight w:val="300"/>
        </w:trPr>
        <w:tc>
          <w:tcPr>
            <w:tcW w:w="679" w:type="pct"/>
            <w:tcBorders>
              <w:top w:val="nil"/>
              <w:left w:val="single" w:sz="4" w:space="0" w:color="auto"/>
              <w:bottom w:val="single" w:sz="4" w:space="0" w:color="auto"/>
              <w:right w:val="single" w:sz="4" w:space="0" w:color="auto"/>
            </w:tcBorders>
            <w:shd w:val="clear" w:color="auto" w:fill="auto"/>
            <w:noWrap/>
            <w:vAlign w:val="center"/>
          </w:tcPr>
          <w:p w:rsidR="00381182" w:rsidRPr="00614FEA" w:rsidRDefault="00381182" w:rsidP="00601C7D">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GonKanalKod</w:t>
            </w:r>
          </w:p>
        </w:tc>
        <w:tc>
          <w:tcPr>
            <w:tcW w:w="472" w:type="pct"/>
            <w:tcBorders>
              <w:top w:val="nil"/>
              <w:left w:val="nil"/>
              <w:bottom w:val="single" w:sz="4" w:space="0" w:color="auto"/>
              <w:right w:val="single" w:sz="4" w:space="0" w:color="auto"/>
            </w:tcBorders>
            <w:shd w:val="clear" w:color="auto" w:fill="auto"/>
            <w:noWrap/>
            <w:vAlign w:val="center"/>
          </w:tcPr>
          <w:p w:rsidR="00381182" w:rsidRPr="00614FEA" w:rsidRDefault="00381182" w:rsidP="00601C7D">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N(3)</w:t>
            </w:r>
          </w:p>
        </w:tc>
        <w:tc>
          <w:tcPr>
            <w:tcW w:w="876" w:type="pct"/>
            <w:tcBorders>
              <w:top w:val="nil"/>
              <w:left w:val="nil"/>
              <w:bottom w:val="single" w:sz="4" w:space="0" w:color="auto"/>
              <w:right w:val="single" w:sz="4" w:space="0" w:color="auto"/>
            </w:tcBorders>
            <w:shd w:val="clear" w:color="auto" w:fill="auto"/>
            <w:noWrap/>
            <w:vAlign w:val="center"/>
          </w:tcPr>
          <w:p w:rsidR="00381182" w:rsidRPr="00614FEA" w:rsidRDefault="00381182" w:rsidP="00601C7D">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XXX</w:t>
            </w:r>
          </w:p>
        </w:tc>
        <w:tc>
          <w:tcPr>
            <w:tcW w:w="488" w:type="pct"/>
            <w:tcBorders>
              <w:top w:val="nil"/>
              <w:left w:val="nil"/>
              <w:bottom w:val="single" w:sz="4" w:space="0" w:color="auto"/>
              <w:right w:val="single" w:sz="4" w:space="0" w:color="auto"/>
            </w:tcBorders>
            <w:shd w:val="clear" w:color="auto" w:fill="auto"/>
            <w:noWrap/>
            <w:vAlign w:val="center"/>
          </w:tcPr>
          <w:p w:rsidR="00381182" w:rsidRPr="00614FEA" w:rsidRDefault="00381182" w:rsidP="00601C7D">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Z</w:t>
            </w:r>
          </w:p>
        </w:tc>
        <w:tc>
          <w:tcPr>
            <w:tcW w:w="2485" w:type="pct"/>
            <w:tcBorders>
              <w:top w:val="nil"/>
              <w:left w:val="nil"/>
              <w:bottom w:val="single" w:sz="4" w:space="0" w:color="auto"/>
              <w:right w:val="single" w:sz="4" w:space="0" w:color="auto"/>
            </w:tcBorders>
            <w:shd w:val="clear" w:color="auto" w:fill="auto"/>
            <w:vAlign w:val="center"/>
          </w:tcPr>
          <w:p w:rsidR="00381182" w:rsidRPr="00614FEA" w:rsidRDefault="00381182" w:rsidP="00601C7D">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 xml:space="preserve">Değer Listesi: </w:t>
            </w:r>
            <w:r>
              <w:rPr>
                <w:rFonts w:ascii="Calibri" w:eastAsia="Times New Roman" w:hAnsi="Calibri" w:cs="Calibri"/>
                <w:color w:val="000000"/>
                <w:sz w:val="20"/>
                <w:szCs w:val="20"/>
                <w:lang w:eastAsia="tr-TR"/>
              </w:rPr>
              <w:t>2.27</w:t>
            </w:r>
          </w:p>
          <w:p w:rsidR="00381182" w:rsidRPr="00614FEA" w:rsidRDefault="00381182" w:rsidP="00601C7D">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Raporun gönderildiği iletişim kanalın</w:t>
            </w:r>
            <w:r>
              <w:rPr>
                <w:rFonts w:ascii="Calibri" w:eastAsia="Times New Roman" w:hAnsi="Calibri" w:cs="Calibri"/>
                <w:color w:val="000000"/>
                <w:sz w:val="20"/>
                <w:szCs w:val="20"/>
                <w:lang w:eastAsia="tr-TR"/>
              </w:rPr>
              <w:t>ın kodudur.</w:t>
            </w:r>
          </w:p>
        </w:tc>
      </w:tr>
      <w:tr w:rsidR="00614FEA" w:rsidRPr="00614FEA" w:rsidTr="00381182">
        <w:trPr>
          <w:trHeight w:val="300"/>
        </w:trPr>
        <w:tc>
          <w:tcPr>
            <w:tcW w:w="679" w:type="pct"/>
            <w:tcBorders>
              <w:top w:val="nil"/>
              <w:left w:val="single" w:sz="4" w:space="0" w:color="auto"/>
              <w:bottom w:val="single" w:sz="4" w:space="0" w:color="auto"/>
              <w:right w:val="single" w:sz="4" w:space="0" w:color="auto"/>
            </w:tcBorders>
            <w:shd w:val="clear" w:color="auto" w:fill="auto"/>
            <w:noWrap/>
            <w:vAlign w:val="center"/>
          </w:tcPr>
          <w:p w:rsidR="00727314" w:rsidRPr="00614FEA" w:rsidRDefault="00727314" w:rsidP="00381182">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G</w:t>
            </w:r>
            <w:r w:rsidR="00614FEA" w:rsidRPr="00614FEA">
              <w:rPr>
                <w:rFonts w:ascii="Calibri" w:eastAsia="Times New Roman" w:hAnsi="Calibri" w:cs="Calibri"/>
                <w:color w:val="000000"/>
                <w:sz w:val="20"/>
                <w:szCs w:val="20"/>
                <w:lang w:eastAsia="tr-TR"/>
              </w:rPr>
              <w:t>on</w:t>
            </w:r>
            <w:r w:rsidR="00381182">
              <w:rPr>
                <w:rFonts w:ascii="Calibri" w:eastAsia="Times New Roman" w:hAnsi="Calibri" w:cs="Calibri"/>
                <w:color w:val="000000"/>
                <w:sz w:val="20"/>
                <w:szCs w:val="20"/>
                <w:lang w:eastAsia="tr-TR"/>
              </w:rPr>
              <w:t>Medya</w:t>
            </w:r>
            <w:r w:rsidR="00614FEA" w:rsidRPr="00614FEA">
              <w:rPr>
                <w:rFonts w:ascii="Calibri" w:eastAsia="Times New Roman" w:hAnsi="Calibri" w:cs="Calibri"/>
                <w:color w:val="000000"/>
                <w:sz w:val="20"/>
                <w:szCs w:val="20"/>
                <w:lang w:eastAsia="tr-TR"/>
              </w:rPr>
              <w:t>Kod</w:t>
            </w:r>
          </w:p>
        </w:tc>
        <w:tc>
          <w:tcPr>
            <w:tcW w:w="472" w:type="pct"/>
            <w:tcBorders>
              <w:top w:val="nil"/>
              <w:left w:val="nil"/>
              <w:bottom w:val="single" w:sz="4" w:space="0" w:color="auto"/>
              <w:right w:val="single" w:sz="4" w:space="0" w:color="auto"/>
            </w:tcBorders>
            <w:shd w:val="clear" w:color="auto" w:fill="auto"/>
            <w:noWrap/>
            <w:vAlign w:val="center"/>
          </w:tcPr>
          <w:p w:rsidR="00727314" w:rsidRPr="00614FEA" w:rsidRDefault="00727314" w:rsidP="005B2CCF">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N(3)</w:t>
            </w:r>
          </w:p>
        </w:tc>
        <w:tc>
          <w:tcPr>
            <w:tcW w:w="876" w:type="pct"/>
            <w:tcBorders>
              <w:top w:val="nil"/>
              <w:left w:val="nil"/>
              <w:bottom w:val="single" w:sz="4" w:space="0" w:color="auto"/>
              <w:right w:val="single" w:sz="4" w:space="0" w:color="auto"/>
            </w:tcBorders>
            <w:shd w:val="clear" w:color="auto" w:fill="auto"/>
            <w:noWrap/>
            <w:vAlign w:val="center"/>
          </w:tcPr>
          <w:p w:rsidR="00727314" w:rsidRPr="00614FEA" w:rsidRDefault="00727314" w:rsidP="005B2CCF">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XXX</w:t>
            </w:r>
          </w:p>
        </w:tc>
        <w:tc>
          <w:tcPr>
            <w:tcW w:w="488" w:type="pct"/>
            <w:tcBorders>
              <w:top w:val="nil"/>
              <w:left w:val="nil"/>
              <w:bottom w:val="single" w:sz="4" w:space="0" w:color="auto"/>
              <w:right w:val="single" w:sz="4" w:space="0" w:color="auto"/>
            </w:tcBorders>
            <w:shd w:val="clear" w:color="auto" w:fill="auto"/>
            <w:noWrap/>
            <w:vAlign w:val="center"/>
          </w:tcPr>
          <w:p w:rsidR="00727314" w:rsidRPr="00614FEA" w:rsidRDefault="00727314" w:rsidP="005B2CCF">
            <w:pPr>
              <w:spacing w:after="0" w:line="240" w:lineRule="auto"/>
              <w:jc w:val="center"/>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Z</w:t>
            </w:r>
          </w:p>
        </w:tc>
        <w:tc>
          <w:tcPr>
            <w:tcW w:w="2485" w:type="pct"/>
            <w:tcBorders>
              <w:top w:val="nil"/>
              <w:left w:val="nil"/>
              <w:bottom w:val="single" w:sz="4" w:space="0" w:color="auto"/>
              <w:right w:val="single" w:sz="4" w:space="0" w:color="auto"/>
            </w:tcBorders>
            <w:shd w:val="clear" w:color="auto" w:fill="auto"/>
            <w:vAlign w:val="center"/>
          </w:tcPr>
          <w:p w:rsidR="00727314" w:rsidRPr="00614FEA" w:rsidRDefault="00FA62CE" w:rsidP="005B2CCF">
            <w:pPr>
              <w:spacing w:after="0" w:line="240" w:lineRule="auto"/>
              <w:rPr>
                <w:rFonts w:ascii="Calibri" w:eastAsia="Times New Roman" w:hAnsi="Calibri" w:cs="Calibri"/>
                <w:color w:val="000000"/>
                <w:sz w:val="20"/>
                <w:szCs w:val="20"/>
                <w:lang w:eastAsia="tr-TR"/>
              </w:rPr>
            </w:pPr>
            <w:r>
              <w:rPr>
                <w:rFonts w:ascii="Calibri" w:eastAsia="Times New Roman" w:hAnsi="Calibri" w:cs="Calibri"/>
                <w:color w:val="000000"/>
                <w:sz w:val="20"/>
                <w:szCs w:val="20"/>
                <w:lang w:eastAsia="tr-TR"/>
              </w:rPr>
              <w:t xml:space="preserve">Ek </w:t>
            </w:r>
            <w:r w:rsidRPr="00614FEA">
              <w:rPr>
                <w:rFonts w:ascii="Calibri" w:eastAsia="Times New Roman" w:hAnsi="Calibri" w:cs="Calibri"/>
                <w:color w:val="000000"/>
                <w:sz w:val="20"/>
                <w:szCs w:val="20"/>
                <w:lang w:eastAsia="tr-TR"/>
              </w:rPr>
              <w:t>Değer Listesi</w:t>
            </w:r>
            <w:r w:rsidR="00727314" w:rsidRPr="00614FEA">
              <w:rPr>
                <w:rFonts w:ascii="Calibri" w:eastAsia="Times New Roman" w:hAnsi="Calibri" w:cs="Calibri"/>
                <w:color w:val="000000"/>
                <w:sz w:val="20"/>
                <w:szCs w:val="20"/>
                <w:lang w:eastAsia="tr-TR"/>
              </w:rPr>
              <w:t xml:space="preserve">: </w:t>
            </w:r>
            <w:proofErr w:type="gramStart"/>
            <w:r>
              <w:rPr>
                <w:rFonts w:ascii="Calibri" w:eastAsia="Times New Roman" w:hAnsi="Calibri" w:cs="Calibri"/>
                <w:color w:val="000000"/>
                <w:sz w:val="20"/>
                <w:szCs w:val="20"/>
                <w:lang w:eastAsia="tr-TR"/>
              </w:rPr>
              <w:t>5.</w:t>
            </w:r>
            <w:r w:rsidR="00381182">
              <w:rPr>
                <w:rFonts w:ascii="Calibri" w:eastAsia="Times New Roman" w:hAnsi="Calibri" w:cs="Calibri"/>
                <w:color w:val="000000"/>
                <w:sz w:val="20"/>
                <w:szCs w:val="20"/>
                <w:lang w:eastAsia="tr-TR"/>
              </w:rPr>
              <w:t>3</w:t>
            </w:r>
            <w:proofErr w:type="gramEnd"/>
          </w:p>
          <w:p w:rsidR="00614FEA" w:rsidRPr="00614FEA" w:rsidRDefault="00614FEA" w:rsidP="005B2CCF">
            <w:pPr>
              <w:spacing w:after="0" w:line="240" w:lineRule="auto"/>
              <w:rPr>
                <w:rFonts w:ascii="Calibri" w:eastAsia="Times New Roman" w:hAnsi="Calibri" w:cs="Calibri"/>
                <w:color w:val="000000"/>
                <w:sz w:val="20"/>
                <w:szCs w:val="20"/>
                <w:lang w:eastAsia="tr-TR"/>
              </w:rPr>
            </w:pPr>
            <w:r w:rsidRPr="00614FEA">
              <w:rPr>
                <w:rFonts w:ascii="Calibri" w:eastAsia="Times New Roman" w:hAnsi="Calibri" w:cs="Calibri"/>
                <w:color w:val="000000"/>
                <w:sz w:val="20"/>
                <w:szCs w:val="20"/>
                <w:lang w:eastAsia="tr-TR"/>
              </w:rPr>
              <w:t>Raporun gönderildiği iletişim kanalın</w:t>
            </w:r>
            <w:r w:rsidR="00FA62CE">
              <w:rPr>
                <w:rFonts w:ascii="Calibri" w:eastAsia="Times New Roman" w:hAnsi="Calibri" w:cs="Calibri"/>
                <w:color w:val="000000"/>
                <w:sz w:val="20"/>
                <w:szCs w:val="20"/>
                <w:lang w:eastAsia="tr-TR"/>
              </w:rPr>
              <w:t>ın kodudur.</w:t>
            </w:r>
          </w:p>
        </w:tc>
      </w:tr>
    </w:tbl>
    <w:p w:rsidR="00C75D8A" w:rsidRDefault="00C75D8A">
      <w:pPr>
        <w:rPr>
          <w:b/>
        </w:rPr>
      </w:pPr>
    </w:p>
    <w:p w:rsidR="00C75D8A" w:rsidRDefault="00C75D8A" w:rsidP="00C75D8A">
      <w:pPr>
        <w:pStyle w:val="ListeParagraf"/>
        <w:numPr>
          <w:ilvl w:val="1"/>
          <w:numId w:val="1"/>
        </w:numPr>
        <w:ind w:left="993" w:hanging="633"/>
        <w:outlineLvl w:val="1"/>
        <w:rPr>
          <w:b/>
          <w:u w:val="single"/>
        </w:rPr>
      </w:pPr>
      <w:bookmarkStart w:id="451" w:name="_Toc487464222"/>
      <w:r>
        <w:rPr>
          <w:b/>
          <w:u w:val="single"/>
        </w:rPr>
        <w:t>SGK Bilgilendirme Rapor Tabloları (SGKT)</w:t>
      </w:r>
      <w:bookmarkEnd w:id="451"/>
    </w:p>
    <w:p w:rsidR="000207ED" w:rsidRPr="005D6051" w:rsidRDefault="00C75D8A" w:rsidP="000207ED">
      <w:pPr>
        <w:rPr>
          <w:i/>
        </w:rPr>
      </w:pPr>
      <w:r w:rsidRPr="005D6051">
        <w:t>SGK+BES maaş tablolarının analizi ve detayları daha sonra yazılacaktır.</w:t>
      </w:r>
      <w:r w:rsidR="000207ED" w:rsidRPr="005D6051">
        <w:t xml:space="preserve"> </w:t>
      </w:r>
      <w:proofErr w:type="gramStart"/>
      <w:r w:rsidR="000207ED" w:rsidRPr="005D6051">
        <w:t>(</w:t>
      </w:r>
      <w:proofErr w:type="gramEnd"/>
      <w:r w:rsidR="000207ED" w:rsidRPr="005D6051">
        <w:rPr>
          <w:i/>
        </w:rPr>
        <w:t>SGK EMEKLİLİK TARİHİ RAPORU</w:t>
      </w:r>
    </w:p>
    <w:p w:rsidR="000207ED" w:rsidRPr="005D6051" w:rsidRDefault="000207ED" w:rsidP="000207ED">
      <w:proofErr w:type="gramStart"/>
      <w:r w:rsidRPr="005D6051">
        <w:rPr>
          <w:i/>
        </w:rPr>
        <w:t>ve</w:t>
      </w:r>
      <w:proofErr w:type="gramEnd"/>
      <w:r w:rsidRPr="005D6051">
        <w:rPr>
          <w:i/>
        </w:rPr>
        <w:t xml:space="preserve"> SGK+BES TAHMİNİ BİRİKİM ANALİZİ RAPORU</w:t>
      </w:r>
      <w:r w:rsidRPr="005D6051">
        <w:t xml:space="preserve"> )</w:t>
      </w:r>
    </w:p>
    <w:p w:rsidR="000207ED" w:rsidRDefault="000207ED">
      <w:pPr>
        <w:rPr>
          <w:b/>
        </w:rPr>
      </w:pPr>
    </w:p>
    <w:p w:rsidR="00B21F51" w:rsidRPr="005B2CCF" w:rsidRDefault="00B21F51">
      <w:pPr>
        <w:rPr>
          <w:b/>
        </w:rPr>
      </w:pPr>
      <w:r w:rsidRPr="005B2CCF">
        <w:rPr>
          <w:b/>
        </w:rPr>
        <w:br w:type="page"/>
      </w:r>
    </w:p>
    <w:p w:rsidR="000207ED" w:rsidRDefault="000207ED" w:rsidP="00C75D8A">
      <w:pPr>
        <w:pStyle w:val="ListeParagraf"/>
        <w:numPr>
          <w:ilvl w:val="0"/>
          <w:numId w:val="1"/>
        </w:numPr>
        <w:spacing w:after="0"/>
        <w:outlineLvl w:val="0"/>
        <w:rPr>
          <w:b/>
          <w:u w:val="single"/>
        </w:rPr>
      </w:pPr>
      <w:bookmarkStart w:id="452" w:name="_Toc487464223"/>
      <w:r>
        <w:rPr>
          <w:b/>
          <w:u w:val="single"/>
        </w:rPr>
        <w:t>TAVSİYE MOTORU DATA MODELİ</w:t>
      </w:r>
      <w:bookmarkEnd w:id="452"/>
    </w:p>
    <w:p w:rsidR="000207ED" w:rsidRPr="000207ED" w:rsidRDefault="000207ED">
      <w:r w:rsidRPr="000207ED">
        <w:t>Tablolar, bilgiler ve diğer ihtiyaçlara ilişkin analizler daha sonra verilecektir.</w:t>
      </w:r>
      <w:r w:rsidRPr="000207ED">
        <w:br w:type="page"/>
      </w:r>
    </w:p>
    <w:p w:rsidR="00FD1727" w:rsidRDefault="008440F8" w:rsidP="00C75D8A">
      <w:pPr>
        <w:pStyle w:val="ListeParagraf"/>
        <w:numPr>
          <w:ilvl w:val="0"/>
          <w:numId w:val="1"/>
        </w:numPr>
        <w:spacing w:after="0"/>
        <w:outlineLvl w:val="0"/>
        <w:rPr>
          <w:b/>
          <w:u w:val="single"/>
        </w:rPr>
      </w:pPr>
      <w:bookmarkStart w:id="453" w:name="_Toc487464224"/>
      <w:r w:rsidRPr="00A24F75">
        <w:rPr>
          <w:b/>
          <w:szCs w:val="24"/>
          <w:u w:val="single"/>
        </w:rPr>
        <w:t>EK</w:t>
      </w:r>
      <w:r>
        <w:rPr>
          <w:b/>
          <w:u w:val="single"/>
        </w:rPr>
        <w:t xml:space="preserve"> </w:t>
      </w:r>
      <w:r w:rsidR="00046DB8" w:rsidRPr="00046DB8">
        <w:rPr>
          <w:b/>
          <w:u w:val="single"/>
        </w:rPr>
        <w:t>DEĞER LİSTELERİ</w:t>
      </w:r>
      <w:bookmarkEnd w:id="453"/>
    </w:p>
    <w:p w:rsidR="00A24F75" w:rsidRDefault="00A24F75" w:rsidP="00A24F75">
      <w:pPr>
        <w:pStyle w:val="ListeParagraf"/>
        <w:spacing w:after="0"/>
        <w:ind w:left="360"/>
        <w:rPr>
          <w:b/>
          <w:u w:val="single"/>
        </w:rPr>
      </w:pPr>
    </w:p>
    <w:p w:rsidR="00A24F75" w:rsidRPr="002338EC" w:rsidRDefault="00A24F75" w:rsidP="00B1184E">
      <w:pPr>
        <w:pStyle w:val="ListeParagraf"/>
        <w:numPr>
          <w:ilvl w:val="1"/>
          <w:numId w:val="1"/>
        </w:numPr>
        <w:ind w:left="993" w:hanging="633"/>
        <w:outlineLvl w:val="1"/>
        <w:rPr>
          <w:b/>
          <w:u w:val="single"/>
        </w:rPr>
      </w:pPr>
      <w:bookmarkStart w:id="454" w:name="_Toc487464225"/>
      <w:r w:rsidRPr="002338EC">
        <w:rPr>
          <w:b/>
          <w:u w:val="single"/>
        </w:rPr>
        <w:t>Rapor</w:t>
      </w:r>
      <w:r>
        <w:rPr>
          <w:b/>
          <w:u w:val="single"/>
        </w:rPr>
        <w:t xml:space="preserve"> Tipi</w:t>
      </w:r>
      <w:bookmarkEnd w:id="454"/>
    </w:p>
    <w:tbl>
      <w:tblPr>
        <w:tblW w:w="23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7"/>
        <w:gridCol w:w="4505"/>
      </w:tblGrid>
      <w:tr w:rsidR="00A24F75" w:rsidRPr="00FD1727" w:rsidTr="00A24F75">
        <w:trPr>
          <w:trHeight w:val="300"/>
        </w:trPr>
        <w:tc>
          <w:tcPr>
            <w:tcW w:w="502" w:type="pct"/>
            <w:shd w:val="clear" w:color="000000" w:fill="D9D9D9"/>
            <w:noWrap/>
            <w:vAlign w:val="bottom"/>
            <w:hideMark/>
          </w:tcPr>
          <w:p w:rsidR="00A24F75" w:rsidRPr="00FD1727" w:rsidRDefault="00A24F75" w:rsidP="00FD1727">
            <w:pPr>
              <w:spacing w:after="0" w:line="240" w:lineRule="auto"/>
              <w:jc w:val="center"/>
              <w:rPr>
                <w:rFonts w:ascii="Calibri" w:eastAsia="Times New Roman" w:hAnsi="Calibri" w:cs="Calibri"/>
                <w:b/>
                <w:bCs/>
                <w:color w:val="1F497D"/>
                <w:lang w:eastAsia="tr-TR"/>
              </w:rPr>
            </w:pPr>
            <w:r w:rsidRPr="00FD1727">
              <w:rPr>
                <w:rFonts w:ascii="Calibri" w:eastAsia="Times New Roman" w:hAnsi="Calibri" w:cs="Calibri"/>
                <w:b/>
                <w:bCs/>
                <w:color w:val="1F497D"/>
                <w:lang w:eastAsia="tr-TR"/>
              </w:rPr>
              <w:t>Kod</w:t>
            </w:r>
          </w:p>
        </w:tc>
        <w:tc>
          <w:tcPr>
            <w:tcW w:w="4498" w:type="pct"/>
            <w:shd w:val="clear" w:color="000000" w:fill="BFBFBF"/>
            <w:noWrap/>
            <w:vAlign w:val="bottom"/>
            <w:hideMark/>
          </w:tcPr>
          <w:p w:rsidR="00A24F75" w:rsidRPr="00FD1727" w:rsidRDefault="00A24F75" w:rsidP="00FD1727">
            <w:pPr>
              <w:spacing w:after="0" w:line="240" w:lineRule="auto"/>
              <w:rPr>
                <w:rFonts w:ascii="Calibri" w:eastAsia="Times New Roman" w:hAnsi="Calibri" w:cs="Calibri"/>
                <w:b/>
                <w:bCs/>
                <w:color w:val="1F497D"/>
                <w:lang w:eastAsia="tr-TR"/>
              </w:rPr>
            </w:pPr>
            <w:r w:rsidRPr="00FD1727">
              <w:rPr>
                <w:rFonts w:ascii="Calibri" w:eastAsia="Times New Roman" w:hAnsi="Calibri" w:cs="Calibri"/>
                <w:b/>
                <w:bCs/>
                <w:color w:val="1F497D"/>
                <w:lang w:eastAsia="tr-TR"/>
              </w:rPr>
              <w:t>Açıklama</w:t>
            </w:r>
          </w:p>
        </w:tc>
      </w:tr>
      <w:tr w:rsidR="00A24F75" w:rsidRPr="00FD1727" w:rsidTr="00A24F75">
        <w:trPr>
          <w:trHeight w:val="300"/>
        </w:trPr>
        <w:tc>
          <w:tcPr>
            <w:tcW w:w="502" w:type="pct"/>
            <w:shd w:val="clear" w:color="000000" w:fill="D9D9D9"/>
            <w:noWrap/>
            <w:vAlign w:val="bottom"/>
            <w:hideMark/>
          </w:tcPr>
          <w:p w:rsidR="00A24F75" w:rsidRPr="00FD1727" w:rsidRDefault="00A24F75" w:rsidP="00FD1727">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1</w:t>
            </w:r>
          </w:p>
        </w:tc>
        <w:tc>
          <w:tcPr>
            <w:tcW w:w="4498" w:type="pct"/>
            <w:shd w:val="clear" w:color="000000" w:fill="BFBFBF"/>
            <w:noWrap/>
            <w:vAlign w:val="bottom"/>
            <w:hideMark/>
          </w:tcPr>
          <w:p w:rsidR="00A24F75" w:rsidRPr="00FD1727" w:rsidRDefault="00A24F75" w:rsidP="005B2CCF">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 xml:space="preserve">Katılımcı Bazlı BES Birikim ve Getiri Analizi </w:t>
            </w:r>
          </w:p>
        </w:tc>
      </w:tr>
      <w:tr w:rsidR="00A24F75" w:rsidRPr="00FD1727" w:rsidTr="00A24F75">
        <w:trPr>
          <w:trHeight w:val="300"/>
        </w:trPr>
        <w:tc>
          <w:tcPr>
            <w:tcW w:w="502" w:type="pct"/>
            <w:shd w:val="clear" w:color="000000" w:fill="D9D9D9"/>
            <w:noWrap/>
            <w:vAlign w:val="bottom"/>
            <w:hideMark/>
          </w:tcPr>
          <w:p w:rsidR="00A24F75" w:rsidRPr="00FD1727" w:rsidRDefault="00A24F75" w:rsidP="00FD1727">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2</w:t>
            </w:r>
          </w:p>
        </w:tc>
        <w:tc>
          <w:tcPr>
            <w:tcW w:w="4498" w:type="pct"/>
            <w:shd w:val="clear" w:color="000000" w:fill="BFBFBF"/>
            <w:noWrap/>
            <w:vAlign w:val="bottom"/>
            <w:hideMark/>
          </w:tcPr>
          <w:p w:rsidR="00A24F75" w:rsidRPr="00FD1727" w:rsidRDefault="00A24F75" w:rsidP="00FD1727">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Emeklilik Şirket</w:t>
            </w:r>
            <w:r w:rsidR="007834F3">
              <w:rPr>
                <w:rFonts w:ascii="Calibri" w:eastAsia="Times New Roman" w:hAnsi="Calibri" w:cs="Calibri"/>
                <w:color w:val="000000"/>
                <w:lang w:eastAsia="tr-TR"/>
              </w:rPr>
              <w:t>i</w:t>
            </w:r>
            <w:r>
              <w:rPr>
                <w:rFonts w:ascii="Calibri" w:eastAsia="Times New Roman" w:hAnsi="Calibri" w:cs="Calibri"/>
                <w:color w:val="000000"/>
                <w:lang w:eastAsia="tr-TR"/>
              </w:rPr>
              <w:t xml:space="preserve"> Bazlı BES Birikim ve Getiri Analizi</w:t>
            </w:r>
          </w:p>
        </w:tc>
      </w:tr>
      <w:tr w:rsidR="00A24F75" w:rsidRPr="00FD1727" w:rsidTr="00A24F75">
        <w:trPr>
          <w:trHeight w:val="300"/>
        </w:trPr>
        <w:tc>
          <w:tcPr>
            <w:tcW w:w="502" w:type="pct"/>
            <w:shd w:val="clear" w:color="000000" w:fill="D9D9D9"/>
            <w:noWrap/>
            <w:vAlign w:val="bottom"/>
            <w:hideMark/>
          </w:tcPr>
          <w:p w:rsidR="00A24F75" w:rsidRPr="00FD1727" w:rsidRDefault="00A24F75" w:rsidP="00FD1727">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3</w:t>
            </w:r>
          </w:p>
        </w:tc>
        <w:tc>
          <w:tcPr>
            <w:tcW w:w="4498" w:type="pct"/>
            <w:shd w:val="clear" w:color="000000" w:fill="BFBFBF"/>
            <w:noWrap/>
            <w:vAlign w:val="bottom"/>
            <w:hideMark/>
          </w:tcPr>
          <w:p w:rsidR="00A24F75" w:rsidRPr="00FD1727" w:rsidRDefault="00A24F75" w:rsidP="00FD1727">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Sözleşme Bazlı BES Birikim ve Getiri Analizi</w:t>
            </w:r>
          </w:p>
        </w:tc>
      </w:tr>
      <w:tr w:rsidR="00A24F75" w:rsidRPr="00FD1727" w:rsidTr="00A24F75">
        <w:trPr>
          <w:trHeight w:val="300"/>
        </w:trPr>
        <w:tc>
          <w:tcPr>
            <w:tcW w:w="502" w:type="pct"/>
            <w:shd w:val="clear" w:color="000000" w:fill="D9D9D9"/>
            <w:noWrap/>
            <w:vAlign w:val="bottom"/>
            <w:hideMark/>
          </w:tcPr>
          <w:p w:rsidR="00A24F75" w:rsidRPr="00FD1727" w:rsidRDefault="00A24F75" w:rsidP="00FD1727">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4</w:t>
            </w:r>
          </w:p>
        </w:tc>
        <w:tc>
          <w:tcPr>
            <w:tcW w:w="4498" w:type="pct"/>
            <w:shd w:val="clear" w:color="000000" w:fill="BFBFBF"/>
            <w:noWrap/>
            <w:vAlign w:val="bottom"/>
            <w:hideMark/>
          </w:tcPr>
          <w:p w:rsidR="00A24F75" w:rsidRPr="00FD1727" w:rsidRDefault="00A24F75" w:rsidP="00FD1727">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Fon Bazlı BES Birikim ve Getiri Analizi</w:t>
            </w:r>
          </w:p>
        </w:tc>
      </w:tr>
    </w:tbl>
    <w:p w:rsidR="00FD1727" w:rsidRDefault="00FD1727" w:rsidP="00381182">
      <w:pPr>
        <w:spacing w:after="0"/>
      </w:pPr>
    </w:p>
    <w:p w:rsidR="00A24F75" w:rsidRPr="00A24F75" w:rsidRDefault="00A24F75" w:rsidP="00B1184E">
      <w:pPr>
        <w:pStyle w:val="ListeParagraf"/>
        <w:numPr>
          <w:ilvl w:val="1"/>
          <w:numId w:val="1"/>
        </w:numPr>
        <w:ind w:left="993" w:hanging="633"/>
        <w:outlineLvl w:val="1"/>
        <w:rPr>
          <w:b/>
          <w:u w:val="single"/>
        </w:rPr>
      </w:pPr>
      <w:bookmarkStart w:id="455" w:name="_Toc487464226"/>
      <w:r w:rsidRPr="002338EC">
        <w:rPr>
          <w:b/>
          <w:u w:val="single"/>
        </w:rPr>
        <w:t>Rapor</w:t>
      </w:r>
      <w:r>
        <w:rPr>
          <w:b/>
          <w:u w:val="single"/>
        </w:rPr>
        <w:t xml:space="preserve"> Gönderim </w:t>
      </w:r>
      <w:r w:rsidR="00381182">
        <w:rPr>
          <w:b/>
          <w:u w:val="single"/>
        </w:rPr>
        <w:t xml:space="preserve">Medya </w:t>
      </w:r>
      <w:r>
        <w:rPr>
          <w:b/>
          <w:u w:val="single"/>
        </w:rPr>
        <w:t>Kodu</w:t>
      </w:r>
      <w:bookmarkEnd w:id="455"/>
    </w:p>
    <w:tbl>
      <w:tblPr>
        <w:tblW w:w="20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6"/>
        <w:gridCol w:w="3207"/>
      </w:tblGrid>
      <w:tr w:rsidR="00A24F75" w:rsidRPr="00FD1727" w:rsidTr="00381182">
        <w:trPr>
          <w:trHeight w:val="300"/>
        </w:trPr>
        <w:tc>
          <w:tcPr>
            <w:tcW w:w="1308" w:type="pct"/>
            <w:shd w:val="clear" w:color="000000" w:fill="D9D9D9"/>
            <w:noWrap/>
            <w:vAlign w:val="bottom"/>
            <w:hideMark/>
          </w:tcPr>
          <w:p w:rsidR="00A24F75" w:rsidRPr="00FD1727" w:rsidRDefault="00A24F75" w:rsidP="00381182">
            <w:pPr>
              <w:spacing w:after="0" w:line="240" w:lineRule="auto"/>
              <w:jc w:val="center"/>
              <w:rPr>
                <w:rFonts w:ascii="Calibri" w:eastAsia="Times New Roman" w:hAnsi="Calibri" w:cs="Calibri"/>
                <w:b/>
                <w:bCs/>
                <w:color w:val="1F497D"/>
                <w:lang w:eastAsia="tr-TR"/>
              </w:rPr>
            </w:pPr>
            <w:r w:rsidRPr="00FD1727">
              <w:rPr>
                <w:rFonts w:ascii="Calibri" w:eastAsia="Times New Roman" w:hAnsi="Calibri" w:cs="Calibri"/>
                <w:b/>
                <w:bCs/>
                <w:color w:val="1F497D"/>
                <w:lang w:eastAsia="tr-TR"/>
              </w:rPr>
              <w:t>Kod</w:t>
            </w:r>
          </w:p>
        </w:tc>
        <w:tc>
          <w:tcPr>
            <w:tcW w:w="3692" w:type="pct"/>
            <w:shd w:val="clear" w:color="000000" w:fill="BFBFBF"/>
            <w:noWrap/>
            <w:vAlign w:val="bottom"/>
            <w:hideMark/>
          </w:tcPr>
          <w:p w:rsidR="00A24F75" w:rsidRPr="00FD1727" w:rsidRDefault="00A24F75" w:rsidP="00381182">
            <w:pPr>
              <w:spacing w:after="0" w:line="240" w:lineRule="auto"/>
              <w:rPr>
                <w:rFonts w:ascii="Calibri" w:eastAsia="Times New Roman" w:hAnsi="Calibri" w:cs="Calibri"/>
                <w:b/>
                <w:bCs/>
                <w:color w:val="1F497D"/>
                <w:lang w:eastAsia="tr-TR"/>
              </w:rPr>
            </w:pPr>
            <w:r w:rsidRPr="00FD1727">
              <w:rPr>
                <w:rFonts w:ascii="Calibri" w:eastAsia="Times New Roman" w:hAnsi="Calibri" w:cs="Calibri"/>
                <w:b/>
                <w:bCs/>
                <w:color w:val="1F497D"/>
                <w:lang w:eastAsia="tr-TR"/>
              </w:rPr>
              <w:t>Açıklama</w:t>
            </w:r>
          </w:p>
        </w:tc>
      </w:tr>
      <w:tr w:rsidR="00A24F75" w:rsidRPr="00FD1727" w:rsidTr="00381182">
        <w:trPr>
          <w:trHeight w:val="300"/>
        </w:trPr>
        <w:tc>
          <w:tcPr>
            <w:tcW w:w="1308" w:type="pct"/>
            <w:shd w:val="clear" w:color="000000" w:fill="D9D9D9"/>
            <w:noWrap/>
            <w:vAlign w:val="bottom"/>
            <w:hideMark/>
          </w:tcPr>
          <w:p w:rsidR="00A24F75" w:rsidRPr="00FD1727" w:rsidRDefault="00381182" w:rsidP="00381182">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1</w:t>
            </w:r>
          </w:p>
        </w:tc>
        <w:tc>
          <w:tcPr>
            <w:tcW w:w="3692" w:type="pct"/>
            <w:shd w:val="clear" w:color="000000" w:fill="BFBFBF"/>
            <w:noWrap/>
            <w:vAlign w:val="bottom"/>
            <w:hideMark/>
          </w:tcPr>
          <w:p w:rsidR="00A24F75" w:rsidRPr="00FD1727" w:rsidRDefault="00A24F75" w:rsidP="00381182">
            <w:pPr>
              <w:spacing w:after="0" w:line="240" w:lineRule="auto"/>
              <w:rPr>
                <w:rFonts w:ascii="Calibri" w:eastAsia="Times New Roman" w:hAnsi="Calibri" w:cs="Calibri"/>
                <w:color w:val="000000"/>
                <w:lang w:eastAsia="tr-TR"/>
              </w:rPr>
            </w:pPr>
            <w:r w:rsidRPr="00FD1727">
              <w:rPr>
                <w:rFonts w:ascii="Calibri" w:eastAsia="Times New Roman" w:hAnsi="Calibri" w:cs="Calibri"/>
                <w:color w:val="000000"/>
                <w:lang w:eastAsia="tr-TR"/>
              </w:rPr>
              <w:t>İnternet</w:t>
            </w:r>
          </w:p>
        </w:tc>
      </w:tr>
      <w:tr w:rsidR="00A24F75" w:rsidRPr="00FD1727" w:rsidTr="00381182">
        <w:trPr>
          <w:trHeight w:val="300"/>
        </w:trPr>
        <w:tc>
          <w:tcPr>
            <w:tcW w:w="1308" w:type="pct"/>
            <w:shd w:val="clear" w:color="000000" w:fill="92D050"/>
            <w:noWrap/>
            <w:vAlign w:val="bottom"/>
            <w:hideMark/>
          </w:tcPr>
          <w:p w:rsidR="00A24F75" w:rsidRPr="00FD1727" w:rsidRDefault="00381182" w:rsidP="00381182">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2</w:t>
            </w:r>
          </w:p>
        </w:tc>
        <w:tc>
          <w:tcPr>
            <w:tcW w:w="3692" w:type="pct"/>
            <w:shd w:val="clear" w:color="000000" w:fill="92D050"/>
            <w:noWrap/>
            <w:vAlign w:val="bottom"/>
            <w:hideMark/>
          </w:tcPr>
          <w:p w:rsidR="00A24F75" w:rsidRPr="00FD1727" w:rsidRDefault="00A24F75" w:rsidP="00381182">
            <w:pPr>
              <w:spacing w:after="0" w:line="240" w:lineRule="auto"/>
              <w:rPr>
                <w:rFonts w:ascii="Calibri" w:eastAsia="Times New Roman" w:hAnsi="Calibri" w:cs="Calibri"/>
                <w:color w:val="000000"/>
                <w:lang w:eastAsia="tr-TR"/>
              </w:rPr>
            </w:pPr>
            <w:r w:rsidRPr="00FD1727">
              <w:rPr>
                <w:rFonts w:ascii="Calibri" w:eastAsia="Times New Roman" w:hAnsi="Calibri" w:cs="Calibri"/>
                <w:color w:val="000000"/>
                <w:lang w:eastAsia="tr-TR"/>
              </w:rPr>
              <w:t>Kısa Mesaj</w:t>
            </w:r>
          </w:p>
        </w:tc>
      </w:tr>
      <w:tr w:rsidR="00A24F75" w:rsidRPr="00FD1727" w:rsidTr="00381182">
        <w:trPr>
          <w:trHeight w:val="300"/>
        </w:trPr>
        <w:tc>
          <w:tcPr>
            <w:tcW w:w="1308" w:type="pct"/>
            <w:shd w:val="clear" w:color="000000" w:fill="92D050"/>
            <w:noWrap/>
            <w:vAlign w:val="bottom"/>
            <w:hideMark/>
          </w:tcPr>
          <w:p w:rsidR="00A24F75" w:rsidRPr="00FD1727" w:rsidRDefault="00381182" w:rsidP="00381182">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3</w:t>
            </w:r>
          </w:p>
        </w:tc>
        <w:tc>
          <w:tcPr>
            <w:tcW w:w="3692" w:type="pct"/>
            <w:shd w:val="clear" w:color="000000" w:fill="92D050"/>
            <w:noWrap/>
            <w:vAlign w:val="bottom"/>
            <w:hideMark/>
          </w:tcPr>
          <w:p w:rsidR="00A24F75" w:rsidRPr="00FD1727" w:rsidRDefault="00A24F75" w:rsidP="00381182">
            <w:pPr>
              <w:spacing w:after="0" w:line="240" w:lineRule="auto"/>
              <w:rPr>
                <w:rFonts w:ascii="Calibri" w:eastAsia="Times New Roman" w:hAnsi="Calibri" w:cs="Calibri"/>
                <w:color w:val="000000"/>
                <w:lang w:eastAsia="tr-TR"/>
              </w:rPr>
            </w:pPr>
            <w:r w:rsidRPr="00FD1727">
              <w:rPr>
                <w:rFonts w:ascii="Calibri" w:eastAsia="Times New Roman" w:hAnsi="Calibri" w:cs="Calibri"/>
                <w:color w:val="000000"/>
                <w:lang w:eastAsia="tr-TR"/>
              </w:rPr>
              <w:t>E-posta</w:t>
            </w:r>
          </w:p>
        </w:tc>
      </w:tr>
      <w:tr w:rsidR="00A24F75" w:rsidRPr="00FD1727" w:rsidTr="00381182">
        <w:trPr>
          <w:trHeight w:val="300"/>
        </w:trPr>
        <w:tc>
          <w:tcPr>
            <w:tcW w:w="1308" w:type="pct"/>
            <w:shd w:val="clear" w:color="000000" w:fill="92D050"/>
            <w:noWrap/>
            <w:vAlign w:val="bottom"/>
            <w:hideMark/>
          </w:tcPr>
          <w:p w:rsidR="00A24F75" w:rsidRPr="00FD1727" w:rsidRDefault="00381182" w:rsidP="00381182">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4</w:t>
            </w:r>
          </w:p>
        </w:tc>
        <w:tc>
          <w:tcPr>
            <w:tcW w:w="3692" w:type="pct"/>
            <w:shd w:val="clear" w:color="000000" w:fill="92D050"/>
            <w:noWrap/>
            <w:vAlign w:val="bottom"/>
            <w:hideMark/>
          </w:tcPr>
          <w:p w:rsidR="00A24F75" w:rsidRPr="00FD1727" w:rsidRDefault="00A24F75" w:rsidP="00381182">
            <w:pPr>
              <w:spacing w:after="0" w:line="240" w:lineRule="auto"/>
              <w:rPr>
                <w:rFonts w:ascii="Calibri" w:eastAsia="Times New Roman" w:hAnsi="Calibri" w:cs="Calibri"/>
                <w:color w:val="000000"/>
                <w:lang w:eastAsia="tr-TR"/>
              </w:rPr>
            </w:pPr>
            <w:r w:rsidRPr="00FD1727">
              <w:rPr>
                <w:rFonts w:ascii="Calibri" w:eastAsia="Times New Roman" w:hAnsi="Calibri" w:cs="Calibri"/>
                <w:color w:val="000000"/>
                <w:lang w:eastAsia="tr-TR"/>
              </w:rPr>
              <w:t>Fax</w:t>
            </w:r>
          </w:p>
        </w:tc>
      </w:tr>
    </w:tbl>
    <w:p w:rsidR="00381182" w:rsidRDefault="00381182" w:rsidP="00381182">
      <w:pPr>
        <w:spacing w:after="0"/>
      </w:pPr>
    </w:p>
    <w:p w:rsidR="00A24F75" w:rsidRDefault="00A24F75" w:rsidP="00B1184E">
      <w:pPr>
        <w:pStyle w:val="ListeParagraf"/>
        <w:numPr>
          <w:ilvl w:val="1"/>
          <w:numId w:val="1"/>
        </w:numPr>
        <w:ind w:left="993" w:hanging="633"/>
        <w:outlineLvl w:val="1"/>
      </w:pPr>
      <w:bookmarkStart w:id="456" w:name="_Toc487464227"/>
      <w:r w:rsidRPr="00A24F75">
        <w:rPr>
          <w:b/>
          <w:u w:val="single"/>
        </w:rPr>
        <w:t>Karşılaştırmaya Esas Yatırım Enstrümanı</w:t>
      </w:r>
      <w:bookmarkEnd w:id="456"/>
    </w:p>
    <w:tbl>
      <w:tblPr>
        <w:tblW w:w="33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7"/>
        <w:gridCol w:w="6582"/>
      </w:tblGrid>
      <w:tr w:rsidR="00A24F75" w:rsidRPr="00FD1727" w:rsidTr="00A24F75">
        <w:trPr>
          <w:trHeight w:val="300"/>
          <w:tblHeader/>
        </w:trPr>
        <w:tc>
          <w:tcPr>
            <w:tcW w:w="351" w:type="pct"/>
            <w:shd w:val="clear" w:color="000000" w:fill="D9D9D9"/>
            <w:noWrap/>
            <w:vAlign w:val="bottom"/>
            <w:hideMark/>
          </w:tcPr>
          <w:p w:rsidR="00A24F75" w:rsidRPr="00FD1727" w:rsidRDefault="00A24F75" w:rsidP="00737261">
            <w:pPr>
              <w:spacing w:after="0" w:line="240" w:lineRule="auto"/>
              <w:jc w:val="center"/>
              <w:rPr>
                <w:rFonts w:ascii="Calibri" w:eastAsia="Times New Roman" w:hAnsi="Calibri" w:cs="Calibri"/>
                <w:b/>
                <w:bCs/>
                <w:color w:val="1F497D"/>
                <w:lang w:eastAsia="tr-TR"/>
              </w:rPr>
            </w:pPr>
            <w:r w:rsidRPr="00FD1727">
              <w:rPr>
                <w:rFonts w:ascii="Calibri" w:eastAsia="Times New Roman" w:hAnsi="Calibri" w:cs="Calibri"/>
                <w:b/>
                <w:bCs/>
                <w:color w:val="1F497D"/>
                <w:lang w:eastAsia="tr-TR"/>
              </w:rPr>
              <w:t>Kod</w:t>
            </w:r>
          </w:p>
        </w:tc>
        <w:tc>
          <w:tcPr>
            <w:tcW w:w="4649" w:type="pct"/>
            <w:shd w:val="clear" w:color="000000" w:fill="BFBFBF"/>
            <w:noWrap/>
            <w:vAlign w:val="bottom"/>
            <w:hideMark/>
          </w:tcPr>
          <w:p w:rsidR="00A24F75" w:rsidRPr="00FD1727" w:rsidRDefault="00A24F75" w:rsidP="00737261">
            <w:pPr>
              <w:spacing w:after="0" w:line="240" w:lineRule="auto"/>
              <w:rPr>
                <w:rFonts w:ascii="Calibri" w:eastAsia="Times New Roman" w:hAnsi="Calibri" w:cs="Calibri"/>
                <w:b/>
                <w:bCs/>
                <w:color w:val="1F497D"/>
                <w:lang w:eastAsia="tr-TR"/>
              </w:rPr>
            </w:pPr>
            <w:r w:rsidRPr="00FD1727">
              <w:rPr>
                <w:rFonts w:ascii="Calibri" w:eastAsia="Times New Roman" w:hAnsi="Calibri" w:cs="Calibri"/>
                <w:b/>
                <w:bCs/>
                <w:color w:val="1F497D"/>
                <w:lang w:eastAsia="tr-TR"/>
              </w:rPr>
              <w:t>Açıklama</w:t>
            </w:r>
          </w:p>
        </w:tc>
      </w:tr>
      <w:tr w:rsidR="00A24F75" w:rsidRPr="00FD1727" w:rsidTr="00A24F75">
        <w:trPr>
          <w:trHeight w:val="300"/>
        </w:trPr>
        <w:tc>
          <w:tcPr>
            <w:tcW w:w="351" w:type="pct"/>
            <w:shd w:val="clear" w:color="000000" w:fill="D9D9D9"/>
            <w:noWrap/>
            <w:vAlign w:val="bottom"/>
            <w:hideMark/>
          </w:tcPr>
          <w:p w:rsidR="00A24F75" w:rsidRPr="00FD1727" w:rsidRDefault="00A24F75" w:rsidP="00737261">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1</w:t>
            </w:r>
          </w:p>
        </w:tc>
        <w:tc>
          <w:tcPr>
            <w:tcW w:w="4649" w:type="pct"/>
            <w:shd w:val="clear" w:color="000000" w:fill="BFBFBF"/>
            <w:noWrap/>
            <w:vAlign w:val="bottom"/>
            <w:hideMark/>
          </w:tcPr>
          <w:p w:rsidR="00A24F75" w:rsidRPr="00FD1727" w:rsidRDefault="00A24F75" w:rsidP="00737261">
            <w:pPr>
              <w:spacing w:after="0" w:line="240" w:lineRule="auto"/>
              <w:rPr>
                <w:rFonts w:ascii="Calibri" w:eastAsia="Times New Roman" w:hAnsi="Calibri" w:cs="Calibri"/>
                <w:color w:val="000000"/>
                <w:lang w:eastAsia="tr-TR"/>
              </w:rPr>
            </w:pPr>
            <w:r w:rsidRPr="00FD1727">
              <w:rPr>
                <w:rFonts w:ascii="Calibri" w:eastAsia="Times New Roman" w:hAnsi="Calibri" w:cs="Calibri"/>
                <w:color w:val="000000"/>
                <w:lang w:eastAsia="tr-TR"/>
              </w:rPr>
              <w:t>B</w:t>
            </w:r>
            <w:r>
              <w:rPr>
                <w:rFonts w:ascii="Calibri" w:eastAsia="Times New Roman" w:hAnsi="Calibri" w:cs="Calibri"/>
                <w:color w:val="000000"/>
                <w:lang w:eastAsia="tr-TR"/>
              </w:rPr>
              <w:t>ES Ağırlıklı Ortalama</w:t>
            </w:r>
          </w:p>
        </w:tc>
      </w:tr>
      <w:tr w:rsidR="00A24F75" w:rsidRPr="00FD1727" w:rsidTr="00A24F75">
        <w:trPr>
          <w:trHeight w:val="300"/>
        </w:trPr>
        <w:tc>
          <w:tcPr>
            <w:tcW w:w="351" w:type="pct"/>
            <w:shd w:val="clear" w:color="000000" w:fill="D9D9D9"/>
            <w:noWrap/>
            <w:vAlign w:val="bottom"/>
            <w:hideMark/>
          </w:tcPr>
          <w:p w:rsidR="00A24F75" w:rsidRPr="00FD1727" w:rsidRDefault="00A24F75" w:rsidP="00737261">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2</w:t>
            </w:r>
          </w:p>
        </w:tc>
        <w:tc>
          <w:tcPr>
            <w:tcW w:w="4649" w:type="pct"/>
            <w:shd w:val="clear" w:color="000000" w:fill="BFBFBF"/>
            <w:noWrap/>
            <w:vAlign w:val="bottom"/>
            <w:hideMark/>
          </w:tcPr>
          <w:p w:rsidR="00A24F75" w:rsidRPr="00FD1727" w:rsidRDefault="00A24F75" w:rsidP="00737261">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BIST-100</w:t>
            </w:r>
          </w:p>
        </w:tc>
      </w:tr>
      <w:tr w:rsidR="00A24F75" w:rsidRPr="00FD1727" w:rsidTr="00A24F75">
        <w:trPr>
          <w:trHeight w:val="300"/>
        </w:trPr>
        <w:tc>
          <w:tcPr>
            <w:tcW w:w="351" w:type="pct"/>
            <w:shd w:val="clear" w:color="000000" w:fill="D9D9D9"/>
            <w:noWrap/>
            <w:vAlign w:val="bottom"/>
            <w:hideMark/>
          </w:tcPr>
          <w:p w:rsidR="00A24F75" w:rsidRPr="00FD1727" w:rsidRDefault="00A24F75" w:rsidP="00737261">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3</w:t>
            </w:r>
          </w:p>
        </w:tc>
        <w:tc>
          <w:tcPr>
            <w:tcW w:w="4649" w:type="pct"/>
            <w:shd w:val="clear" w:color="000000" w:fill="BFBFBF"/>
            <w:noWrap/>
            <w:vAlign w:val="bottom"/>
            <w:hideMark/>
          </w:tcPr>
          <w:p w:rsidR="00A24F75" w:rsidRPr="00FD1727" w:rsidRDefault="00A24F75" w:rsidP="00737261">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Altın</w:t>
            </w:r>
          </w:p>
        </w:tc>
      </w:tr>
      <w:tr w:rsidR="00A24F75" w:rsidRPr="00FD1727" w:rsidTr="00A24F75">
        <w:trPr>
          <w:trHeight w:val="300"/>
        </w:trPr>
        <w:tc>
          <w:tcPr>
            <w:tcW w:w="351" w:type="pct"/>
            <w:shd w:val="clear" w:color="000000" w:fill="D9D9D9"/>
            <w:noWrap/>
            <w:vAlign w:val="bottom"/>
            <w:hideMark/>
          </w:tcPr>
          <w:p w:rsidR="00A24F75" w:rsidRPr="00FD1727" w:rsidRDefault="00A24F75" w:rsidP="00737261">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4</w:t>
            </w:r>
          </w:p>
        </w:tc>
        <w:tc>
          <w:tcPr>
            <w:tcW w:w="4649" w:type="pct"/>
            <w:shd w:val="clear" w:color="000000" w:fill="BFBFBF"/>
            <w:noWrap/>
            <w:vAlign w:val="bottom"/>
            <w:hideMark/>
          </w:tcPr>
          <w:p w:rsidR="00A24F75" w:rsidRPr="00FD1727" w:rsidRDefault="00A24F75" w:rsidP="00737261">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Döviz Sepeti (1 ABD Doları + 0,77 Euro)</w:t>
            </w:r>
          </w:p>
        </w:tc>
      </w:tr>
      <w:tr w:rsidR="00A24F75" w:rsidRPr="00FD1727" w:rsidTr="00A24F75">
        <w:trPr>
          <w:trHeight w:val="300"/>
        </w:trPr>
        <w:tc>
          <w:tcPr>
            <w:tcW w:w="351" w:type="pct"/>
            <w:shd w:val="clear" w:color="000000" w:fill="D9D9D9"/>
            <w:noWrap/>
            <w:vAlign w:val="bottom"/>
            <w:hideMark/>
          </w:tcPr>
          <w:p w:rsidR="00A24F75" w:rsidRPr="00FD1727" w:rsidRDefault="00A24F75" w:rsidP="00737261">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5</w:t>
            </w:r>
          </w:p>
        </w:tc>
        <w:tc>
          <w:tcPr>
            <w:tcW w:w="4649" w:type="pct"/>
            <w:shd w:val="clear" w:color="000000" w:fill="BFBFBF"/>
            <w:noWrap/>
            <w:vAlign w:val="bottom"/>
            <w:hideMark/>
          </w:tcPr>
          <w:p w:rsidR="00A24F75" w:rsidRPr="00FD1727" w:rsidRDefault="00A24F75" w:rsidP="00737261">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Mevduat</w:t>
            </w:r>
          </w:p>
        </w:tc>
      </w:tr>
      <w:tr w:rsidR="00A24F75" w:rsidRPr="00FD1727" w:rsidTr="00A24F75">
        <w:trPr>
          <w:trHeight w:val="300"/>
        </w:trPr>
        <w:tc>
          <w:tcPr>
            <w:tcW w:w="351" w:type="pct"/>
            <w:shd w:val="clear" w:color="000000" w:fill="D9D9D9"/>
            <w:noWrap/>
            <w:vAlign w:val="bottom"/>
            <w:hideMark/>
          </w:tcPr>
          <w:p w:rsidR="00A24F75" w:rsidRPr="00FD1727" w:rsidRDefault="00A24F75" w:rsidP="00737261">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6</w:t>
            </w:r>
          </w:p>
        </w:tc>
        <w:tc>
          <w:tcPr>
            <w:tcW w:w="4649" w:type="pct"/>
            <w:shd w:val="clear" w:color="000000" w:fill="BFBFBF"/>
            <w:noWrap/>
            <w:vAlign w:val="bottom"/>
            <w:hideMark/>
          </w:tcPr>
          <w:p w:rsidR="00A24F75" w:rsidRPr="00FD1727" w:rsidRDefault="00A24F75" w:rsidP="00737261">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TÜFE</w:t>
            </w:r>
          </w:p>
        </w:tc>
      </w:tr>
      <w:tr w:rsidR="00A24F75" w:rsidRPr="00FD1727" w:rsidTr="00A24F75">
        <w:trPr>
          <w:trHeight w:val="300"/>
        </w:trPr>
        <w:tc>
          <w:tcPr>
            <w:tcW w:w="351" w:type="pct"/>
            <w:shd w:val="clear" w:color="000000" w:fill="D9D9D9"/>
            <w:noWrap/>
            <w:vAlign w:val="bottom"/>
            <w:hideMark/>
          </w:tcPr>
          <w:p w:rsidR="00A24F75" w:rsidRPr="00FD1727" w:rsidRDefault="00A24F75" w:rsidP="00737261">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7</w:t>
            </w:r>
          </w:p>
        </w:tc>
        <w:tc>
          <w:tcPr>
            <w:tcW w:w="4649" w:type="pct"/>
            <w:shd w:val="clear" w:color="000000" w:fill="BFBFBF"/>
            <w:noWrap/>
            <w:vAlign w:val="bottom"/>
            <w:hideMark/>
          </w:tcPr>
          <w:p w:rsidR="00A24F75" w:rsidRPr="00FD1727" w:rsidRDefault="00A24F75" w:rsidP="00737261">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Altın EYF Ağırlıklı Getiri</w:t>
            </w:r>
          </w:p>
        </w:tc>
      </w:tr>
      <w:tr w:rsidR="00A24F75" w:rsidRPr="00FD1727" w:rsidTr="00A24F75">
        <w:trPr>
          <w:trHeight w:val="300"/>
        </w:trPr>
        <w:tc>
          <w:tcPr>
            <w:tcW w:w="351" w:type="pct"/>
            <w:shd w:val="clear" w:color="000000" w:fill="D9D9D9"/>
            <w:noWrap/>
            <w:vAlign w:val="bottom"/>
            <w:hideMark/>
          </w:tcPr>
          <w:p w:rsidR="00A24F75" w:rsidRPr="00FD1727" w:rsidRDefault="00A24F75" w:rsidP="00737261">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8</w:t>
            </w:r>
          </w:p>
        </w:tc>
        <w:tc>
          <w:tcPr>
            <w:tcW w:w="4649" w:type="pct"/>
            <w:shd w:val="clear" w:color="000000" w:fill="BFBFBF"/>
            <w:noWrap/>
            <w:vAlign w:val="bottom"/>
            <w:hideMark/>
          </w:tcPr>
          <w:p w:rsidR="00A24F75" w:rsidRPr="00FD1727" w:rsidRDefault="00A24F75" w:rsidP="00934FD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Başlangıç EYF Ağırlıklı Getiri</w:t>
            </w:r>
          </w:p>
        </w:tc>
      </w:tr>
      <w:tr w:rsidR="00A24F75" w:rsidRPr="00FD1727" w:rsidTr="00A24F75">
        <w:trPr>
          <w:trHeight w:val="300"/>
        </w:trPr>
        <w:tc>
          <w:tcPr>
            <w:tcW w:w="351" w:type="pct"/>
            <w:shd w:val="clear" w:color="000000" w:fill="D9D9D9"/>
            <w:noWrap/>
            <w:vAlign w:val="bottom"/>
            <w:hideMark/>
          </w:tcPr>
          <w:p w:rsidR="00A24F75" w:rsidRPr="00FD1727" w:rsidRDefault="00A24F75" w:rsidP="00737261">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9</w:t>
            </w:r>
          </w:p>
        </w:tc>
        <w:tc>
          <w:tcPr>
            <w:tcW w:w="4649" w:type="pct"/>
            <w:shd w:val="clear" w:color="000000" w:fill="BFBFBF"/>
            <w:noWrap/>
            <w:vAlign w:val="bottom"/>
            <w:hideMark/>
          </w:tcPr>
          <w:p w:rsidR="00A24F75" w:rsidRPr="00FD1727" w:rsidRDefault="00A24F75" w:rsidP="00934FD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Başlangıç Katılım 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FD1727" w:rsidRDefault="00A24F75" w:rsidP="00737261">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10</w:t>
            </w:r>
          </w:p>
        </w:tc>
        <w:tc>
          <w:tcPr>
            <w:tcW w:w="4649" w:type="pct"/>
            <w:shd w:val="clear" w:color="000000" w:fill="BFBFBF" w:themeFill="background1" w:themeFillShade="BF"/>
            <w:noWrap/>
            <w:vAlign w:val="bottom"/>
            <w:hideMark/>
          </w:tcPr>
          <w:p w:rsidR="00A24F75" w:rsidRPr="00FD1727" w:rsidRDefault="00A24F75" w:rsidP="00934FD3">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 xml:space="preserve">Dengeli </w:t>
            </w:r>
            <w:r>
              <w:rPr>
                <w:rFonts w:ascii="Calibri" w:eastAsia="Times New Roman" w:hAnsi="Calibri" w:cs="Calibri"/>
                <w:color w:val="000000"/>
                <w:lang w:eastAsia="tr-TR"/>
              </w:rPr>
              <w:t>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FD1727" w:rsidRDefault="00A24F75" w:rsidP="00737261">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11</w:t>
            </w:r>
          </w:p>
        </w:tc>
        <w:tc>
          <w:tcPr>
            <w:tcW w:w="4649" w:type="pct"/>
            <w:shd w:val="clear" w:color="000000" w:fill="BFBFBF" w:themeFill="background1" w:themeFillShade="BF"/>
            <w:noWrap/>
            <w:vAlign w:val="bottom"/>
            <w:hideMark/>
          </w:tcPr>
          <w:p w:rsidR="00A24F75" w:rsidRPr="00FD1727" w:rsidRDefault="00A24F75" w:rsidP="00934FD3">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 xml:space="preserve">Devlet Katkısı </w:t>
            </w:r>
            <w:r>
              <w:rPr>
                <w:rFonts w:ascii="Calibri" w:eastAsia="Times New Roman" w:hAnsi="Calibri" w:cs="Calibri"/>
                <w:color w:val="000000"/>
                <w:lang w:eastAsia="tr-TR"/>
              </w:rPr>
              <w:t>EYF Ağırlıklı Getiri</w:t>
            </w:r>
          </w:p>
        </w:tc>
      </w:tr>
      <w:tr w:rsidR="00A24F75" w:rsidRPr="00FD1727" w:rsidTr="00A24F75">
        <w:trPr>
          <w:trHeight w:val="250"/>
        </w:trPr>
        <w:tc>
          <w:tcPr>
            <w:tcW w:w="351" w:type="pct"/>
            <w:shd w:val="clear" w:color="000000" w:fill="D9D9D9" w:themeFill="background1" w:themeFillShade="D9"/>
            <w:noWrap/>
            <w:vAlign w:val="bottom"/>
            <w:hideMark/>
          </w:tcPr>
          <w:p w:rsidR="00A24F75" w:rsidRPr="00FD1727" w:rsidRDefault="00A24F75" w:rsidP="00D6240E">
            <w:pPr>
              <w:spacing w:after="0" w:line="240" w:lineRule="auto"/>
              <w:jc w:val="center"/>
              <w:rPr>
                <w:rFonts w:ascii="Calibri" w:eastAsia="Times New Roman" w:hAnsi="Calibri" w:cs="Calibri"/>
                <w:color w:val="000000"/>
                <w:lang w:eastAsia="tr-TR"/>
              </w:rPr>
            </w:pPr>
            <w:r w:rsidRPr="00FD1727">
              <w:rPr>
                <w:rFonts w:ascii="Calibri" w:eastAsia="Times New Roman" w:hAnsi="Calibri" w:cs="Calibri"/>
                <w:color w:val="000000"/>
                <w:lang w:eastAsia="tr-TR"/>
              </w:rPr>
              <w:t>12</w:t>
            </w:r>
          </w:p>
        </w:tc>
        <w:tc>
          <w:tcPr>
            <w:tcW w:w="4649" w:type="pct"/>
            <w:shd w:val="clear" w:color="000000" w:fill="BFBFBF" w:themeFill="background1" w:themeFillShade="BF"/>
            <w:noWrap/>
            <w:vAlign w:val="bottom"/>
            <w:hideMark/>
          </w:tcPr>
          <w:p w:rsidR="00A24F75" w:rsidRPr="00FD1727" w:rsidRDefault="00A24F75" w:rsidP="00934FD3">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Devlet Katkısı (Alternatif)</w:t>
            </w:r>
            <w:r>
              <w:rPr>
                <w:rFonts w:ascii="Calibri" w:eastAsia="Times New Roman" w:hAnsi="Calibri" w:cs="Calibri"/>
                <w:color w:val="000000"/>
                <w:lang w:eastAsia="tr-TR"/>
              </w:rPr>
              <w:t xml:space="preserve"> EYF Ağırlıklı Getiri</w:t>
            </w:r>
          </w:p>
        </w:tc>
      </w:tr>
      <w:tr w:rsidR="00A24F75" w:rsidRPr="00FD1727" w:rsidTr="00A24F75">
        <w:trPr>
          <w:trHeight w:val="253"/>
        </w:trPr>
        <w:tc>
          <w:tcPr>
            <w:tcW w:w="351" w:type="pct"/>
            <w:shd w:val="clear" w:color="000000" w:fill="D9D9D9" w:themeFill="background1" w:themeFillShade="D9"/>
            <w:noWrap/>
            <w:vAlign w:val="bottom"/>
            <w:hideMark/>
          </w:tcPr>
          <w:p w:rsidR="00A24F75" w:rsidRPr="00FD1727" w:rsidRDefault="00A24F75" w:rsidP="00D6240E">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13</w:t>
            </w:r>
          </w:p>
        </w:tc>
        <w:tc>
          <w:tcPr>
            <w:tcW w:w="4649" w:type="pct"/>
            <w:shd w:val="clear" w:color="000000" w:fill="BFBFBF" w:themeFill="background1" w:themeFillShade="BF"/>
            <w:noWrap/>
            <w:vAlign w:val="bottom"/>
            <w:hideMark/>
          </w:tcPr>
          <w:p w:rsidR="00A24F75" w:rsidRPr="00D6240E" w:rsidRDefault="00A24F75" w:rsidP="00D6240E">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 xml:space="preserve">Endeks </w:t>
            </w:r>
            <w:r>
              <w:rPr>
                <w:rFonts w:ascii="Calibri" w:eastAsia="Times New Roman" w:hAnsi="Calibri" w:cs="Calibri"/>
                <w:color w:val="000000"/>
                <w:lang w:eastAsia="tr-TR"/>
              </w:rPr>
              <w:t>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D6240E" w:rsidRDefault="00A24F75" w:rsidP="00D6240E">
            <w:pPr>
              <w:spacing w:after="0" w:line="240" w:lineRule="auto"/>
              <w:jc w:val="center"/>
              <w:rPr>
                <w:rFonts w:ascii="Calibri" w:eastAsia="Times New Roman" w:hAnsi="Calibri" w:cs="Calibri"/>
                <w:color w:val="000000"/>
                <w:lang w:eastAsia="tr-TR"/>
              </w:rPr>
            </w:pPr>
            <w:r w:rsidRPr="00D6240E">
              <w:rPr>
                <w:rFonts w:ascii="Calibri" w:eastAsia="Times New Roman" w:hAnsi="Calibri" w:cs="Calibri"/>
                <w:color w:val="000000"/>
                <w:lang w:eastAsia="tr-TR"/>
              </w:rPr>
              <w:t>14</w:t>
            </w:r>
          </w:p>
        </w:tc>
        <w:tc>
          <w:tcPr>
            <w:tcW w:w="4649" w:type="pct"/>
            <w:shd w:val="clear" w:color="000000" w:fill="BFBFBF" w:themeFill="background1" w:themeFillShade="BF"/>
            <w:noWrap/>
            <w:vAlign w:val="bottom"/>
            <w:hideMark/>
          </w:tcPr>
          <w:p w:rsidR="00A24F75" w:rsidRPr="00D6240E" w:rsidRDefault="00A24F75" w:rsidP="00D6240E">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 xml:space="preserve">Esnek </w:t>
            </w:r>
            <w:r>
              <w:rPr>
                <w:rFonts w:ascii="Calibri" w:eastAsia="Times New Roman" w:hAnsi="Calibri" w:cs="Calibri"/>
                <w:color w:val="000000"/>
                <w:lang w:eastAsia="tr-TR"/>
              </w:rPr>
              <w:t>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D6240E" w:rsidRDefault="00A24F75" w:rsidP="00D6240E">
            <w:pPr>
              <w:spacing w:after="0" w:line="240" w:lineRule="auto"/>
              <w:jc w:val="center"/>
              <w:rPr>
                <w:rFonts w:ascii="Calibri" w:eastAsia="Times New Roman" w:hAnsi="Calibri" w:cs="Calibri"/>
                <w:color w:val="000000"/>
                <w:lang w:eastAsia="tr-TR"/>
              </w:rPr>
            </w:pPr>
            <w:r w:rsidRPr="00D6240E">
              <w:rPr>
                <w:rFonts w:ascii="Calibri" w:eastAsia="Times New Roman" w:hAnsi="Calibri" w:cs="Calibri"/>
                <w:color w:val="000000"/>
                <w:lang w:eastAsia="tr-TR"/>
              </w:rPr>
              <w:t>15</w:t>
            </w:r>
          </w:p>
        </w:tc>
        <w:tc>
          <w:tcPr>
            <w:tcW w:w="4649" w:type="pct"/>
            <w:shd w:val="clear" w:color="000000" w:fill="BFBFBF" w:themeFill="background1" w:themeFillShade="BF"/>
            <w:noWrap/>
            <w:vAlign w:val="bottom"/>
            <w:hideMark/>
          </w:tcPr>
          <w:p w:rsidR="00A24F75" w:rsidRPr="00D6240E" w:rsidRDefault="00A24F75" w:rsidP="00D6240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Fon Sepeti 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D6240E" w:rsidRDefault="00A24F75" w:rsidP="00D6240E">
            <w:pPr>
              <w:spacing w:after="0" w:line="240" w:lineRule="auto"/>
              <w:jc w:val="center"/>
              <w:rPr>
                <w:rFonts w:ascii="Calibri" w:eastAsia="Times New Roman" w:hAnsi="Calibri" w:cs="Calibri"/>
                <w:color w:val="000000"/>
                <w:lang w:eastAsia="tr-TR"/>
              </w:rPr>
            </w:pPr>
            <w:r w:rsidRPr="00D6240E">
              <w:rPr>
                <w:rFonts w:ascii="Calibri" w:eastAsia="Times New Roman" w:hAnsi="Calibri" w:cs="Calibri"/>
                <w:color w:val="000000"/>
                <w:lang w:eastAsia="tr-TR"/>
              </w:rPr>
              <w:t>16</w:t>
            </w:r>
          </w:p>
        </w:tc>
        <w:tc>
          <w:tcPr>
            <w:tcW w:w="4649" w:type="pct"/>
            <w:shd w:val="clear" w:color="000000" w:fill="BFBFBF" w:themeFill="background1" w:themeFillShade="BF"/>
            <w:noWrap/>
            <w:vAlign w:val="bottom"/>
            <w:hideMark/>
          </w:tcPr>
          <w:p w:rsidR="00A24F75" w:rsidRPr="00D6240E" w:rsidRDefault="00A24F75" w:rsidP="00D6240E">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 xml:space="preserve">Hisse Senedi </w:t>
            </w:r>
            <w:r>
              <w:rPr>
                <w:rFonts w:ascii="Calibri" w:eastAsia="Times New Roman" w:hAnsi="Calibri" w:cs="Calibri"/>
                <w:color w:val="000000"/>
                <w:lang w:eastAsia="tr-TR"/>
              </w:rPr>
              <w:t>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D6240E" w:rsidRDefault="00A24F75" w:rsidP="00D6240E">
            <w:pPr>
              <w:spacing w:after="0" w:line="240" w:lineRule="auto"/>
              <w:jc w:val="center"/>
              <w:rPr>
                <w:rFonts w:ascii="Calibri" w:eastAsia="Times New Roman" w:hAnsi="Calibri" w:cs="Calibri"/>
                <w:color w:val="000000"/>
                <w:lang w:eastAsia="tr-TR"/>
              </w:rPr>
            </w:pPr>
            <w:r w:rsidRPr="00D6240E">
              <w:rPr>
                <w:rFonts w:ascii="Calibri" w:eastAsia="Times New Roman" w:hAnsi="Calibri" w:cs="Calibri"/>
                <w:color w:val="000000"/>
                <w:lang w:eastAsia="tr-TR"/>
              </w:rPr>
              <w:t>17</w:t>
            </w:r>
          </w:p>
        </w:tc>
        <w:tc>
          <w:tcPr>
            <w:tcW w:w="4649" w:type="pct"/>
            <w:shd w:val="clear" w:color="000000" w:fill="BFBFBF" w:themeFill="background1" w:themeFillShade="BF"/>
            <w:noWrap/>
            <w:vAlign w:val="bottom"/>
            <w:hideMark/>
          </w:tcPr>
          <w:p w:rsidR="00A24F75" w:rsidRPr="00D6240E" w:rsidRDefault="00A24F75" w:rsidP="00D6240E">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 xml:space="preserve">Kamu Borçlanma Araçları </w:t>
            </w:r>
            <w:r>
              <w:rPr>
                <w:rFonts w:ascii="Calibri" w:eastAsia="Times New Roman" w:hAnsi="Calibri" w:cs="Calibri"/>
                <w:color w:val="000000"/>
                <w:lang w:eastAsia="tr-TR"/>
              </w:rPr>
              <w:t>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D6240E" w:rsidRDefault="00A24F75" w:rsidP="00D6240E">
            <w:pPr>
              <w:spacing w:after="0" w:line="240" w:lineRule="auto"/>
              <w:jc w:val="center"/>
              <w:rPr>
                <w:rFonts w:ascii="Calibri" w:eastAsia="Times New Roman" w:hAnsi="Calibri" w:cs="Calibri"/>
                <w:color w:val="000000"/>
                <w:lang w:eastAsia="tr-TR"/>
              </w:rPr>
            </w:pPr>
            <w:r w:rsidRPr="00D6240E">
              <w:rPr>
                <w:rFonts w:ascii="Calibri" w:eastAsia="Times New Roman" w:hAnsi="Calibri" w:cs="Calibri"/>
                <w:color w:val="000000"/>
                <w:lang w:eastAsia="tr-TR"/>
              </w:rPr>
              <w:t>18</w:t>
            </w:r>
          </w:p>
        </w:tc>
        <w:tc>
          <w:tcPr>
            <w:tcW w:w="4649" w:type="pct"/>
            <w:shd w:val="clear" w:color="000000" w:fill="BFBFBF" w:themeFill="background1" w:themeFillShade="BF"/>
            <w:noWrap/>
            <w:vAlign w:val="bottom"/>
            <w:hideMark/>
          </w:tcPr>
          <w:p w:rsidR="00A24F75" w:rsidRPr="00D6240E" w:rsidRDefault="00A24F75" w:rsidP="00D6240E">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Kamu Yabancı Para (Döviz) Cinsinden Borçlanma Araç</w:t>
            </w:r>
            <w:r>
              <w:rPr>
                <w:rFonts w:ascii="Calibri" w:eastAsia="Times New Roman" w:hAnsi="Calibri" w:cs="Calibri"/>
                <w:color w:val="000000"/>
                <w:lang w:eastAsia="tr-TR"/>
              </w:rPr>
              <w:t>. 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D6240E" w:rsidRDefault="00A24F75" w:rsidP="00D6240E">
            <w:pPr>
              <w:spacing w:after="0" w:line="240" w:lineRule="auto"/>
              <w:jc w:val="center"/>
              <w:rPr>
                <w:rFonts w:ascii="Calibri" w:eastAsia="Times New Roman" w:hAnsi="Calibri" w:cs="Calibri"/>
                <w:color w:val="000000"/>
                <w:lang w:eastAsia="tr-TR"/>
              </w:rPr>
            </w:pPr>
            <w:r w:rsidRPr="00D6240E">
              <w:rPr>
                <w:rFonts w:ascii="Calibri" w:eastAsia="Times New Roman" w:hAnsi="Calibri" w:cs="Calibri"/>
                <w:color w:val="000000"/>
                <w:lang w:eastAsia="tr-TR"/>
              </w:rPr>
              <w:t>19</w:t>
            </w:r>
          </w:p>
        </w:tc>
        <w:tc>
          <w:tcPr>
            <w:tcW w:w="4649" w:type="pct"/>
            <w:shd w:val="clear" w:color="000000" w:fill="BFBFBF" w:themeFill="background1" w:themeFillShade="BF"/>
            <w:noWrap/>
            <w:vAlign w:val="bottom"/>
            <w:hideMark/>
          </w:tcPr>
          <w:p w:rsidR="00A24F75" w:rsidRPr="00D6240E" w:rsidRDefault="00A24F75" w:rsidP="00D6240E">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 xml:space="preserve">Karma Borçlanma Araçları </w:t>
            </w:r>
            <w:r>
              <w:rPr>
                <w:rFonts w:ascii="Calibri" w:eastAsia="Times New Roman" w:hAnsi="Calibri" w:cs="Calibri"/>
                <w:color w:val="000000"/>
                <w:lang w:eastAsia="tr-TR"/>
              </w:rPr>
              <w:t>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D6240E" w:rsidRDefault="00A24F75" w:rsidP="00D6240E">
            <w:pPr>
              <w:spacing w:after="0" w:line="240" w:lineRule="auto"/>
              <w:jc w:val="center"/>
              <w:rPr>
                <w:rFonts w:ascii="Calibri" w:eastAsia="Times New Roman" w:hAnsi="Calibri" w:cs="Calibri"/>
                <w:color w:val="000000"/>
                <w:lang w:eastAsia="tr-TR"/>
              </w:rPr>
            </w:pPr>
            <w:r w:rsidRPr="00D6240E">
              <w:rPr>
                <w:rFonts w:ascii="Calibri" w:eastAsia="Times New Roman" w:hAnsi="Calibri" w:cs="Calibri"/>
                <w:color w:val="000000"/>
                <w:lang w:eastAsia="tr-TR"/>
              </w:rPr>
              <w:t>20</w:t>
            </w:r>
          </w:p>
        </w:tc>
        <w:tc>
          <w:tcPr>
            <w:tcW w:w="4649" w:type="pct"/>
            <w:shd w:val="clear" w:color="000000" w:fill="BFBFBF" w:themeFill="background1" w:themeFillShade="BF"/>
            <w:noWrap/>
            <w:vAlign w:val="bottom"/>
            <w:hideMark/>
          </w:tcPr>
          <w:p w:rsidR="00A24F75" w:rsidRPr="00D6240E" w:rsidRDefault="00A24F75" w:rsidP="00D6240E">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 xml:space="preserve">Karma </w:t>
            </w:r>
            <w:r>
              <w:rPr>
                <w:rFonts w:ascii="Calibri" w:eastAsia="Times New Roman" w:hAnsi="Calibri" w:cs="Calibri"/>
                <w:color w:val="000000"/>
                <w:lang w:eastAsia="tr-TR"/>
              </w:rPr>
              <w:t>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D6240E" w:rsidRDefault="00A24F75" w:rsidP="00D6240E">
            <w:pPr>
              <w:spacing w:after="0" w:line="240" w:lineRule="auto"/>
              <w:jc w:val="center"/>
              <w:rPr>
                <w:rFonts w:ascii="Calibri" w:eastAsia="Times New Roman" w:hAnsi="Calibri" w:cs="Calibri"/>
                <w:color w:val="000000"/>
                <w:lang w:eastAsia="tr-TR"/>
              </w:rPr>
            </w:pPr>
            <w:r w:rsidRPr="00D6240E">
              <w:rPr>
                <w:rFonts w:ascii="Calibri" w:eastAsia="Times New Roman" w:hAnsi="Calibri" w:cs="Calibri"/>
                <w:color w:val="000000"/>
                <w:lang w:eastAsia="tr-TR"/>
              </w:rPr>
              <w:t>21</w:t>
            </w:r>
          </w:p>
        </w:tc>
        <w:tc>
          <w:tcPr>
            <w:tcW w:w="4649" w:type="pct"/>
            <w:shd w:val="clear" w:color="000000" w:fill="BFBFBF" w:themeFill="background1" w:themeFillShade="BF"/>
            <w:noWrap/>
            <w:vAlign w:val="bottom"/>
            <w:hideMark/>
          </w:tcPr>
          <w:p w:rsidR="00A24F75" w:rsidRPr="00D6240E" w:rsidRDefault="00A24F75" w:rsidP="00D6240E">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 xml:space="preserve">Katılım Standart </w:t>
            </w:r>
            <w:r>
              <w:rPr>
                <w:rFonts w:ascii="Calibri" w:eastAsia="Times New Roman" w:hAnsi="Calibri" w:cs="Calibri"/>
                <w:color w:val="000000"/>
                <w:lang w:eastAsia="tr-TR"/>
              </w:rPr>
              <w:t>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D6240E" w:rsidRDefault="00A24F75" w:rsidP="00D6240E">
            <w:pPr>
              <w:spacing w:after="0" w:line="240" w:lineRule="auto"/>
              <w:jc w:val="center"/>
              <w:rPr>
                <w:rFonts w:ascii="Calibri" w:eastAsia="Times New Roman" w:hAnsi="Calibri" w:cs="Calibri"/>
                <w:color w:val="000000"/>
                <w:lang w:eastAsia="tr-TR"/>
              </w:rPr>
            </w:pPr>
            <w:r w:rsidRPr="00D6240E">
              <w:rPr>
                <w:rFonts w:ascii="Calibri" w:eastAsia="Times New Roman" w:hAnsi="Calibri" w:cs="Calibri"/>
                <w:color w:val="000000"/>
                <w:lang w:eastAsia="tr-TR"/>
              </w:rPr>
              <w:t>22</w:t>
            </w:r>
          </w:p>
        </w:tc>
        <w:tc>
          <w:tcPr>
            <w:tcW w:w="4649" w:type="pct"/>
            <w:shd w:val="clear" w:color="000000" w:fill="BFBFBF" w:themeFill="background1" w:themeFillShade="BF"/>
            <w:noWrap/>
            <w:vAlign w:val="bottom"/>
            <w:hideMark/>
          </w:tcPr>
          <w:p w:rsidR="00A24F75" w:rsidRPr="00D6240E" w:rsidRDefault="00A24F75" w:rsidP="00D6240E">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Likit Fon-Esnek</w:t>
            </w:r>
            <w:r>
              <w:rPr>
                <w:rFonts w:ascii="Calibri" w:eastAsia="Times New Roman" w:hAnsi="Calibri" w:cs="Calibri"/>
                <w:color w:val="000000"/>
                <w:lang w:eastAsia="tr-TR"/>
              </w:rPr>
              <w:t xml:space="preserve"> 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D6240E" w:rsidRDefault="00A24F75" w:rsidP="00D6240E">
            <w:pPr>
              <w:spacing w:after="0" w:line="240" w:lineRule="auto"/>
              <w:jc w:val="center"/>
              <w:rPr>
                <w:rFonts w:ascii="Calibri" w:eastAsia="Times New Roman" w:hAnsi="Calibri" w:cs="Calibri"/>
                <w:color w:val="000000"/>
                <w:lang w:eastAsia="tr-TR"/>
              </w:rPr>
            </w:pPr>
            <w:r w:rsidRPr="00D6240E">
              <w:rPr>
                <w:rFonts w:ascii="Calibri" w:eastAsia="Times New Roman" w:hAnsi="Calibri" w:cs="Calibri"/>
                <w:color w:val="000000"/>
                <w:lang w:eastAsia="tr-TR"/>
              </w:rPr>
              <w:t>23</w:t>
            </w:r>
          </w:p>
        </w:tc>
        <w:tc>
          <w:tcPr>
            <w:tcW w:w="4649" w:type="pct"/>
            <w:shd w:val="clear" w:color="000000" w:fill="BFBFBF" w:themeFill="background1" w:themeFillShade="BF"/>
            <w:noWrap/>
            <w:vAlign w:val="bottom"/>
            <w:hideMark/>
          </w:tcPr>
          <w:p w:rsidR="00A24F75" w:rsidRPr="00D6240E" w:rsidRDefault="00A24F75" w:rsidP="00D6240E">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Likit Fon-Kamu</w:t>
            </w:r>
            <w:r>
              <w:rPr>
                <w:rFonts w:ascii="Calibri" w:eastAsia="Times New Roman" w:hAnsi="Calibri" w:cs="Calibri"/>
                <w:color w:val="000000"/>
                <w:lang w:eastAsia="tr-TR"/>
              </w:rPr>
              <w:t xml:space="preserve"> 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D6240E" w:rsidRDefault="00A24F75" w:rsidP="00D6240E">
            <w:pPr>
              <w:spacing w:after="0" w:line="240" w:lineRule="auto"/>
              <w:jc w:val="center"/>
              <w:rPr>
                <w:rFonts w:ascii="Calibri" w:eastAsia="Times New Roman" w:hAnsi="Calibri" w:cs="Calibri"/>
                <w:color w:val="000000"/>
                <w:lang w:eastAsia="tr-TR"/>
              </w:rPr>
            </w:pPr>
            <w:r w:rsidRPr="00D6240E">
              <w:rPr>
                <w:rFonts w:ascii="Calibri" w:eastAsia="Times New Roman" w:hAnsi="Calibri" w:cs="Calibri"/>
                <w:color w:val="000000"/>
                <w:lang w:eastAsia="tr-TR"/>
              </w:rPr>
              <w:t>24</w:t>
            </w:r>
          </w:p>
        </w:tc>
        <w:tc>
          <w:tcPr>
            <w:tcW w:w="4649" w:type="pct"/>
            <w:shd w:val="clear" w:color="000000" w:fill="BFBFBF" w:themeFill="background1" w:themeFillShade="BF"/>
            <w:noWrap/>
            <w:vAlign w:val="bottom"/>
            <w:hideMark/>
          </w:tcPr>
          <w:p w:rsidR="00A24F75" w:rsidRPr="00D6240E" w:rsidRDefault="00A24F75" w:rsidP="00D6240E">
            <w:pPr>
              <w:spacing w:after="0" w:line="240" w:lineRule="auto"/>
              <w:rPr>
                <w:rFonts w:ascii="Calibri" w:eastAsia="Times New Roman" w:hAnsi="Calibri" w:cs="Calibri"/>
                <w:color w:val="000000"/>
                <w:lang w:eastAsia="tr-TR"/>
              </w:rPr>
            </w:pPr>
            <w:r w:rsidRPr="00D6240E">
              <w:rPr>
                <w:rFonts w:ascii="Calibri" w:eastAsia="Times New Roman" w:hAnsi="Calibri" w:cs="Calibri"/>
                <w:color w:val="000000"/>
                <w:lang w:eastAsia="tr-TR"/>
              </w:rPr>
              <w:t xml:space="preserve">Özel Sektör Borçlanma Araçları </w:t>
            </w:r>
            <w:r>
              <w:rPr>
                <w:rFonts w:ascii="Calibri" w:eastAsia="Times New Roman" w:hAnsi="Calibri" w:cs="Calibri"/>
                <w:color w:val="000000"/>
                <w:lang w:eastAsia="tr-TR"/>
              </w:rPr>
              <w:t>EYF Ağırlıklı Getiri</w:t>
            </w:r>
          </w:p>
        </w:tc>
      </w:tr>
      <w:tr w:rsidR="00A24F75" w:rsidRPr="00FD1727" w:rsidTr="00A24F75">
        <w:trPr>
          <w:trHeight w:val="300"/>
        </w:trPr>
        <w:tc>
          <w:tcPr>
            <w:tcW w:w="351" w:type="pct"/>
            <w:shd w:val="clear" w:color="000000" w:fill="D9D9D9" w:themeFill="background1" w:themeFillShade="D9"/>
            <w:noWrap/>
            <w:vAlign w:val="bottom"/>
            <w:hideMark/>
          </w:tcPr>
          <w:p w:rsidR="00A24F75" w:rsidRPr="00D6240E" w:rsidRDefault="00A24F75" w:rsidP="00D6240E">
            <w:pPr>
              <w:spacing w:after="0" w:line="240" w:lineRule="auto"/>
              <w:jc w:val="center"/>
              <w:rPr>
                <w:rFonts w:ascii="Calibri" w:eastAsia="Times New Roman" w:hAnsi="Calibri" w:cs="Calibri"/>
                <w:color w:val="000000"/>
                <w:lang w:eastAsia="tr-TR"/>
              </w:rPr>
            </w:pPr>
            <w:r w:rsidRPr="00D6240E">
              <w:rPr>
                <w:rFonts w:ascii="Calibri" w:eastAsia="Times New Roman" w:hAnsi="Calibri" w:cs="Calibri"/>
                <w:color w:val="000000"/>
                <w:lang w:eastAsia="tr-TR"/>
              </w:rPr>
              <w:t>25</w:t>
            </w:r>
          </w:p>
        </w:tc>
        <w:tc>
          <w:tcPr>
            <w:tcW w:w="4649" w:type="pct"/>
            <w:shd w:val="clear" w:color="000000" w:fill="BFBFBF" w:themeFill="background1" w:themeFillShade="BF"/>
            <w:noWrap/>
            <w:vAlign w:val="bottom"/>
            <w:hideMark/>
          </w:tcPr>
          <w:p w:rsidR="00A24F75" w:rsidRPr="00934FD3" w:rsidRDefault="00A24F75" w:rsidP="00D6240E">
            <w:pPr>
              <w:spacing w:after="0" w:line="240" w:lineRule="auto"/>
              <w:rPr>
                <w:rFonts w:ascii="Calibri" w:eastAsia="Times New Roman" w:hAnsi="Calibri" w:cs="Calibri"/>
                <w:color w:val="000000"/>
                <w:sz w:val="20"/>
                <w:lang w:eastAsia="tr-TR"/>
              </w:rPr>
            </w:pPr>
            <w:r w:rsidRPr="00D6240E">
              <w:rPr>
                <w:rFonts w:ascii="Calibri" w:eastAsia="Times New Roman" w:hAnsi="Calibri" w:cs="Calibri"/>
                <w:color w:val="000000"/>
                <w:lang w:eastAsia="tr-TR"/>
              </w:rPr>
              <w:t xml:space="preserve">Standart </w:t>
            </w:r>
            <w:r>
              <w:rPr>
                <w:rFonts w:ascii="Calibri" w:eastAsia="Times New Roman" w:hAnsi="Calibri" w:cs="Calibri"/>
                <w:color w:val="000000"/>
                <w:lang w:eastAsia="tr-TR"/>
              </w:rPr>
              <w:t>EYF Ağırlıklı Getiri</w:t>
            </w:r>
          </w:p>
        </w:tc>
      </w:tr>
    </w:tbl>
    <w:p w:rsidR="00046DB8" w:rsidRDefault="00046DB8" w:rsidP="00D6240E"/>
    <w:sectPr w:rsidR="00046DB8" w:rsidSect="00046DB8">
      <w:pgSz w:w="11906" w:h="16838"/>
      <w:pgMar w:top="993" w:right="567" w:bottom="141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CF1" w:rsidRDefault="00934CF1" w:rsidP="00890F89">
      <w:pPr>
        <w:spacing w:after="0" w:line="240" w:lineRule="auto"/>
      </w:pPr>
      <w:r>
        <w:separator/>
      </w:r>
    </w:p>
  </w:endnote>
  <w:endnote w:type="continuationSeparator" w:id="0">
    <w:p w:rsidR="00934CF1" w:rsidRDefault="00934CF1" w:rsidP="0089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CF1" w:rsidRDefault="00934CF1" w:rsidP="00890F89">
      <w:pPr>
        <w:spacing w:after="0" w:line="240" w:lineRule="auto"/>
      </w:pPr>
      <w:r>
        <w:separator/>
      </w:r>
    </w:p>
  </w:footnote>
  <w:footnote w:type="continuationSeparator" w:id="0">
    <w:p w:rsidR="00934CF1" w:rsidRDefault="00934CF1" w:rsidP="00890F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221"/>
    <w:multiLevelType w:val="multilevel"/>
    <w:tmpl w:val="1C8471D8"/>
    <w:lvl w:ilvl="0">
      <w:start w:val="1"/>
      <w:numFmt w:val="decimal"/>
      <w:lvlText w:val="%1."/>
      <w:lvlJc w:val="left"/>
      <w:pPr>
        <w:ind w:left="360" w:hanging="360"/>
      </w:pPr>
    </w:lvl>
    <w:lvl w:ilvl="1">
      <w:start w:val="1"/>
      <w:numFmt w:val="decimal"/>
      <w:lvlText w:val="%1.%2."/>
      <w:lvlJc w:val="left"/>
      <w:pPr>
        <w:ind w:left="858" w:hanging="432"/>
      </w:pPr>
      <w:rPr>
        <w:b/>
      </w:rPr>
    </w:lvl>
    <w:lvl w:ilvl="2">
      <w:start w:val="1"/>
      <w:numFmt w:val="decimal"/>
      <w:lvlText w:val="%1.%2.%3."/>
      <w:lvlJc w:val="left"/>
      <w:pPr>
        <w:ind w:left="1224" w:hanging="504"/>
      </w:pPr>
      <w:rPr>
        <w:b/>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0064AF"/>
    <w:multiLevelType w:val="multilevel"/>
    <w:tmpl w:val="1C8471D8"/>
    <w:lvl w:ilvl="0">
      <w:start w:val="1"/>
      <w:numFmt w:val="decimal"/>
      <w:lvlText w:val="%1."/>
      <w:lvlJc w:val="left"/>
      <w:pPr>
        <w:ind w:left="360" w:hanging="360"/>
      </w:pPr>
    </w:lvl>
    <w:lvl w:ilvl="1">
      <w:start w:val="1"/>
      <w:numFmt w:val="decimal"/>
      <w:lvlText w:val="%1.%2."/>
      <w:lvlJc w:val="left"/>
      <w:pPr>
        <w:ind w:left="858" w:hanging="432"/>
      </w:pPr>
      <w:rPr>
        <w:b/>
      </w:rPr>
    </w:lvl>
    <w:lvl w:ilvl="2">
      <w:start w:val="1"/>
      <w:numFmt w:val="decimal"/>
      <w:lvlText w:val="%1.%2.%3."/>
      <w:lvlJc w:val="left"/>
      <w:pPr>
        <w:ind w:left="1224" w:hanging="504"/>
      </w:pPr>
      <w:rPr>
        <w:b/>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B7276D"/>
    <w:multiLevelType w:val="hybridMultilevel"/>
    <w:tmpl w:val="F8D243DC"/>
    <w:lvl w:ilvl="0" w:tplc="B25283DC">
      <w:start w:val="3"/>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D801F06"/>
    <w:multiLevelType w:val="multilevel"/>
    <w:tmpl w:val="1C8471D8"/>
    <w:lvl w:ilvl="0">
      <w:start w:val="1"/>
      <w:numFmt w:val="decimal"/>
      <w:lvlText w:val="%1."/>
      <w:lvlJc w:val="left"/>
      <w:pPr>
        <w:ind w:left="360" w:hanging="360"/>
      </w:pPr>
    </w:lvl>
    <w:lvl w:ilvl="1">
      <w:start w:val="1"/>
      <w:numFmt w:val="decimal"/>
      <w:lvlText w:val="%1.%2."/>
      <w:lvlJc w:val="left"/>
      <w:pPr>
        <w:ind w:left="858" w:hanging="432"/>
      </w:pPr>
      <w:rPr>
        <w:b/>
      </w:rPr>
    </w:lvl>
    <w:lvl w:ilvl="2">
      <w:start w:val="1"/>
      <w:numFmt w:val="decimal"/>
      <w:lvlText w:val="%1.%2.%3."/>
      <w:lvlJc w:val="left"/>
      <w:pPr>
        <w:ind w:left="1224" w:hanging="504"/>
      </w:pPr>
      <w:rPr>
        <w:b/>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A14494C"/>
    <w:multiLevelType w:val="multilevel"/>
    <w:tmpl w:val="1C8471D8"/>
    <w:lvl w:ilvl="0">
      <w:start w:val="1"/>
      <w:numFmt w:val="decimal"/>
      <w:lvlText w:val="%1."/>
      <w:lvlJc w:val="left"/>
      <w:pPr>
        <w:ind w:left="360" w:hanging="360"/>
      </w:pPr>
    </w:lvl>
    <w:lvl w:ilvl="1">
      <w:start w:val="1"/>
      <w:numFmt w:val="decimal"/>
      <w:lvlText w:val="%1.%2."/>
      <w:lvlJc w:val="left"/>
      <w:pPr>
        <w:ind w:left="858" w:hanging="432"/>
      </w:pPr>
      <w:rPr>
        <w:b/>
      </w:rPr>
    </w:lvl>
    <w:lvl w:ilvl="2">
      <w:start w:val="1"/>
      <w:numFmt w:val="decimal"/>
      <w:lvlText w:val="%1.%2.%3."/>
      <w:lvlJc w:val="left"/>
      <w:pPr>
        <w:ind w:left="1224" w:hanging="504"/>
      </w:pPr>
      <w:rPr>
        <w:b/>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4"/>
  </w:num>
  <w:num w:numId="4">
    <w:abstractNumId w:val="1"/>
  </w:num>
  <w:num w:numId="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6C5"/>
    <w:rsid w:val="000207ED"/>
    <w:rsid w:val="0003251F"/>
    <w:rsid w:val="00046DB8"/>
    <w:rsid w:val="0005718C"/>
    <w:rsid w:val="00074BF4"/>
    <w:rsid w:val="00084A6C"/>
    <w:rsid w:val="000863DD"/>
    <w:rsid w:val="00091BD4"/>
    <w:rsid w:val="000A1B60"/>
    <w:rsid w:val="000B077C"/>
    <w:rsid w:val="000B0CCA"/>
    <w:rsid w:val="000B1290"/>
    <w:rsid w:val="000B7E72"/>
    <w:rsid w:val="000C01D7"/>
    <w:rsid w:val="000C47B5"/>
    <w:rsid w:val="000D601D"/>
    <w:rsid w:val="000E1F24"/>
    <w:rsid w:val="000F25B6"/>
    <w:rsid w:val="000F457F"/>
    <w:rsid w:val="00101AC5"/>
    <w:rsid w:val="001108BB"/>
    <w:rsid w:val="00115A97"/>
    <w:rsid w:val="00120228"/>
    <w:rsid w:val="00136E52"/>
    <w:rsid w:val="00150FA0"/>
    <w:rsid w:val="00174085"/>
    <w:rsid w:val="00177B0A"/>
    <w:rsid w:val="00192978"/>
    <w:rsid w:val="00195499"/>
    <w:rsid w:val="001A76E3"/>
    <w:rsid w:val="001C33C5"/>
    <w:rsid w:val="001E3836"/>
    <w:rsid w:val="001E7682"/>
    <w:rsid w:val="001F5730"/>
    <w:rsid w:val="00205780"/>
    <w:rsid w:val="0022244F"/>
    <w:rsid w:val="002338EC"/>
    <w:rsid w:val="002452A7"/>
    <w:rsid w:val="00257E7D"/>
    <w:rsid w:val="002657FB"/>
    <w:rsid w:val="002857A9"/>
    <w:rsid w:val="00290AB1"/>
    <w:rsid w:val="002A602C"/>
    <w:rsid w:val="002D248D"/>
    <w:rsid w:val="002D2BB9"/>
    <w:rsid w:val="002D467E"/>
    <w:rsid w:val="002E3011"/>
    <w:rsid w:val="002F2C4A"/>
    <w:rsid w:val="00316251"/>
    <w:rsid w:val="00320C77"/>
    <w:rsid w:val="00325F4B"/>
    <w:rsid w:val="0033342A"/>
    <w:rsid w:val="00344A96"/>
    <w:rsid w:val="00360813"/>
    <w:rsid w:val="00361C93"/>
    <w:rsid w:val="00377F3B"/>
    <w:rsid w:val="00381182"/>
    <w:rsid w:val="00385B0E"/>
    <w:rsid w:val="0039335F"/>
    <w:rsid w:val="0039674E"/>
    <w:rsid w:val="003B23F3"/>
    <w:rsid w:val="003B684C"/>
    <w:rsid w:val="003C62C1"/>
    <w:rsid w:val="003D26DD"/>
    <w:rsid w:val="003D677D"/>
    <w:rsid w:val="003E28A6"/>
    <w:rsid w:val="003E3E4A"/>
    <w:rsid w:val="003F0393"/>
    <w:rsid w:val="003F2339"/>
    <w:rsid w:val="00422BD9"/>
    <w:rsid w:val="00442690"/>
    <w:rsid w:val="00471AA4"/>
    <w:rsid w:val="004768CE"/>
    <w:rsid w:val="00481754"/>
    <w:rsid w:val="004A072F"/>
    <w:rsid w:val="004B2206"/>
    <w:rsid w:val="004B2F59"/>
    <w:rsid w:val="004B52C1"/>
    <w:rsid w:val="004C52A2"/>
    <w:rsid w:val="004E2A51"/>
    <w:rsid w:val="0051382B"/>
    <w:rsid w:val="00513D7A"/>
    <w:rsid w:val="005273F0"/>
    <w:rsid w:val="00536CFB"/>
    <w:rsid w:val="00544CB2"/>
    <w:rsid w:val="0055139B"/>
    <w:rsid w:val="00551D88"/>
    <w:rsid w:val="00556700"/>
    <w:rsid w:val="00565C0A"/>
    <w:rsid w:val="00567C69"/>
    <w:rsid w:val="005839EC"/>
    <w:rsid w:val="005900BA"/>
    <w:rsid w:val="005940CF"/>
    <w:rsid w:val="005A1FE0"/>
    <w:rsid w:val="005B2CCF"/>
    <w:rsid w:val="005B5B82"/>
    <w:rsid w:val="005D1986"/>
    <w:rsid w:val="005D6051"/>
    <w:rsid w:val="005E0DE4"/>
    <w:rsid w:val="005E7EB6"/>
    <w:rsid w:val="005F2032"/>
    <w:rsid w:val="00601C7D"/>
    <w:rsid w:val="006109B5"/>
    <w:rsid w:val="006121C5"/>
    <w:rsid w:val="006137A6"/>
    <w:rsid w:val="00614FEA"/>
    <w:rsid w:val="00621900"/>
    <w:rsid w:val="0062357A"/>
    <w:rsid w:val="00632537"/>
    <w:rsid w:val="00636948"/>
    <w:rsid w:val="006372B8"/>
    <w:rsid w:val="0064020F"/>
    <w:rsid w:val="00677738"/>
    <w:rsid w:val="00681064"/>
    <w:rsid w:val="00681E88"/>
    <w:rsid w:val="006834EF"/>
    <w:rsid w:val="006A1F1D"/>
    <w:rsid w:val="006A2100"/>
    <w:rsid w:val="006A2E5B"/>
    <w:rsid w:val="006C1B11"/>
    <w:rsid w:val="006C380E"/>
    <w:rsid w:val="006D2DDE"/>
    <w:rsid w:val="006E7B5A"/>
    <w:rsid w:val="006F0B16"/>
    <w:rsid w:val="006F11AD"/>
    <w:rsid w:val="00710EE3"/>
    <w:rsid w:val="007160B8"/>
    <w:rsid w:val="00723A0A"/>
    <w:rsid w:val="00726181"/>
    <w:rsid w:val="00727314"/>
    <w:rsid w:val="00737261"/>
    <w:rsid w:val="00740C4A"/>
    <w:rsid w:val="007834F3"/>
    <w:rsid w:val="007838A0"/>
    <w:rsid w:val="00785748"/>
    <w:rsid w:val="007B21AB"/>
    <w:rsid w:val="007B3837"/>
    <w:rsid w:val="007B417E"/>
    <w:rsid w:val="007C33CC"/>
    <w:rsid w:val="007C6E2E"/>
    <w:rsid w:val="007D496F"/>
    <w:rsid w:val="007F4326"/>
    <w:rsid w:val="007F6215"/>
    <w:rsid w:val="007F6526"/>
    <w:rsid w:val="00800FC3"/>
    <w:rsid w:val="00832370"/>
    <w:rsid w:val="00841AE5"/>
    <w:rsid w:val="008440F8"/>
    <w:rsid w:val="008645A4"/>
    <w:rsid w:val="00865E9B"/>
    <w:rsid w:val="00867DB2"/>
    <w:rsid w:val="00885938"/>
    <w:rsid w:val="008867FE"/>
    <w:rsid w:val="00890F89"/>
    <w:rsid w:val="008A5DCD"/>
    <w:rsid w:val="008C617F"/>
    <w:rsid w:val="008D122E"/>
    <w:rsid w:val="008E2B0A"/>
    <w:rsid w:val="0090019E"/>
    <w:rsid w:val="00914E46"/>
    <w:rsid w:val="009344E8"/>
    <w:rsid w:val="00934CF1"/>
    <w:rsid w:val="00934FD3"/>
    <w:rsid w:val="0094015F"/>
    <w:rsid w:val="0094069F"/>
    <w:rsid w:val="00940F6D"/>
    <w:rsid w:val="0094366E"/>
    <w:rsid w:val="009473F0"/>
    <w:rsid w:val="00963DDC"/>
    <w:rsid w:val="00971E5C"/>
    <w:rsid w:val="00991BBD"/>
    <w:rsid w:val="009A4CD1"/>
    <w:rsid w:val="009B257D"/>
    <w:rsid w:val="009C31FE"/>
    <w:rsid w:val="009D0A1A"/>
    <w:rsid w:val="009D3997"/>
    <w:rsid w:val="009E68D7"/>
    <w:rsid w:val="00A01DF2"/>
    <w:rsid w:val="00A03EBB"/>
    <w:rsid w:val="00A21B05"/>
    <w:rsid w:val="00A23551"/>
    <w:rsid w:val="00A24F75"/>
    <w:rsid w:val="00A26026"/>
    <w:rsid w:val="00A26ACB"/>
    <w:rsid w:val="00A43720"/>
    <w:rsid w:val="00A4423D"/>
    <w:rsid w:val="00A6208C"/>
    <w:rsid w:val="00A6670A"/>
    <w:rsid w:val="00A67243"/>
    <w:rsid w:val="00A92371"/>
    <w:rsid w:val="00AA1222"/>
    <w:rsid w:val="00AC2793"/>
    <w:rsid w:val="00AC7298"/>
    <w:rsid w:val="00AD08E7"/>
    <w:rsid w:val="00AF0CF8"/>
    <w:rsid w:val="00B1184E"/>
    <w:rsid w:val="00B15F20"/>
    <w:rsid w:val="00B21F51"/>
    <w:rsid w:val="00B232CB"/>
    <w:rsid w:val="00B33ADC"/>
    <w:rsid w:val="00B42629"/>
    <w:rsid w:val="00BA2A93"/>
    <w:rsid w:val="00BC0BDC"/>
    <w:rsid w:val="00BC3734"/>
    <w:rsid w:val="00BD6CB0"/>
    <w:rsid w:val="00BF27B9"/>
    <w:rsid w:val="00BF56C5"/>
    <w:rsid w:val="00C23E04"/>
    <w:rsid w:val="00C302C0"/>
    <w:rsid w:val="00C549AE"/>
    <w:rsid w:val="00C607E2"/>
    <w:rsid w:val="00C60A02"/>
    <w:rsid w:val="00C70917"/>
    <w:rsid w:val="00C74C5E"/>
    <w:rsid w:val="00C75909"/>
    <w:rsid w:val="00C75D8A"/>
    <w:rsid w:val="00C87645"/>
    <w:rsid w:val="00C94BC8"/>
    <w:rsid w:val="00CA30D5"/>
    <w:rsid w:val="00CB35CD"/>
    <w:rsid w:val="00CB6ED1"/>
    <w:rsid w:val="00CD2192"/>
    <w:rsid w:val="00CD3CD1"/>
    <w:rsid w:val="00CD6145"/>
    <w:rsid w:val="00D00FBE"/>
    <w:rsid w:val="00D018CB"/>
    <w:rsid w:val="00D1059A"/>
    <w:rsid w:val="00D11019"/>
    <w:rsid w:val="00D53748"/>
    <w:rsid w:val="00D53F22"/>
    <w:rsid w:val="00D550D7"/>
    <w:rsid w:val="00D564E4"/>
    <w:rsid w:val="00D6240E"/>
    <w:rsid w:val="00D6408D"/>
    <w:rsid w:val="00D65FE2"/>
    <w:rsid w:val="00D72A31"/>
    <w:rsid w:val="00D759C7"/>
    <w:rsid w:val="00D91293"/>
    <w:rsid w:val="00D966FB"/>
    <w:rsid w:val="00DA4220"/>
    <w:rsid w:val="00DB4ABB"/>
    <w:rsid w:val="00DC0665"/>
    <w:rsid w:val="00DD647D"/>
    <w:rsid w:val="00DF58C5"/>
    <w:rsid w:val="00E00734"/>
    <w:rsid w:val="00E04EA9"/>
    <w:rsid w:val="00E05A13"/>
    <w:rsid w:val="00E30057"/>
    <w:rsid w:val="00E31FA4"/>
    <w:rsid w:val="00E44436"/>
    <w:rsid w:val="00E511CD"/>
    <w:rsid w:val="00E53A5F"/>
    <w:rsid w:val="00E728EC"/>
    <w:rsid w:val="00E73C4F"/>
    <w:rsid w:val="00E73D55"/>
    <w:rsid w:val="00E845FC"/>
    <w:rsid w:val="00E85700"/>
    <w:rsid w:val="00E962F2"/>
    <w:rsid w:val="00E97C68"/>
    <w:rsid w:val="00EA3995"/>
    <w:rsid w:val="00EA53D5"/>
    <w:rsid w:val="00EB3BF8"/>
    <w:rsid w:val="00EB4677"/>
    <w:rsid w:val="00EE0530"/>
    <w:rsid w:val="00EF2D98"/>
    <w:rsid w:val="00F03FBD"/>
    <w:rsid w:val="00F06CC4"/>
    <w:rsid w:val="00F1098D"/>
    <w:rsid w:val="00F12652"/>
    <w:rsid w:val="00F15511"/>
    <w:rsid w:val="00F17661"/>
    <w:rsid w:val="00F21529"/>
    <w:rsid w:val="00F32314"/>
    <w:rsid w:val="00F37A3D"/>
    <w:rsid w:val="00F57CAA"/>
    <w:rsid w:val="00F71C47"/>
    <w:rsid w:val="00F87376"/>
    <w:rsid w:val="00F90E5F"/>
    <w:rsid w:val="00F91A19"/>
    <w:rsid w:val="00FA62CE"/>
    <w:rsid w:val="00FB0601"/>
    <w:rsid w:val="00FB42CE"/>
    <w:rsid w:val="00FD1727"/>
    <w:rsid w:val="00FE43B4"/>
    <w:rsid w:val="00FE4488"/>
    <w:rsid w:val="00FF08D5"/>
    <w:rsid w:val="00FF57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0E1F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unhideWhenUsed/>
    <w:qFormat/>
    <w:rsid w:val="00FE4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E1F24"/>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rsid w:val="00FE4488"/>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BF56C5"/>
    <w:pPr>
      <w:ind w:left="720"/>
      <w:contextualSpacing/>
    </w:pPr>
  </w:style>
  <w:style w:type="paragraph" w:styleId="BalonMetni">
    <w:name w:val="Balloon Text"/>
    <w:basedOn w:val="Normal"/>
    <w:link w:val="BalonMetniChar"/>
    <w:uiPriority w:val="99"/>
    <w:semiHidden/>
    <w:unhideWhenUsed/>
    <w:rsid w:val="00D6240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6240E"/>
    <w:rPr>
      <w:rFonts w:ascii="Tahoma" w:hAnsi="Tahoma" w:cs="Tahoma"/>
      <w:sz w:val="16"/>
      <w:szCs w:val="16"/>
    </w:rPr>
  </w:style>
  <w:style w:type="character" w:styleId="AklamaBavurusu">
    <w:name w:val="annotation reference"/>
    <w:basedOn w:val="VarsaylanParagrafYazTipi"/>
    <w:uiPriority w:val="99"/>
    <w:semiHidden/>
    <w:unhideWhenUsed/>
    <w:rsid w:val="00B21F51"/>
    <w:rPr>
      <w:sz w:val="16"/>
      <w:szCs w:val="16"/>
    </w:rPr>
  </w:style>
  <w:style w:type="paragraph" w:styleId="AklamaMetni">
    <w:name w:val="annotation text"/>
    <w:basedOn w:val="Normal"/>
    <w:link w:val="AklamaMetniChar"/>
    <w:uiPriority w:val="99"/>
    <w:semiHidden/>
    <w:unhideWhenUsed/>
    <w:rsid w:val="00B21F5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B21F51"/>
    <w:rPr>
      <w:sz w:val="20"/>
      <w:szCs w:val="20"/>
    </w:rPr>
  </w:style>
  <w:style w:type="paragraph" w:styleId="AklamaKonusu">
    <w:name w:val="annotation subject"/>
    <w:basedOn w:val="AklamaMetni"/>
    <w:next w:val="AklamaMetni"/>
    <w:link w:val="AklamaKonusuChar"/>
    <w:uiPriority w:val="99"/>
    <w:semiHidden/>
    <w:unhideWhenUsed/>
    <w:rsid w:val="00B21F51"/>
    <w:rPr>
      <w:b/>
      <w:bCs/>
    </w:rPr>
  </w:style>
  <w:style w:type="character" w:customStyle="1" w:styleId="AklamaKonusuChar">
    <w:name w:val="Açıklama Konusu Char"/>
    <w:basedOn w:val="AklamaMetniChar"/>
    <w:link w:val="AklamaKonusu"/>
    <w:uiPriority w:val="99"/>
    <w:semiHidden/>
    <w:rsid w:val="00B21F51"/>
    <w:rPr>
      <w:b/>
      <w:bCs/>
      <w:sz w:val="20"/>
      <w:szCs w:val="20"/>
    </w:rPr>
  </w:style>
  <w:style w:type="paragraph" w:styleId="TBal">
    <w:name w:val="TOC Heading"/>
    <w:basedOn w:val="Balk1"/>
    <w:next w:val="Normal"/>
    <w:uiPriority w:val="39"/>
    <w:semiHidden/>
    <w:unhideWhenUsed/>
    <w:qFormat/>
    <w:rsid w:val="000E1F24"/>
    <w:pPr>
      <w:outlineLvl w:val="9"/>
    </w:pPr>
    <w:rPr>
      <w:lang w:eastAsia="tr-TR"/>
    </w:rPr>
  </w:style>
  <w:style w:type="paragraph" w:styleId="T1">
    <w:name w:val="toc 1"/>
    <w:basedOn w:val="Normal"/>
    <w:next w:val="Normal"/>
    <w:autoRedefine/>
    <w:uiPriority w:val="39"/>
    <w:unhideWhenUsed/>
    <w:rsid w:val="000E1F24"/>
    <w:pPr>
      <w:spacing w:after="100"/>
    </w:pPr>
  </w:style>
  <w:style w:type="character" w:styleId="Kpr">
    <w:name w:val="Hyperlink"/>
    <w:basedOn w:val="VarsaylanParagrafYazTipi"/>
    <w:uiPriority w:val="99"/>
    <w:unhideWhenUsed/>
    <w:rsid w:val="000E1F24"/>
    <w:rPr>
      <w:color w:val="0000FF" w:themeColor="hyperlink"/>
      <w:u w:val="single"/>
    </w:rPr>
  </w:style>
  <w:style w:type="paragraph" w:styleId="T2">
    <w:name w:val="toc 2"/>
    <w:basedOn w:val="Normal"/>
    <w:next w:val="Normal"/>
    <w:autoRedefine/>
    <w:uiPriority w:val="39"/>
    <w:unhideWhenUsed/>
    <w:rsid w:val="000E1F24"/>
    <w:pPr>
      <w:spacing w:after="100"/>
      <w:ind w:left="220"/>
    </w:pPr>
  </w:style>
  <w:style w:type="paragraph" w:styleId="T3">
    <w:name w:val="toc 3"/>
    <w:basedOn w:val="Normal"/>
    <w:next w:val="Normal"/>
    <w:autoRedefine/>
    <w:uiPriority w:val="39"/>
    <w:unhideWhenUsed/>
    <w:rsid w:val="000E1F24"/>
    <w:pPr>
      <w:spacing w:after="100"/>
      <w:ind w:left="440"/>
    </w:pPr>
  </w:style>
  <w:style w:type="paragraph" w:styleId="stbilgi">
    <w:name w:val="header"/>
    <w:basedOn w:val="Normal"/>
    <w:link w:val="stbilgiChar"/>
    <w:uiPriority w:val="99"/>
    <w:unhideWhenUsed/>
    <w:rsid w:val="00890F8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0F89"/>
  </w:style>
  <w:style w:type="paragraph" w:styleId="Altbilgi">
    <w:name w:val="footer"/>
    <w:basedOn w:val="Normal"/>
    <w:link w:val="AltbilgiChar"/>
    <w:uiPriority w:val="99"/>
    <w:unhideWhenUsed/>
    <w:rsid w:val="00890F8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0F89"/>
  </w:style>
  <w:style w:type="paragraph" w:styleId="T4">
    <w:name w:val="toc 4"/>
    <w:basedOn w:val="Normal"/>
    <w:next w:val="Normal"/>
    <w:autoRedefine/>
    <w:uiPriority w:val="39"/>
    <w:unhideWhenUsed/>
    <w:rsid w:val="00832370"/>
    <w:pPr>
      <w:spacing w:after="100"/>
      <w:ind w:left="660"/>
    </w:pPr>
    <w:rPr>
      <w:rFonts w:eastAsiaTheme="minorEastAsia"/>
      <w:lang w:eastAsia="tr-TR"/>
    </w:rPr>
  </w:style>
  <w:style w:type="paragraph" w:styleId="T5">
    <w:name w:val="toc 5"/>
    <w:basedOn w:val="Normal"/>
    <w:next w:val="Normal"/>
    <w:autoRedefine/>
    <w:uiPriority w:val="39"/>
    <w:unhideWhenUsed/>
    <w:rsid w:val="00832370"/>
    <w:pPr>
      <w:spacing w:after="100"/>
      <w:ind w:left="880"/>
    </w:pPr>
    <w:rPr>
      <w:rFonts w:eastAsiaTheme="minorEastAsia"/>
      <w:lang w:eastAsia="tr-TR"/>
    </w:rPr>
  </w:style>
  <w:style w:type="paragraph" w:styleId="T6">
    <w:name w:val="toc 6"/>
    <w:basedOn w:val="Normal"/>
    <w:next w:val="Normal"/>
    <w:autoRedefine/>
    <w:uiPriority w:val="39"/>
    <w:unhideWhenUsed/>
    <w:rsid w:val="00832370"/>
    <w:pPr>
      <w:spacing w:after="100"/>
      <w:ind w:left="1100"/>
    </w:pPr>
    <w:rPr>
      <w:rFonts w:eastAsiaTheme="minorEastAsia"/>
      <w:lang w:eastAsia="tr-TR"/>
    </w:rPr>
  </w:style>
  <w:style w:type="paragraph" w:styleId="T7">
    <w:name w:val="toc 7"/>
    <w:basedOn w:val="Normal"/>
    <w:next w:val="Normal"/>
    <w:autoRedefine/>
    <w:uiPriority w:val="39"/>
    <w:unhideWhenUsed/>
    <w:rsid w:val="00832370"/>
    <w:pPr>
      <w:spacing w:after="100"/>
      <w:ind w:left="1320"/>
    </w:pPr>
    <w:rPr>
      <w:rFonts w:eastAsiaTheme="minorEastAsia"/>
      <w:lang w:eastAsia="tr-TR"/>
    </w:rPr>
  </w:style>
  <w:style w:type="paragraph" w:styleId="T8">
    <w:name w:val="toc 8"/>
    <w:basedOn w:val="Normal"/>
    <w:next w:val="Normal"/>
    <w:autoRedefine/>
    <w:uiPriority w:val="39"/>
    <w:unhideWhenUsed/>
    <w:rsid w:val="00832370"/>
    <w:pPr>
      <w:spacing w:after="100"/>
      <w:ind w:left="1540"/>
    </w:pPr>
    <w:rPr>
      <w:rFonts w:eastAsiaTheme="minorEastAsia"/>
      <w:lang w:eastAsia="tr-TR"/>
    </w:rPr>
  </w:style>
  <w:style w:type="paragraph" w:styleId="T9">
    <w:name w:val="toc 9"/>
    <w:basedOn w:val="Normal"/>
    <w:next w:val="Normal"/>
    <w:autoRedefine/>
    <w:uiPriority w:val="39"/>
    <w:unhideWhenUsed/>
    <w:rsid w:val="00832370"/>
    <w:pPr>
      <w:spacing w:after="100"/>
      <w:ind w:left="1760"/>
    </w:pPr>
    <w:rPr>
      <w:rFonts w:eastAsiaTheme="minorEastAsia"/>
      <w:lang w:eastAsia="tr-TR"/>
    </w:rPr>
  </w:style>
  <w:style w:type="character" w:styleId="zlenenKpr">
    <w:name w:val="FollowedHyperlink"/>
    <w:basedOn w:val="VarsaylanParagrafYazTipi"/>
    <w:uiPriority w:val="99"/>
    <w:semiHidden/>
    <w:unhideWhenUsed/>
    <w:rsid w:val="00DC06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0E1F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unhideWhenUsed/>
    <w:qFormat/>
    <w:rsid w:val="00FE4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E1F24"/>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rsid w:val="00FE4488"/>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BF56C5"/>
    <w:pPr>
      <w:ind w:left="720"/>
      <w:contextualSpacing/>
    </w:pPr>
  </w:style>
  <w:style w:type="paragraph" w:styleId="BalonMetni">
    <w:name w:val="Balloon Text"/>
    <w:basedOn w:val="Normal"/>
    <w:link w:val="BalonMetniChar"/>
    <w:uiPriority w:val="99"/>
    <w:semiHidden/>
    <w:unhideWhenUsed/>
    <w:rsid w:val="00D6240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6240E"/>
    <w:rPr>
      <w:rFonts w:ascii="Tahoma" w:hAnsi="Tahoma" w:cs="Tahoma"/>
      <w:sz w:val="16"/>
      <w:szCs w:val="16"/>
    </w:rPr>
  </w:style>
  <w:style w:type="character" w:styleId="AklamaBavurusu">
    <w:name w:val="annotation reference"/>
    <w:basedOn w:val="VarsaylanParagrafYazTipi"/>
    <w:uiPriority w:val="99"/>
    <w:semiHidden/>
    <w:unhideWhenUsed/>
    <w:rsid w:val="00B21F51"/>
    <w:rPr>
      <w:sz w:val="16"/>
      <w:szCs w:val="16"/>
    </w:rPr>
  </w:style>
  <w:style w:type="paragraph" w:styleId="AklamaMetni">
    <w:name w:val="annotation text"/>
    <w:basedOn w:val="Normal"/>
    <w:link w:val="AklamaMetniChar"/>
    <w:uiPriority w:val="99"/>
    <w:semiHidden/>
    <w:unhideWhenUsed/>
    <w:rsid w:val="00B21F5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B21F51"/>
    <w:rPr>
      <w:sz w:val="20"/>
      <w:szCs w:val="20"/>
    </w:rPr>
  </w:style>
  <w:style w:type="paragraph" w:styleId="AklamaKonusu">
    <w:name w:val="annotation subject"/>
    <w:basedOn w:val="AklamaMetni"/>
    <w:next w:val="AklamaMetni"/>
    <w:link w:val="AklamaKonusuChar"/>
    <w:uiPriority w:val="99"/>
    <w:semiHidden/>
    <w:unhideWhenUsed/>
    <w:rsid w:val="00B21F51"/>
    <w:rPr>
      <w:b/>
      <w:bCs/>
    </w:rPr>
  </w:style>
  <w:style w:type="character" w:customStyle="1" w:styleId="AklamaKonusuChar">
    <w:name w:val="Açıklama Konusu Char"/>
    <w:basedOn w:val="AklamaMetniChar"/>
    <w:link w:val="AklamaKonusu"/>
    <w:uiPriority w:val="99"/>
    <w:semiHidden/>
    <w:rsid w:val="00B21F51"/>
    <w:rPr>
      <w:b/>
      <w:bCs/>
      <w:sz w:val="20"/>
      <w:szCs w:val="20"/>
    </w:rPr>
  </w:style>
  <w:style w:type="paragraph" w:styleId="TBal">
    <w:name w:val="TOC Heading"/>
    <w:basedOn w:val="Balk1"/>
    <w:next w:val="Normal"/>
    <w:uiPriority w:val="39"/>
    <w:semiHidden/>
    <w:unhideWhenUsed/>
    <w:qFormat/>
    <w:rsid w:val="000E1F24"/>
    <w:pPr>
      <w:outlineLvl w:val="9"/>
    </w:pPr>
    <w:rPr>
      <w:lang w:eastAsia="tr-TR"/>
    </w:rPr>
  </w:style>
  <w:style w:type="paragraph" w:styleId="T1">
    <w:name w:val="toc 1"/>
    <w:basedOn w:val="Normal"/>
    <w:next w:val="Normal"/>
    <w:autoRedefine/>
    <w:uiPriority w:val="39"/>
    <w:unhideWhenUsed/>
    <w:rsid w:val="000E1F24"/>
    <w:pPr>
      <w:spacing w:after="100"/>
    </w:pPr>
  </w:style>
  <w:style w:type="character" w:styleId="Kpr">
    <w:name w:val="Hyperlink"/>
    <w:basedOn w:val="VarsaylanParagrafYazTipi"/>
    <w:uiPriority w:val="99"/>
    <w:unhideWhenUsed/>
    <w:rsid w:val="000E1F24"/>
    <w:rPr>
      <w:color w:val="0000FF" w:themeColor="hyperlink"/>
      <w:u w:val="single"/>
    </w:rPr>
  </w:style>
  <w:style w:type="paragraph" w:styleId="T2">
    <w:name w:val="toc 2"/>
    <w:basedOn w:val="Normal"/>
    <w:next w:val="Normal"/>
    <w:autoRedefine/>
    <w:uiPriority w:val="39"/>
    <w:unhideWhenUsed/>
    <w:rsid w:val="000E1F24"/>
    <w:pPr>
      <w:spacing w:after="100"/>
      <w:ind w:left="220"/>
    </w:pPr>
  </w:style>
  <w:style w:type="paragraph" w:styleId="T3">
    <w:name w:val="toc 3"/>
    <w:basedOn w:val="Normal"/>
    <w:next w:val="Normal"/>
    <w:autoRedefine/>
    <w:uiPriority w:val="39"/>
    <w:unhideWhenUsed/>
    <w:rsid w:val="000E1F24"/>
    <w:pPr>
      <w:spacing w:after="100"/>
      <w:ind w:left="440"/>
    </w:pPr>
  </w:style>
  <w:style w:type="paragraph" w:styleId="stbilgi">
    <w:name w:val="header"/>
    <w:basedOn w:val="Normal"/>
    <w:link w:val="stbilgiChar"/>
    <w:uiPriority w:val="99"/>
    <w:unhideWhenUsed/>
    <w:rsid w:val="00890F8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0F89"/>
  </w:style>
  <w:style w:type="paragraph" w:styleId="Altbilgi">
    <w:name w:val="footer"/>
    <w:basedOn w:val="Normal"/>
    <w:link w:val="AltbilgiChar"/>
    <w:uiPriority w:val="99"/>
    <w:unhideWhenUsed/>
    <w:rsid w:val="00890F8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0F89"/>
  </w:style>
  <w:style w:type="paragraph" w:styleId="T4">
    <w:name w:val="toc 4"/>
    <w:basedOn w:val="Normal"/>
    <w:next w:val="Normal"/>
    <w:autoRedefine/>
    <w:uiPriority w:val="39"/>
    <w:unhideWhenUsed/>
    <w:rsid w:val="00832370"/>
    <w:pPr>
      <w:spacing w:after="100"/>
      <w:ind w:left="660"/>
    </w:pPr>
    <w:rPr>
      <w:rFonts w:eastAsiaTheme="minorEastAsia"/>
      <w:lang w:eastAsia="tr-TR"/>
    </w:rPr>
  </w:style>
  <w:style w:type="paragraph" w:styleId="T5">
    <w:name w:val="toc 5"/>
    <w:basedOn w:val="Normal"/>
    <w:next w:val="Normal"/>
    <w:autoRedefine/>
    <w:uiPriority w:val="39"/>
    <w:unhideWhenUsed/>
    <w:rsid w:val="00832370"/>
    <w:pPr>
      <w:spacing w:after="100"/>
      <w:ind w:left="880"/>
    </w:pPr>
    <w:rPr>
      <w:rFonts w:eastAsiaTheme="minorEastAsia"/>
      <w:lang w:eastAsia="tr-TR"/>
    </w:rPr>
  </w:style>
  <w:style w:type="paragraph" w:styleId="T6">
    <w:name w:val="toc 6"/>
    <w:basedOn w:val="Normal"/>
    <w:next w:val="Normal"/>
    <w:autoRedefine/>
    <w:uiPriority w:val="39"/>
    <w:unhideWhenUsed/>
    <w:rsid w:val="00832370"/>
    <w:pPr>
      <w:spacing w:after="100"/>
      <w:ind w:left="1100"/>
    </w:pPr>
    <w:rPr>
      <w:rFonts w:eastAsiaTheme="minorEastAsia"/>
      <w:lang w:eastAsia="tr-TR"/>
    </w:rPr>
  </w:style>
  <w:style w:type="paragraph" w:styleId="T7">
    <w:name w:val="toc 7"/>
    <w:basedOn w:val="Normal"/>
    <w:next w:val="Normal"/>
    <w:autoRedefine/>
    <w:uiPriority w:val="39"/>
    <w:unhideWhenUsed/>
    <w:rsid w:val="00832370"/>
    <w:pPr>
      <w:spacing w:after="100"/>
      <w:ind w:left="1320"/>
    </w:pPr>
    <w:rPr>
      <w:rFonts w:eastAsiaTheme="minorEastAsia"/>
      <w:lang w:eastAsia="tr-TR"/>
    </w:rPr>
  </w:style>
  <w:style w:type="paragraph" w:styleId="T8">
    <w:name w:val="toc 8"/>
    <w:basedOn w:val="Normal"/>
    <w:next w:val="Normal"/>
    <w:autoRedefine/>
    <w:uiPriority w:val="39"/>
    <w:unhideWhenUsed/>
    <w:rsid w:val="00832370"/>
    <w:pPr>
      <w:spacing w:after="100"/>
      <w:ind w:left="1540"/>
    </w:pPr>
    <w:rPr>
      <w:rFonts w:eastAsiaTheme="minorEastAsia"/>
      <w:lang w:eastAsia="tr-TR"/>
    </w:rPr>
  </w:style>
  <w:style w:type="paragraph" w:styleId="T9">
    <w:name w:val="toc 9"/>
    <w:basedOn w:val="Normal"/>
    <w:next w:val="Normal"/>
    <w:autoRedefine/>
    <w:uiPriority w:val="39"/>
    <w:unhideWhenUsed/>
    <w:rsid w:val="00832370"/>
    <w:pPr>
      <w:spacing w:after="100"/>
      <w:ind w:left="1760"/>
    </w:pPr>
    <w:rPr>
      <w:rFonts w:eastAsiaTheme="minorEastAsia"/>
      <w:lang w:eastAsia="tr-TR"/>
    </w:rPr>
  </w:style>
  <w:style w:type="character" w:styleId="zlenenKpr">
    <w:name w:val="FollowedHyperlink"/>
    <w:basedOn w:val="VarsaylanParagrafYazTipi"/>
    <w:uiPriority w:val="99"/>
    <w:semiHidden/>
    <w:unhideWhenUsed/>
    <w:rsid w:val="00DC06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9396">
      <w:bodyDiv w:val="1"/>
      <w:marLeft w:val="0"/>
      <w:marRight w:val="0"/>
      <w:marTop w:val="0"/>
      <w:marBottom w:val="0"/>
      <w:divBdr>
        <w:top w:val="none" w:sz="0" w:space="0" w:color="auto"/>
        <w:left w:val="none" w:sz="0" w:space="0" w:color="auto"/>
        <w:bottom w:val="none" w:sz="0" w:space="0" w:color="auto"/>
        <w:right w:val="none" w:sz="0" w:space="0" w:color="auto"/>
      </w:divBdr>
    </w:div>
    <w:div w:id="11500158">
      <w:bodyDiv w:val="1"/>
      <w:marLeft w:val="0"/>
      <w:marRight w:val="0"/>
      <w:marTop w:val="0"/>
      <w:marBottom w:val="0"/>
      <w:divBdr>
        <w:top w:val="none" w:sz="0" w:space="0" w:color="auto"/>
        <w:left w:val="none" w:sz="0" w:space="0" w:color="auto"/>
        <w:bottom w:val="none" w:sz="0" w:space="0" w:color="auto"/>
        <w:right w:val="none" w:sz="0" w:space="0" w:color="auto"/>
      </w:divBdr>
    </w:div>
    <w:div w:id="35742263">
      <w:bodyDiv w:val="1"/>
      <w:marLeft w:val="0"/>
      <w:marRight w:val="0"/>
      <w:marTop w:val="0"/>
      <w:marBottom w:val="0"/>
      <w:divBdr>
        <w:top w:val="none" w:sz="0" w:space="0" w:color="auto"/>
        <w:left w:val="none" w:sz="0" w:space="0" w:color="auto"/>
        <w:bottom w:val="none" w:sz="0" w:space="0" w:color="auto"/>
        <w:right w:val="none" w:sz="0" w:space="0" w:color="auto"/>
      </w:divBdr>
    </w:div>
    <w:div w:id="54672016">
      <w:bodyDiv w:val="1"/>
      <w:marLeft w:val="0"/>
      <w:marRight w:val="0"/>
      <w:marTop w:val="0"/>
      <w:marBottom w:val="0"/>
      <w:divBdr>
        <w:top w:val="none" w:sz="0" w:space="0" w:color="auto"/>
        <w:left w:val="none" w:sz="0" w:space="0" w:color="auto"/>
        <w:bottom w:val="none" w:sz="0" w:space="0" w:color="auto"/>
        <w:right w:val="none" w:sz="0" w:space="0" w:color="auto"/>
      </w:divBdr>
    </w:div>
    <w:div w:id="62724802">
      <w:bodyDiv w:val="1"/>
      <w:marLeft w:val="0"/>
      <w:marRight w:val="0"/>
      <w:marTop w:val="0"/>
      <w:marBottom w:val="0"/>
      <w:divBdr>
        <w:top w:val="none" w:sz="0" w:space="0" w:color="auto"/>
        <w:left w:val="none" w:sz="0" w:space="0" w:color="auto"/>
        <w:bottom w:val="none" w:sz="0" w:space="0" w:color="auto"/>
        <w:right w:val="none" w:sz="0" w:space="0" w:color="auto"/>
      </w:divBdr>
    </w:div>
    <w:div w:id="67656368">
      <w:bodyDiv w:val="1"/>
      <w:marLeft w:val="0"/>
      <w:marRight w:val="0"/>
      <w:marTop w:val="0"/>
      <w:marBottom w:val="0"/>
      <w:divBdr>
        <w:top w:val="none" w:sz="0" w:space="0" w:color="auto"/>
        <w:left w:val="none" w:sz="0" w:space="0" w:color="auto"/>
        <w:bottom w:val="none" w:sz="0" w:space="0" w:color="auto"/>
        <w:right w:val="none" w:sz="0" w:space="0" w:color="auto"/>
      </w:divBdr>
    </w:div>
    <w:div w:id="94332715">
      <w:bodyDiv w:val="1"/>
      <w:marLeft w:val="0"/>
      <w:marRight w:val="0"/>
      <w:marTop w:val="0"/>
      <w:marBottom w:val="0"/>
      <w:divBdr>
        <w:top w:val="none" w:sz="0" w:space="0" w:color="auto"/>
        <w:left w:val="none" w:sz="0" w:space="0" w:color="auto"/>
        <w:bottom w:val="none" w:sz="0" w:space="0" w:color="auto"/>
        <w:right w:val="none" w:sz="0" w:space="0" w:color="auto"/>
      </w:divBdr>
    </w:div>
    <w:div w:id="135924592">
      <w:bodyDiv w:val="1"/>
      <w:marLeft w:val="0"/>
      <w:marRight w:val="0"/>
      <w:marTop w:val="0"/>
      <w:marBottom w:val="0"/>
      <w:divBdr>
        <w:top w:val="none" w:sz="0" w:space="0" w:color="auto"/>
        <w:left w:val="none" w:sz="0" w:space="0" w:color="auto"/>
        <w:bottom w:val="none" w:sz="0" w:space="0" w:color="auto"/>
        <w:right w:val="none" w:sz="0" w:space="0" w:color="auto"/>
      </w:divBdr>
    </w:div>
    <w:div w:id="149754474">
      <w:bodyDiv w:val="1"/>
      <w:marLeft w:val="0"/>
      <w:marRight w:val="0"/>
      <w:marTop w:val="0"/>
      <w:marBottom w:val="0"/>
      <w:divBdr>
        <w:top w:val="none" w:sz="0" w:space="0" w:color="auto"/>
        <w:left w:val="none" w:sz="0" w:space="0" w:color="auto"/>
        <w:bottom w:val="none" w:sz="0" w:space="0" w:color="auto"/>
        <w:right w:val="none" w:sz="0" w:space="0" w:color="auto"/>
      </w:divBdr>
    </w:div>
    <w:div w:id="217979567">
      <w:bodyDiv w:val="1"/>
      <w:marLeft w:val="0"/>
      <w:marRight w:val="0"/>
      <w:marTop w:val="0"/>
      <w:marBottom w:val="0"/>
      <w:divBdr>
        <w:top w:val="none" w:sz="0" w:space="0" w:color="auto"/>
        <w:left w:val="none" w:sz="0" w:space="0" w:color="auto"/>
        <w:bottom w:val="none" w:sz="0" w:space="0" w:color="auto"/>
        <w:right w:val="none" w:sz="0" w:space="0" w:color="auto"/>
      </w:divBdr>
    </w:div>
    <w:div w:id="258680597">
      <w:bodyDiv w:val="1"/>
      <w:marLeft w:val="0"/>
      <w:marRight w:val="0"/>
      <w:marTop w:val="0"/>
      <w:marBottom w:val="0"/>
      <w:divBdr>
        <w:top w:val="none" w:sz="0" w:space="0" w:color="auto"/>
        <w:left w:val="none" w:sz="0" w:space="0" w:color="auto"/>
        <w:bottom w:val="none" w:sz="0" w:space="0" w:color="auto"/>
        <w:right w:val="none" w:sz="0" w:space="0" w:color="auto"/>
      </w:divBdr>
    </w:div>
    <w:div w:id="260917711">
      <w:bodyDiv w:val="1"/>
      <w:marLeft w:val="0"/>
      <w:marRight w:val="0"/>
      <w:marTop w:val="0"/>
      <w:marBottom w:val="0"/>
      <w:divBdr>
        <w:top w:val="none" w:sz="0" w:space="0" w:color="auto"/>
        <w:left w:val="none" w:sz="0" w:space="0" w:color="auto"/>
        <w:bottom w:val="none" w:sz="0" w:space="0" w:color="auto"/>
        <w:right w:val="none" w:sz="0" w:space="0" w:color="auto"/>
      </w:divBdr>
    </w:div>
    <w:div w:id="274022862">
      <w:bodyDiv w:val="1"/>
      <w:marLeft w:val="0"/>
      <w:marRight w:val="0"/>
      <w:marTop w:val="0"/>
      <w:marBottom w:val="0"/>
      <w:divBdr>
        <w:top w:val="none" w:sz="0" w:space="0" w:color="auto"/>
        <w:left w:val="none" w:sz="0" w:space="0" w:color="auto"/>
        <w:bottom w:val="none" w:sz="0" w:space="0" w:color="auto"/>
        <w:right w:val="none" w:sz="0" w:space="0" w:color="auto"/>
      </w:divBdr>
    </w:div>
    <w:div w:id="284888419">
      <w:bodyDiv w:val="1"/>
      <w:marLeft w:val="0"/>
      <w:marRight w:val="0"/>
      <w:marTop w:val="0"/>
      <w:marBottom w:val="0"/>
      <w:divBdr>
        <w:top w:val="none" w:sz="0" w:space="0" w:color="auto"/>
        <w:left w:val="none" w:sz="0" w:space="0" w:color="auto"/>
        <w:bottom w:val="none" w:sz="0" w:space="0" w:color="auto"/>
        <w:right w:val="none" w:sz="0" w:space="0" w:color="auto"/>
      </w:divBdr>
    </w:div>
    <w:div w:id="287401178">
      <w:bodyDiv w:val="1"/>
      <w:marLeft w:val="0"/>
      <w:marRight w:val="0"/>
      <w:marTop w:val="0"/>
      <w:marBottom w:val="0"/>
      <w:divBdr>
        <w:top w:val="none" w:sz="0" w:space="0" w:color="auto"/>
        <w:left w:val="none" w:sz="0" w:space="0" w:color="auto"/>
        <w:bottom w:val="none" w:sz="0" w:space="0" w:color="auto"/>
        <w:right w:val="none" w:sz="0" w:space="0" w:color="auto"/>
      </w:divBdr>
    </w:div>
    <w:div w:id="298262760">
      <w:bodyDiv w:val="1"/>
      <w:marLeft w:val="0"/>
      <w:marRight w:val="0"/>
      <w:marTop w:val="0"/>
      <w:marBottom w:val="0"/>
      <w:divBdr>
        <w:top w:val="none" w:sz="0" w:space="0" w:color="auto"/>
        <w:left w:val="none" w:sz="0" w:space="0" w:color="auto"/>
        <w:bottom w:val="none" w:sz="0" w:space="0" w:color="auto"/>
        <w:right w:val="none" w:sz="0" w:space="0" w:color="auto"/>
      </w:divBdr>
    </w:div>
    <w:div w:id="355813414">
      <w:bodyDiv w:val="1"/>
      <w:marLeft w:val="0"/>
      <w:marRight w:val="0"/>
      <w:marTop w:val="0"/>
      <w:marBottom w:val="0"/>
      <w:divBdr>
        <w:top w:val="none" w:sz="0" w:space="0" w:color="auto"/>
        <w:left w:val="none" w:sz="0" w:space="0" w:color="auto"/>
        <w:bottom w:val="none" w:sz="0" w:space="0" w:color="auto"/>
        <w:right w:val="none" w:sz="0" w:space="0" w:color="auto"/>
      </w:divBdr>
    </w:div>
    <w:div w:id="391733702">
      <w:bodyDiv w:val="1"/>
      <w:marLeft w:val="0"/>
      <w:marRight w:val="0"/>
      <w:marTop w:val="0"/>
      <w:marBottom w:val="0"/>
      <w:divBdr>
        <w:top w:val="none" w:sz="0" w:space="0" w:color="auto"/>
        <w:left w:val="none" w:sz="0" w:space="0" w:color="auto"/>
        <w:bottom w:val="none" w:sz="0" w:space="0" w:color="auto"/>
        <w:right w:val="none" w:sz="0" w:space="0" w:color="auto"/>
      </w:divBdr>
    </w:div>
    <w:div w:id="397896213">
      <w:bodyDiv w:val="1"/>
      <w:marLeft w:val="0"/>
      <w:marRight w:val="0"/>
      <w:marTop w:val="0"/>
      <w:marBottom w:val="0"/>
      <w:divBdr>
        <w:top w:val="none" w:sz="0" w:space="0" w:color="auto"/>
        <w:left w:val="none" w:sz="0" w:space="0" w:color="auto"/>
        <w:bottom w:val="none" w:sz="0" w:space="0" w:color="auto"/>
        <w:right w:val="none" w:sz="0" w:space="0" w:color="auto"/>
      </w:divBdr>
    </w:div>
    <w:div w:id="412899322">
      <w:bodyDiv w:val="1"/>
      <w:marLeft w:val="0"/>
      <w:marRight w:val="0"/>
      <w:marTop w:val="0"/>
      <w:marBottom w:val="0"/>
      <w:divBdr>
        <w:top w:val="none" w:sz="0" w:space="0" w:color="auto"/>
        <w:left w:val="none" w:sz="0" w:space="0" w:color="auto"/>
        <w:bottom w:val="none" w:sz="0" w:space="0" w:color="auto"/>
        <w:right w:val="none" w:sz="0" w:space="0" w:color="auto"/>
      </w:divBdr>
    </w:div>
    <w:div w:id="421070629">
      <w:bodyDiv w:val="1"/>
      <w:marLeft w:val="0"/>
      <w:marRight w:val="0"/>
      <w:marTop w:val="0"/>
      <w:marBottom w:val="0"/>
      <w:divBdr>
        <w:top w:val="none" w:sz="0" w:space="0" w:color="auto"/>
        <w:left w:val="none" w:sz="0" w:space="0" w:color="auto"/>
        <w:bottom w:val="none" w:sz="0" w:space="0" w:color="auto"/>
        <w:right w:val="none" w:sz="0" w:space="0" w:color="auto"/>
      </w:divBdr>
    </w:div>
    <w:div w:id="436946236">
      <w:bodyDiv w:val="1"/>
      <w:marLeft w:val="0"/>
      <w:marRight w:val="0"/>
      <w:marTop w:val="0"/>
      <w:marBottom w:val="0"/>
      <w:divBdr>
        <w:top w:val="none" w:sz="0" w:space="0" w:color="auto"/>
        <w:left w:val="none" w:sz="0" w:space="0" w:color="auto"/>
        <w:bottom w:val="none" w:sz="0" w:space="0" w:color="auto"/>
        <w:right w:val="none" w:sz="0" w:space="0" w:color="auto"/>
      </w:divBdr>
    </w:div>
    <w:div w:id="442962052">
      <w:bodyDiv w:val="1"/>
      <w:marLeft w:val="0"/>
      <w:marRight w:val="0"/>
      <w:marTop w:val="0"/>
      <w:marBottom w:val="0"/>
      <w:divBdr>
        <w:top w:val="none" w:sz="0" w:space="0" w:color="auto"/>
        <w:left w:val="none" w:sz="0" w:space="0" w:color="auto"/>
        <w:bottom w:val="none" w:sz="0" w:space="0" w:color="auto"/>
        <w:right w:val="none" w:sz="0" w:space="0" w:color="auto"/>
      </w:divBdr>
    </w:div>
    <w:div w:id="468478786">
      <w:bodyDiv w:val="1"/>
      <w:marLeft w:val="0"/>
      <w:marRight w:val="0"/>
      <w:marTop w:val="0"/>
      <w:marBottom w:val="0"/>
      <w:divBdr>
        <w:top w:val="none" w:sz="0" w:space="0" w:color="auto"/>
        <w:left w:val="none" w:sz="0" w:space="0" w:color="auto"/>
        <w:bottom w:val="none" w:sz="0" w:space="0" w:color="auto"/>
        <w:right w:val="none" w:sz="0" w:space="0" w:color="auto"/>
      </w:divBdr>
    </w:div>
    <w:div w:id="502664761">
      <w:bodyDiv w:val="1"/>
      <w:marLeft w:val="0"/>
      <w:marRight w:val="0"/>
      <w:marTop w:val="0"/>
      <w:marBottom w:val="0"/>
      <w:divBdr>
        <w:top w:val="none" w:sz="0" w:space="0" w:color="auto"/>
        <w:left w:val="none" w:sz="0" w:space="0" w:color="auto"/>
        <w:bottom w:val="none" w:sz="0" w:space="0" w:color="auto"/>
        <w:right w:val="none" w:sz="0" w:space="0" w:color="auto"/>
      </w:divBdr>
    </w:div>
    <w:div w:id="519467682">
      <w:bodyDiv w:val="1"/>
      <w:marLeft w:val="0"/>
      <w:marRight w:val="0"/>
      <w:marTop w:val="0"/>
      <w:marBottom w:val="0"/>
      <w:divBdr>
        <w:top w:val="none" w:sz="0" w:space="0" w:color="auto"/>
        <w:left w:val="none" w:sz="0" w:space="0" w:color="auto"/>
        <w:bottom w:val="none" w:sz="0" w:space="0" w:color="auto"/>
        <w:right w:val="none" w:sz="0" w:space="0" w:color="auto"/>
      </w:divBdr>
    </w:div>
    <w:div w:id="520240076">
      <w:bodyDiv w:val="1"/>
      <w:marLeft w:val="0"/>
      <w:marRight w:val="0"/>
      <w:marTop w:val="0"/>
      <w:marBottom w:val="0"/>
      <w:divBdr>
        <w:top w:val="none" w:sz="0" w:space="0" w:color="auto"/>
        <w:left w:val="none" w:sz="0" w:space="0" w:color="auto"/>
        <w:bottom w:val="none" w:sz="0" w:space="0" w:color="auto"/>
        <w:right w:val="none" w:sz="0" w:space="0" w:color="auto"/>
      </w:divBdr>
    </w:div>
    <w:div w:id="535587582">
      <w:bodyDiv w:val="1"/>
      <w:marLeft w:val="0"/>
      <w:marRight w:val="0"/>
      <w:marTop w:val="0"/>
      <w:marBottom w:val="0"/>
      <w:divBdr>
        <w:top w:val="none" w:sz="0" w:space="0" w:color="auto"/>
        <w:left w:val="none" w:sz="0" w:space="0" w:color="auto"/>
        <w:bottom w:val="none" w:sz="0" w:space="0" w:color="auto"/>
        <w:right w:val="none" w:sz="0" w:space="0" w:color="auto"/>
      </w:divBdr>
    </w:div>
    <w:div w:id="571309485">
      <w:bodyDiv w:val="1"/>
      <w:marLeft w:val="0"/>
      <w:marRight w:val="0"/>
      <w:marTop w:val="0"/>
      <w:marBottom w:val="0"/>
      <w:divBdr>
        <w:top w:val="none" w:sz="0" w:space="0" w:color="auto"/>
        <w:left w:val="none" w:sz="0" w:space="0" w:color="auto"/>
        <w:bottom w:val="none" w:sz="0" w:space="0" w:color="auto"/>
        <w:right w:val="none" w:sz="0" w:space="0" w:color="auto"/>
      </w:divBdr>
    </w:div>
    <w:div w:id="571474286">
      <w:bodyDiv w:val="1"/>
      <w:marLeft w:val="0"/>
      <w:marRight w:val="0"/>
      <w:marTop w:val="0"/>
      <w:marBottom w:val="0"/>
      <w:divBdr>
        <w:top w:val="none" w:sz="0" w:space="0" w:color="auto"/>
        <w:left w:val="none" w:sz="0" w:space="0" w:color="auto"/>
        <w:bottom w:val="none" w:sz="0" w:space="0" w:color="auto"/>
        <w:right w:val="none" w:sz="0" w:space="0" w:color="auto"/>
      </w:divBdr>
    </w:div>
    <w:div w:id="591664479">
      <w:bodyDiv w:val="1"/>
      <w:marLeft w:val="0"/>
      <w:marRight w:val="0"/>
      <w:marTop w:val="0"/>
      <w:marBottom w:val="0"/>
      <w:divBdr>
        <w:top w:val="none" w:sz="0" w:space="0" w:color="auto"/>
        <w:left w:val="none" w:sz="0" w:space="0" w:color="auto"/>
        <w:bottom w:val="none" w:sz="0" w:space="0" w:color="auto"/>
        <w:right w:val="none" w:sz="0" w:space="0" w:color="auto"/>
      </w:divBdr>
    </w:div>
    <w:div w:id="618800736">
      <w:bodyDiv w:val="1"/>
      <w:marLeft w:val="0"/>
      <w:marRight w:val="0"/>
      <w:marTop w:val="0"/>
      <w:marBottom w:val="0"/>
      <w:divBdr>
        <w:top w:val="none" w:sz="0" w:space="0" w:color="auto"/>
        <w:left w:val="none" w:sz="0" w:space="0" w:color="auto"/>
        <w:bottom w:val="none" w:sz="0" w:space="0" w:color="auto"/>
        <w:right w:val="none" w:sz="0" w:space="0" w:color="auto"/>
      </w:divBdr>
    </w:div>
    <w:div w:id="636883549">
      <w:bodyDiv w:val="1"/>
      <w:marLeft w:val="0"/>
      <w:marRight w:val="0"/>
      <w:marTop w:val="0"/>
      <w:marBottom w:val="0"/>
      <w:divBdr>
        <w:top w:val="none" w:sz="0" w:space="0" w:color="auto"/>
        <w:left w:val="none" w:sz="0" w:space="0" w:color="auto"/>
        <w:bottom w:val="none" w:sz="0" w:space="0" w:color="auto"/>
        <w:right w:val="none" w:sz="0" w:space="0" w:color="auto"/>
      </w:divBdr>
    </w:div>
    <w:div w:id="643046882">
      <w:bodyDiv w:val="1"/>
      <w:marLeft w:val="0"/>
      <w:marRight w:val="0"/>
      <w:marTop w:val="0"/>
      <w:marBottom w:val="0"/>
      <w:divBdr>
        <w:top w:val="none" w:sz="0" w:space="0" w:color="auto"/>
        <w:left w:val="none" w:sz="0" w:space="0" w:color="auto"/>
        <w:bottom w:val="none" w:sz="0" w:space="0" w:color="auto"/>
        <w:right w:val="none" w:sz="0" w:space="0" w:color="auto"/>
      </w:divBdr>
    </w:div>
    <w:div w:id="648948491">
      <w:bodyDiv w:val="1"/>
      <w:marLeft w:val="0"/>
      <w:marRight w:val="0"/>
      <w:marTop w:val="0"/>
      <w:marBottom w:val="0"/>
      <w:divBdr>
        <w:top w:val="none" w:sz="0" w:space="0" w:color="auto"/>
        <w:left w:val="none" w:sz="0" w:space="0" w:color="auto"/>
        <w:bottom w:val="none" w:sz="0" w:space="0" w:color="auto"/>
        <w:right w:val="none" w:sz="0" w:space="0" w:color="auto"/>
      </w:divBdr>
    </w:div>
    <w:div w:id="660550777">
      <w:bodyDiv w:val="1"/>
      <w:marLeft w:val="0"/>
      <w:marRight w:val="0"/>
      <w:marTop w:val="0"/>
      <w:marBottom w:val="0"/>
      <w:divBdr>
        <w:top w:val="none" w:sz="0" w:space="0" w:color="auto"/>
        <w:left w:val="none" w:sz="0" w:space="0" w:color="auto"/>
        <w:bottom w:val="none" w:sz="0" w:space="0" w:color="auto"/>
        <w:right w:val="none" w:sz="0" w:space="0" w:color="auto"/>
      </w:divBdr>
    </w:div>
    <w:div w:id="661130342">
      <w:bodyDiv w:val="1"/>
      <w:marLeft w:val="0"/>
      <w:marRight w:val="0"/>
      <w:marTop w:val="0"/>
      <w:marBottom w:val="0"/>
      <w:divBdr>
        <w:top w:val="none" w:sz="0" w:space="0" w:color="auto"/>
        <w:left w:val="none" w:sz="0" w:space="0" w:color="auto"/>
        <w:bottom w:val="none" w:sz="0" w:space="0" w:color="auto"/>
        <w:right w:val="none" w:sz="0" w:space="0" w:color="auto"/>
      </w:divBdr>
    </w:div>
    <w:div w:id="689185161">
      <w:bodyDiv w:val="1"/>
      <w:marLeft w:val="0"/>
      <w:marRight w:val="0"/>
      <w:marTop w:val="0"/>
      <w:marBottom w:val="0"/>
      <w:divBdr>
        <w:top w:val="none" w:sz="0" w:space="0" w:color="auto"/>
        <w:left w:val="none" w:sz="0" w:space="0" w:color="auto"/>
        <w:bottom w:val="none" w:sz="0" w:space="0" w:color="auto"/>
        <w:right w:val="none" w:sz="0" w:space="0" w:color="auto"/>
      </w:divBdr>
    </w:div>
    <w:div w:id="703137228">
      <w:bodyDiv w:val="1"/>
      <w:marLeft w:val="0"/>
      <w:marRight w:val="0"/>
      <w:marTop w:val="0"/>
      <w:marBottom w:val="0"/>
      <w:divBdr>
        <w:top w:val="none" w:sz="0" w:space="0" w:color="auto"/>
        <w:left w:val="none" w:sz="0" w:space="0" w:color="auto"/>
        <w:bottom w:val="none" w:sz="0" w:space="0" w:color="auto"/>
        <w:right w:val="none" w:sz="0" w:space="0" w:color="auto"/>
      </w:divBdr>
    </w:div>
    <w:div w:id="743841656">
      <w:bodyDiv w:val="1"/>
      <w:marLeft w:val="0"/>
      <w:marRight w:val="0"/>
      <w:marTop w:val="0"/>
      <w:marBottom w:val="0"/>
      <w:divBdr>
        <w:top w:val="none" w:sz="0" w:space="0" w:color="auto"/>
        <w:left w:val="none" w:sz="0" w:space="0" w:color="auto"/>
        <w:bottom w:val="none" w:sz="0" w:space="0" w:color="auto"/>
        <w:right w:val="none" w:sz="0" w:space="0" w:color="auto"/>
      </w:divBdr>
    </w:div>
    <w:div w:id="750615905">
      <w:bodyDiv w:val="1"/>
      <w:marLeft w:val="0"/>
      <w:marRight w:val="0"/>
      <w:marTop w:val="0"/>
      <w:marBottom w:val="0"/>
      <w:divBdr>
        <w:top w:val="none" w:sz="0" w:space="0" w:color="auto"/>
        <w:left w:val="none" w:sz="0" w:space="0" w:color="auto"/>
        <w:bottom w:val="none" w:sz="0" w:space="0" w:color="auto"/>
        <w:right w:val="none" w:sz="0" w:space="0" w:color="auto"/>
      </w:divBdr>
    </w:div>
    <w:div w:id="760568885">
      <w:bodyDiv w:val="1"/>
      <w:marLeft w:val="0"/>
      <w:marRight w:val="0"/>
      <w:marTop w:val="0"/>
      <w:marBottom w:val="0"/>
      <w:divBdr>
        <w:top w:val="none" w:sz="0" w:space="0" w:color="auto"/>
        <w:left w:val="none" w:sz="0" w:space="0" w:color="auto"/>
        <w:bottom w:val="none" w:sz="0" w:space="0" w:color="auto"/>
        <w:right w:val="none" w:sz="0" w:space="0" w:color="auto"/>
      </w:divBdr>
    </w:div>
    <w:div w:id="764770107">
      <w:bodyDiv w:val="1"/>
      <w:marLeft w:val="0"/>
      <w:marRight w:val="0"/>
      <w:marTop w:val="0"/>
      <w:marBottom w:val="0"/>
      <w:divBdr>
        <w:top w:val="none" w:sz="0" w:space="0" w:color="auto"/>
        <w:left w:val="none" w:sz="0" w:space="0" w:color="auto"/>
        <w:bottom w:val="none" w:sz="0" w:space="0" w:color="auto"/>
        <w:right w:val="none" w:sz="0" w:space="0" w:color="auto"/>
      </w:divBdr>
    </w:div>
    <w:div w:id="781848575">
      <w:bodyDiv w:val="1"/>
      <w:marLeft w:val="0"/>
      <w:marRight w:val="0"/>
      <w:marTop w:val="0"/>
      <w:marBottom w:val="0"/>
      <w:divBdr>
        <w:top w:val="none" w:sz="0" w:space="0" w:color="auto"/>
        <w:left w:val="none" w:sz="0" w:space="0" w:color="auto"/>
        <w:bottom w:val="none" w:sz="0" w:space="0" w:color="auto"/>
        <w:right w:val="none" w:sz="0" w:space="0" w:color="auto"/>
      </w:divBdr>
    </w:div>
    <w:div w:id="793987840">
      <w:bodyDiv w:val="1"/>
      <w:marLeft w:val="0"/>
      <w:marRight w:val="0"/>
      <w:marTop w:val="0"/>
      <w:marBottom w:val="0"/>
      <w:divBdr>
        <w:top w:val="none" w:sz="0" w:space="0" w:color="auto"/>
        <w:left w:val="none" w:sz="0" w:space="0" w:color="auto"/>
        <w:bottom w:val="none" w:sz="0" w:space="0" w:color="auto"/>
        <w:right w:val="none" w:sz="0" w:space="0" w:color="auto"/>
      </w:divBdr>
    </w:div>
    <w:div w:id="806776445">
      <w:bodyDiv w:val="1"/>
      <w:marLeft w:val="0"/>
      <w:marRight w:val="0"/>
      <w:marTop w:val="0"/>
      <w:marBottom w:val="0"/>
      <w:divBdr>
        <w:top w:val="none" w:sz="0" w:space="0" w:color="auto"/>
        <w:left w:val="none" w:sz="0" w:space="0" w:color="auto"/>
        <w:bottom w:val="none" w:sz="0" w:space="0" w:color="auto"/>
        <w:right w:val="none" w:sz="0" w:space="0" w:color="auto"/>
      </w:divBdr>
    </w:div>
    <w:div w:id="825361229">
      <w:bodyDiv w:val="1"/>
      <w:marLeft w:val="0"/>
      <w:marRight w:val="0"/>
      <w:marTop w:val="0"/>
      <w:marBottom w:val="0"/>
      <w:divBdr>
        <w:top w:val="none" w:sz="0" w:space="0" w:color="auto"/>
        <w:left w:val="none" w:sz="0" w:space="0" w:color="auto"/>
        <w:bottom w:val="none" w:sz="0" w:space="0" w:color="auto"/>
        <w:right w:val="none" w:sz="0" w:space="0" w:color="auto"/>
      </w:divBdr>
    </w:div>
    <w:div w:id="843204384">
      <w:bodyDiv w:val="1"/>
      <w:marLeft w:val="0"/>
      <w:marRight w:val="0"/>
      <w:marTop w:val="0"/>
      <w:marBottom w:val="0"/>
      <w:divBdr>
        <w:top w:val="none" w:sz="0" w:space="0" w:color="auto"/>
        <w:left w:val="none" w:sz="0" w:space="0" w:color="auto"/>
        <w:bottom w:val="none" w:sz="0" w:space="0" w:color="auto"/>
        <w:right w:val="none" w:sz="0" w:space="0" w:color="auto"/>
      </w:divBdr>
    </w:div>
    <w:div w:id="858734095">
      <w:bodyDiv w:val="1"/>
      <w:marLeft w:val="0"/>
      <w:marRight w:val="0"/>
      <w:marTop w:val="0"/>
      <w:marBottom w:val="0"/>
      <w:divBdr>
        <w:top w:val="none" w:sz="0" w:space="0" w:color="auto"/>
        <w:left w:val="none" w:sz="0" w:space="0" w:color="auto"/>
        <w:bottom w:val="none" w:sz="0" w:space="0" w:color="auto"/>
        <w:right w:val="none" w:sz="0" w:space="0" w:color="auto"/>
      </w:divBdr>
    </w:div>
    <w:div w:id="865561780">
      <w:bodyDiv w:val="1"/>
      <w:marLeft w:val="0"/>
      <w:marRight w:val="0"/>
      <w:marTop w:val="0"/>
      <w:marBottom w:val="0"/>
      <w:divBdr>
        <w:top w:val="none" w:sz="0" w:space="0" w:color="auto"/>
        <w:left w:val="none" w:sz="0" w:space="0" w:color="auto"/>
        <w:bottom w:val="none" w:sz="0" w:space="0" w:color="auto"/>
        <w:right w:val="none" w:sz="0" w:space="0" w:color="auto"/>
      </w:divBdr>
    </w:div>
    <w:div w:id="895121982">
      <w:bodyDiv w:val="1"/>
      <w:marLeft w:val="0"/>
      <w:marRight w:val="0"/>
      <w:marTop w:val="0"/>
      <w:marBottom w:val="0"/>
      <w:divBdr>
        <w:top w:val="none" w:sz="0" w:space="0" w:color="auto"/>
        <w:left w:val="none" w:sz="0" w:space="0" w:color="auto"/>
        <w:bottom w:val="none" w:sz="0" w:space="0" w:color="auto"/>
        <w:right w:val="none" w:sz="0" w:space="0" w:color="auto"/>
      </w:divBdr>
    </w:div>
    <w:div w:id="902567050">
      <w:bodyDiv w:val="1"/>
      <w:marLeft w:val="0"/>
      <w:marRight w:val="0"/>
      <w:marTop w:val="0"/>
      <w:marBottom w:val="0"/>
      <w:divBdr>
        <w:top w:val="none" w:sz="0" w:space="0" w:color="auto"/>
        <w:left w:val="none" w:sz="0" w:space="0" w:color="auto"/>
        <w:bottom w:val="none" w:sz="0" w:space="0" w:color="auto"/>
        <w:right w:val="none" w:sz="0" w:space="0" w:color="auto"/>
      </w:divBdr>
    </w:div>
    <w:div w:id="907501174">
      <w:bodyDiv w:val="1"/>
      <w:marLeft w:val="0"/>
      <w:marRight w:val="0"/>
      <w:marTop w:val="0"/>
      <w:marBottom w:val="0"/>
      <w:divBdr>
        <w:top w:val="none" w:sz="0" w:space="0" w:color="auto"/>
        <w:left w:val="none" w:sz="0" w:space="0" w:color="auto"/>
        <w:bottom w:val="none" w:sz="0" w:space="0" w:color="auto"/>
        <w:right w:val="none" w:sz="0" w:space="0" w:color="auto"/>
      </w:divBdr>
    </w:div>
    <w:div w:id="912352700">
      <w:bodyDiv w:val="1"/>
      <w:marLeft w:val="0"/>
      <w:marRight w:val="0"/>
      <w:marTop w:val="0"/>
      <w:marBottom w:val="0"/>
      <w:divBdr>
        <w:top w:val="none" w:sz="0" w:space="0" w:color="auto"/>
        <w:left w:val="none" w:sz="0" w:space="0" w:color="auto"/>
        <w:bottom w:val="none" w:sz="0" w:space="0" w:color="auto"/>
        <w:right w:val="none" w:sz="0" w:space="0" w:color="auto"/>
      </w:divBdr>
    </w:div>
    <w:div w:id="946153675">
      <w:bodyDiv w:val="1"/>
      <w:marLeft w:val="0"/>
      <w:marRight w:val="0"/>
      <w:marTop w:val="0"/>
      <w:marBottom w:val="0"/>
      <w:divBdr>
        <w:top w:val="none" w:sz="0" w:space="0" w:color="auto"/>
        <w:left w:val="none" w:sz="0" w:space="0" w:color="auto"/>
        <w:bottom w:val="none" w:sz="0" w:space="0" w:color="auto"/>
        <w:right w:val="none" w:sz="0" w:space="0" w:color="auto"/>
      </w:divBdr>
    </w:div>
    <w:div w:id="999774585">
      <w:bodyDiv w:val="1"/>
      <w:marLeft w:val="0"/>
      <w:marRight w:val="0"/>
      <w:marTop w:val="0"/>
      <w:marBottom w:val="0"/>
      <w:divBdr>
        <w:top w:val="none" w:sz="0" w:space="0" w:color="auto"/>
        <w:left w:val="none" w:sz="0" w:space="0" w:color="auto"/>
        <w:bottom w:val="none" w:sz="0" w:space="0" w:color="auto"/>
        <w:right w:val="none" w:sz="0" w:space="0" w:color="auto"/>
      </w:divBdr>
    </w:div>
    <w:div w:id="1008168566">
      <w:bodyDiv w:val="1"/>
      <w:marLeft w:val="0"/>
      <w:marRight w:val="0"/>
      <w:marTop w:val="0"/>
      <w:marBottom w:val="0"/>
      <w:divBdr>
        <w:top w:val="none" w:sz="0" w:space="0" w:color="auto"/>
        <w:left w:val="none" w:sz="0" w:space="0" w:color="auto"/>
        <w:bottom w:val="none" w:sz="0" w:space="0" w:color="auto"/>
        <w:right w:val="none" w:sz="0" w:space="0" w:color="auto"/>
      </w:divBdr>
    </w:div>
    <w:div w:id="1018393235">
      <w:bodyDiv w:val="1"/>
      <w:marLeft w:val="0"/>
      <w:marRight w:val="0"/>
      <w:marTop w:val="0"/>
      <w:marBottom w:val="0"/>
      <w:divBdr>
        <w:top w:val="none" w:sz="0" w:space="0" w:color="auto"/>
        <w:left w:val="none" w:sz="0" w:space="0" w:color="auto"/>
        <w:bottom w:val="none" w:sz="0" w:space="0" w:color="auto"/>
        <w:right w:val="none" w:sz="0" w:space="0" w:color="auto"/>
      </w:divBdr>
    </w:div>
    <w:div w:id="1045065796">
      <w:bodyDiv w:val="1"/>
      <w:marLeft w:val="0"/>
      <w:marRight w:val="0"/>
      <w:marTop w:val="0"/>
      <w:marBottom w:val="0"/>
      <w:divBdr>
        <w:top w:val="none" w:sz="0" w:space="0" w:color="auto"/>
        <w:left w:val="none" w:sz="0" w:space="0" w:color="auto"/>
        <w:bottom w:val="none" w:sz="0" w:space="0" w:color="auto"/>
        <w:right w:val="none" w:sz="0" w:space="0" w:color="auto"/>
      </w:divBdr>
    </w:div>
    <w:div w:id="1052508990">
      <w:bodyDiv w:val="1"/>
      <w:marLeft w:val="0"/>
      <w:marRight w:val="0"/>
      <w:marTop w:val="0"/>
      <w:marBottom w:val="0"/>
      <w:divBdr>
        <w:top w:val="none" w:sz="0" w:space="0" w:color="auto"/>
        <w:left w:val="none" w:sz="0" w:space="0" w:color="auto"/>
        <w:bottom w:val="none" w:sz="0" w:space="0" w:color="auto"/>
        <w:right w:val="none" w:sz="0" w:space="0" w:color="auto"/>
      </w:divBdr>
    </w:div>
    <w:div w:id="1064642620">
      <w:bodyDiv w:val="1"/>
      <w:marLeft w:val="0"/>
      <w:marRight w:val="0"/>
      <w:marTop w:val="0"/>
      <w:marBottom w:val="0"/>
      <w:divBdr>
        <w:top w:val="none" w:sz="0" w:space="0" w:color="auto"/>
        <w:left w:val="none" w:sz="0" w:space="0" w:color="auto"/>
        <w:bottom w:val="none" w:sz="0" w:space="0" w:color="auto"/>
        <w:right w:val="none" w:sz="0" w:space="0" w:color="auto"/>
      </w:divBdr>
    </w:div>
    <w:div w:id="1122842137">
      <w:bodyDiv w:val="1"/>
      <w:marLeft w:val="0"/>
      <w:marRight w:val="0"/>
      <w:marTop w:val="0"/>
      <w:marBottom w:val="0"/>
      <w:divBdr>
        <w:top w:val="none" w:sz="0" w:space="0" w:color="auto"/>
        <w:left w:val="none" w:sz="0" w:space="0" w:color="auto"/>
        <w:bottom w:val="none" w:sz="0" w:space="0" w:color="auto"/>
        <w:right w:val="none" w:sz="0" w:space="0" w:color="auto"/>
      </w:divBdr>
    </w:div>
    <w:div w:id="1141506108">
      <w:bodyDiv w:val="1"/>
      <w:marLeft w:val="0"/>
      <w:marRight w:val="0"/>
      <w:marTop w:val="0"/>
      <w:marBottom w:val="0"/>
      <w:divBdr>
        <w:top w:val="none" w:sz="0" w:space="0" w:color="auto"/>
        <w:left w:val="none" w:sz="0" w:space="0" w:color="auto"/>
        <w:bottom w:val="none" w:sz="0" w:space="0" w:color="auto"/>
        <w:right w:val="none" w:sz="0" w:space="0" w:color="auto"/>
      </w:divBdr>
    </w:div>
    <w:div w:id="1143885687">
      <w:bodyDiv w:val="1"/>
      <w:marLeft w:val="0"/>
      <w:marRight w:val="0"/>
      <w:marTop w:val="0"/>
      <w:marBottom w:val="0"/>
      <w:divBdr>
        <w:top w:val="none" w:sz="0" w:space="0" w:color="auto"/>
        <w:left w:val="none" w:sz="0" w:space="0" w:color="auto"/>
        <w:bottom w:val="none" w:sz="0" w:space="0" w:color="auto"/>
        <w:right w:val="none" w:sz="0" w:space="0" w:color="auto"/>
      </w:divBdr>
    </w:div>
    <w:div w:id="1152335109">
      <w:bodyDiv w:val="1"/>
      <w:marLeft w:val="0"/>
      <w:marRight w:val="0"/>
      <w:marTop w:val="0"/>
      <w:marBottom w:val="0"/>
      <w:divBdr>
        <w:top w:val="none" w:sz="0" w:space="0" w:color="auto"/>
        <w:left w:val="none" w:sz="0" w:space="0" w:color="auto"/>
        <w:bottom w:val="none" w:sz="0" w:space="0" w:color="auto"/>
        <w:right w:val="none" w:sz="0" w:space="0" w:color="auto"/>
      </w:divBdr>
    </w:div>
    <w:div w:id="1167941376">
      <w:bodyDiv w:val="1"/>
      <w:marLeft w:val="0"/>
      <w:marRight w:val="0"/>
      <w:marTop w:val="0"/>
      <w:marBottom w:val="0"/>
      <w:divBdr>
        <w:top w:val="none" w:sz="0" w:space="0" w:color="auto"/>
        <w:left w:val="none" w:sz="0" w:space="0" w:color="auto"/>
        <w:bottom w:val="none" w:sz="0" w:space="0" w:color="auto"/>
        <w:right w:val="none" w:sz="0" w:space="0" w:color="auto"/>
      </w:divBdr>
    </w:div>
    <w:div w:id="1168982846">
      <w:bodyDiv w:val="1"/>
      <w:marLeft w:val="0"/>
      <w:marRight w:val="0"/>
      <w:marTop w:val="0"/>
      <w:marBottom w:val="0"/>
      <w:divBdr>
        <w:top w:val="none" w:sz="0" w:space="0" w:color="auto"/>
        <w:left w:val="none" w:sz="0" w:space="0" w:color="auto"/>
        <w:bottom w:val="none" w:sz="0" w:space="0" w:color="auto"/>
        <w:right w:val="none" w:sz="0" w:space="0" w:color="auto"/>
      </w:divBdr>
    </w:div>
    <w:div w:id="1177621440">
      <w:bodyDiv w:val="1"/>
      <w:marLeft w:val="0"/>
      <w:marRight w:val="0"/>
      <w:marTop w:val="0"/>
      <w:marBottom w:val="0"/>
      <w:divBdr>
        <w:top w:val="none" w:sz="0" w:space="0" w:color="auto"/>
        <w:left w:val="none" w:sz="0" w:space="0" w:color="auto"/>
        <w:bottom w:val="none" w:sz="0" w:space="0" w:color="auto"/>
        <w:right w:val="none" w:sz="0" w:space="0" w:color="auto"/>
      </w:divBdr>
    </w:div>
    <w:div w:id="1186286304">
      <w:bodyDiv w:val="1"/>
      <w:marLeft w:val="0"/>
      <w:marRight w:val="0"/>
      <w:marTop w:val="0"/>
      <w:marBottom w:val="0"/>
      <w:divBdr>
        <w:top w:val="none" w:sz="0" w:space="0" w:color="auto"/>
        <w:left w:val="none" w:sz="0" w:space="0" w:color="auto"/>
        <w:bottom w:val="none" w:sz="0" w:space="0" w:color="auto"/>
        <w:right w:val="none" w:sz="0" w:space="0" w:color="auto"/>
      </w:divBdr>
    </w:div>
    <w:div w:id="1188912265">
      <w:bodyDiv w:val="1"/>
      <w:marLeft w:val="0"/>
      <w:marRight w:val="0"/>
      <w:marTop w:val="0"/>
      <w:marBottom w:val="0"/>
      <w:divBdr>
        <w:top w:val="none" w:sz="0" w:space="0" w:color="auto"/>
        <w:left w:val="none" w:sz="0" w:space="0" w:color="auto"/>
        <w:bottom w:val="none" w:sz="0" w:space="0" w:color="auto"/>
        <w:right w:val="none" w:sz="0" w:space="0" w:color="auto"/>
      </w:divBdr>
    </w:div>
    <w:div w:id="1204177570">
      <w:bodyDiv w:val="1"/>
      <w:marLeft w:val="0"/>
      <w:marRight w:val="0"/>
      <w:marTop w:val="0"/>
      <w:marBottom w:val="0"/>
      <w:divBdr>
        <w:top w:val="none" w:sz="0" w:space="0" w:color="auto"/>
        <w:left w:val="none" w:sz="0" w:space="0" w:color="auto"/>
        <w:bottom w:val="none" w:sz="0" w:space="0" w:color="auto"/>
        <w:right w:val="none" w:sz="0" w:space="0" w:color="auto"/>
      </w:divBdr>
    </w:div>
    <w:div w:id="1218278921">
      <w:bodyDiv w:val="1"/>
      <w:marLeft w:val="0"/>
      <w:marRight w:val="0"/>
      <w:marTop w:val="0"/>
      <w:marBottom w:val="0"/>
      <w:divBdr>
        <w:top w:val="none" w:sz="0" w:space="0" w:color="auto"/>
        <w:left w:val="none" w:sz="0" w:space="0" w:color="auto"/>
        <w:bottom w:val="none" w:sz="0" w:space="0" w:color="auto"/>
        <w:right w:val="none" w:sz="0" w:space="0" w:color="auto"/>
      </w:divBdr>
    </w:div>
    <w:div w:id="1226263839">
      <w:bodyDiv w:val="1"/>
      <w:marLeft w:val="0"/>
      <w:marRight w:val="0"/>
      <w:marTop w:val="0"/>
      <w:marBottom w:val="0"/>
      <w:divBdr>
        <w:top w:val="none" w:sz="0" w:space="0" w:color="auto"/>
        <w:left w:val="none" w:sz="0" w:space="0" w:color="auto"/>
        <w:bottom w:val="none" w:sz="0" w:space="0" w:color="auto"/>
        <w:right w:val="none" w:sz="0" w:space="0" w:color="auto"/>
      </w:divBdr>
    </w:div>
    <w:div w:id="1238976020">
      <w:bodyDiv w:val="1"/>
      <w:marLeft w:val="0"/>
      <w:marRight w:val="0"/>
      <w:marTop w:val="0"/>
      <w:marBottom w:val="0"/>
      <w:divBdr>
        <w:top w:val="none" w:sz="0" w:space="0" w:color="auto"/>
        <w:left w:val="none" w:sz="0" w:space="0" w:color="auto"/>
        <w:bottom w:val="none" w:sz="0" w:space="0" w:color="auto"/>
        <w:right w:val="none" w:sz="0" w:space="0" w:color="auto"/>
      </w:divBdr>
    </w:div>
    <w:div w:id="1242836608">
      <w:bodyDiv w:val="1"/>
      <w:marLeft w:val="0"/>
      <w:marRight w:val="0"/>
      <w:marTop w:val="0"/>
      <w:marBottom w:val="0"/>
      <w:divBdr>
        <w:top w:val="none" w:sz="0" w:space="0" w:color="auto"/>
        <w:left w:val="none" w:sz="0" w:space="0" w:color="auto"/>
        <w:bottom w:val="none" w:sz="0" w:space="0" w:color="auto"/>
        <w:right w:val="none" w:sz="0" w:space="0" w:color="auto"/>
      </w:divBdr>
    </w:div>
    <w:div w:id="1252395603">
      <w:bodyDiv w:val="1"/>
      <w:marLeft w:val="0"/>
      <w:marRight w:val="0"/>
      <w:marTop w:val="0"/>
      <w:marBottom w:val="0"/>
      <w:divBdr>
        <w:top w:val="none" w:sz="0" w:space="0" w:color="auto"/>
        <w:left w:val="none" w:sz="0" w:space="0" w:color="auto"/>
        <w:bottom w:val="none" w:sz="0" w:space="0" w:color="auto"/>
        <w:right w:val="none" w:sz="0" w:space="0" w:color="auto"/>
      </w:divBdr>
    </w:div>
    <w:div w:id="1256132683">
      <w:bodyDiv w:val="1"/>
      <w:marLeft w:val="0"/>
      <w:marRight w:val="0"/>
      <w:marTop w:val="0"/>
      <w:marBottom w:val="0"/>
      <w:divBdr>
        <w:top w:val="none" w:sz="0" w:space="0" w:color="auto"/>
        <w:left w:val="none" w:sz="0" w:space="0" w:color="auto"/>
        <w:bottom w:val="none" w:sz="0" w:space="0" w:color="auto"/>
        <w:right w:val="none" w:sz="0" w:space="0" w:color="auto"/>
      </w:divBdr>
    </w:div>
    <w:div w:id="1270700261">
      <w:bodyDiv w:val="1"/>
      <w:marLeft w:val="0"/>
      <w:marRight w:val="0"/>
      <w:marTop w:val="0"/>
      <w:marBottom w:val="0"/>
      <w:divBdr>
        <w:top w:val="none" w:sz="0" w:space="0" w:color="auto"/>
        <w:left w:val="none" w:sz="0" w:space="0" w:color="auto"/>
        <w:bottom w:val="none" w:sz="0" w:space="0" w:color="auto"/>
        <w:right w:val="none" w:sz="0" w:space="0" w:color="auto"/>
      </w:divBdr>
    </w:div>
    <w:div w:id="1275332479">
      <w:bodyDiv w:val="1"/>
      <w:marLeft w:val="0"/>
      <w:marRight w:val="0"/>
      <w:marTop w:val="0"/>
      <w:marBottom w:val="0"/>
      <w:divBdr>
        <w:top w:val="none" w:sz="0" w:space="0" w:color="auto"/>
        <w:left w:val="none" w:sz="0" w:space="0" w:color="auto"/>
        <w:bottom w:val="none" w:sz="0" w:space="0" w:color="auto"/>
        <w:right w:val="none" w:sz="0" w:space="0" w:color="auto"/>
      </w:divBdr>
    </w:div>
    <w:div w:id="1317151131">
      <w:bodyDiv w:val="1"/>
      <w:marLeft w:val="0"/>
      <w:marRight w:val="0"/>
      <w:marTop w:val="0"/>
      <w:marBottom w:val="0"/>
      <w:divBdr>
        <w:top w:val="none" w:sz="0" w:space="0" w:color="auto"/>
        <w:left w:val="none" w:sz="0" w:space="0" w:color="auto"/>
        <w:bottom w:val="none" w:sz="0" w:space="0" w:color="auto"/>
        <w:right w:val="none" w:sz="0" w:space="0" w:color="auto"/>
      </w:divBdr>
    </w:div>
    <w:div w:id="1330215970">
      <w:bodyDiv w:val="1"/>
      <w:marLeft w:val="0"/>
      <w:marRight w:val="0"/>
      <w:marTop w:val="0"/>
      <w:marBottom w:val="0"/>
      <w:divBdr>
        <w:top w:val="none" w:sz="0" w:space="0" w:color="auto"/>
        <w:left w:val="none" w:sz="0" w:space="0" w:color="auto"/>
        <w:bottom w:val="none" w:sz="0" w:space="0" w:color="auto"/>
        <w:right w:val="none" w:sz="0" w:space="0" w:color="auto"/>
      </w:divBdr>
    </w:div>
    <w:div w:id="1345402654">
      <w:bodyDiv w:val="1"/>
      <w:marLeft w:val="0"/>
      <w:marRight w:val="0"/>
      <w:marTop w:val="0"/>
      <w:marBottom w:val="0"/>
      <w:divBdr>
        <w:top w:val="none" w:sz="0" w:space="0" w:color="auto"/>
        <w:left w:val="none" w:sz="0" w:space="0" w:color="auto"/>
        <w:bottom w:val="none" w:sz="0" w:space="0" w:color="auto"/>
        <w:right w:val="none" w:sz="0" w:space="0" w:color="auto"/>
      </w:divBdr>
    </w:div>
    <w:div w:id="1363287563">
      <w:bodyDiv w:val="1"/>
      <w:marLeft w:val="0"/>
      <w:marRight w:val="0"/>
      <w:marTop w:val="0"/>
      <w:marBottom w:val="0"/>
      <w:divBdr>
        <w:top w:val="none" w:sz="0" w:space="0" w:color="auto"/>
        <w:left w:val="none" w:sz="0" w:space="0" w:color="auto"/>
        <w:bottom w:val="none" w:sz="0" w:space="0" w:color="auto"/>
        <w:right w:val="none" w:sz="0" w:space="0" w:color="auto"/>
      </w:divBdr>
    </w:div>
    <w:div w:id="1363436845">
      <w:bodyDiv w:val="1"/>
      <w:marLeft w:val="0"/>
      <w:marRight w:val="0"/>
      <w:marTop w:val="0"/>
      <w:marBottom w:val="0"/>
      <w:divBdr>
        <w:top w:val="none" w:sz="0" w:space="0" w:color="auto"/>
        <w:left w:val="none" w:sz="0" w:space="0" w:color="auto"/>
        <w:bottom w:val="none" w:sz="0" w:space="0" w:color="auto"/>
        <w:right w:val="none" w:sz="0" w:space="0" w:color="auto"/>
      </w:divBdr>
    </w:div>
    <w:div w:id="1366977065">
      <w:bodyDiv w:val="1"/>
      <w:marLeft w:val="0"/>
      <w:marRight w:val="0"/>
      <w:marTop w:val="0"/>
      <w:marBottom w:val="0"/>
      <w:divBdr>
        <w:top w:val="none" w:sz="0" w:space="0" w:color="auto"/>
        <w:left w:val="none" w:sz="0" w:space="0" w:color="auto"/>
        <w:bottom w:val="none" w:sz="0" w:space="0" w:color="auto"/>
        <w:right w:val="none" w:sz="0" w:space="0" w:color="auto"/>
      </w:divBdr>
    </w:div>
    <w:div w:id="1368287403">
      <w:bodyDiv w:val="1"/>
      <w:marLeft w:val="0"/>
      <w:marRight w:val="0"/>
      <w:marTop w:val="0"/>
      <w:marBottom w:val="0"/>
      <w:divBdr>
        <w:top w:val="none" w:sz="0" w:space="0" w:color="auto"/>
        <w:left w:val="none" w:sz="0" w:space="0" w:color="auto"/>
        <w:bottom w:val="none" w:sz="0" w:space="0" w:color="auto"/>
        <w:right w:val="none" w:sz="0" w:space="0" w:color="auto"/>
      </w:divBdr>
    </w:div>
    <w:div w:id="1420102449">
      <w:bodyDiv w:val="1"/>
      <w:marLeft w:val="0"/>
      <w:marRight w:val="0"/>
      <w:marTop w:val="0"/>
      <w:marBottom w:val="0"/>
      <w:divBdr>
        <w:top w:val="none" w:sz="0" w:space="0" w:color="auto"/>
        <w:left w:val="none" w:sz="0" w:space="0" w:color="auto"/>
        <w:bottom w:val="none" w:sz="0" w:space="0" w:color="auto"/>
        <w:right w:val="none" w:sz="0" w:space="0" w:color="auto"/>
      </w:divBdr>
    </w:div>
    <w:div w:id="1423835383">
      <w:bodyDiv w:val="1"/>
      <w:marLeft w:val="0"/>
      <w:marRight w:val="0"/>
      <w:marTop w:val="0"/>
      <w:marBottom w:val="0"/>
      <w:divBdr>
        <w:top w:val="none" w:sz="0" w:space="0" w:color="auto"/>
        <w:left w:val="none" w:sz="0" w:space="0" w:color="auto"/>
        <w:bottom w:val="none" w:sz="0" w:space="0" w:color="auto"/>
        <w:right w:val="none" w:sz="0" w:space="0" w:color="auto"/>
      </w:divBdr>
    </w:div>
    <w:div w:id="1431195776">
      <w:bodyDiv w:val="1"/>
      <w:marLeft w:val="0"/>
      <w:marRight w:val="0"/>
      <w:marTop w:val="0"/>
      <w:marBottom w:val="0"/>
      <w:divBdr>
        <w:top w:val="none" w:sz="0" w:space="0" w:color="auto"/>
        <w:left w:val="none" w:sz="0" w:space="0" w:color="auto"/>
        <w:bottom w:val="none" w:sz="0" w:space="0" w:color="auto"/>
        <w:right w:val="none" w:sz="0" w:space="0" w:color="auto"/>
      </w:divBdr>
    </w:div>
    <w:div w:id="1447385603">
      <w:bodyDiv w:val="1"/>
      <w:marLeft w:val="0"/>
      <w:marRight w:val="0"/>
      <w:marTop w:val="0"/>
      <w:marBottom w:val="0"/>
      <w:divBdr>
        <w:top w:val="none" w:sz="0" w:space="0" w:color="auto"/>
        <w:left w:val="none" w:sz="0" w:space="0" w:color="auto"/>
        <w:bottom w:val="none" w:sz="0" w:space="0" w:color="auto"/>
        <w:right w:val="none" w:sz="0" w:space="0" w:color="auto"/>
      </w:divBdr>
    </w:div>
    <w:div w:id="1480725837">
      <w:bodyDiv w:val="1"/>
      <w:marLeft w:val="0"/>
      <w:marRight w:val="0"/>
      <w:marTop w:val="0"/>
      <w:marBottom w:val="0"/>
      <w:divBdr>
        <w:top w:val="none" w:sz="0" w:space="0" w:color="auto"/>
        <w:left w:val="none" w:sz="0" w:space="0" w:color="auto"/>
        <w:bottom w:val="none" w:sz="0" w:space="0" w:color="auto"/>
        <w:right w:val="none" w:sz="0" w:space="0" w:color="auto"/>
      </w:divBdr>
    </w:div>
    <w:div w:id="1483426755">
      <w:bodyDiv w:val="1"/>
      <w:marLeft w:val="0"/>
      <w:marRight w:val="0"/>
      <w:marTop w:val="0"/>
      <w:marBottom w:val="0"/>
      <w:divBdr>
        <w:top w:val="none" w:sz="0" w:space="0" w:color="auto"/>
        <w:left w:val="none" w:sz="0" w:space="0" w:color="auto"/>
        <w:bottom w:val="none" w:sz="0" w:space="0" w:color="auto"/>
        <w:right w:val="none" w:sz="0" w:space="0" w:color="auto"/>
      </w:divBdr>
    </w:div>
    <w:div w:id="1497262585">
      <w:bodyDiv w:val="1"/>
      <w:marLeft w:val="0"/>
      <w:marRight w:val="0"/>
      <w:marTop w:val="0"/>
      <w:marBottom w:val="0"/>
      <w:divBdr>
        <w:top w:val="none" w:sz="0" w:space="0" w:color="auto"/>
        <w:left w:val="none" w:sz="0" w:space="0" w:color="auto"/>
        <w:bottom w:val="none" w:sz="0" w:space="0" w:color="auto"/>
        <w:right w:val="none" w:sz="0" w:space="0" w:color="auto"/>
      </w:divBdr>
    </w:div>
    <w:div w:id="1544831906">
      <w:bodyDiv w:val="1"/>
      <w:marLeft w:val="0"/>
      <w:marRight w:val="0"/>
      <w:marTop w:val="0"/>
      <w:marBottom w:val="0"/>
      <w:divBdr>
        <w:top w:val="none" w:sz="0" w:space="0" w:color="auto"/>
        <w:left w:val="none" w:sz="0" w:space="0" w:color="auto"/>
        <w:bottom w:val="none" w:sz="0" w:space="0" w:color="auto"/>
        <w:right w:val="none" w:sz="0" w:space="0" w:color="auto"/>
      </w:divBdr>
    </w:div>
    <w:div w:id="1558980220">
      <w:bodyDiv w:val="1"/>
      <w:marLeft w:val="0"/>
      <w:marRight w:val="0"/>
      <w:marTop w:val="0"/>
      <w:marBottom w:val="0"/>
      <w:divBdr>
        <w:top w:val="none" w:sz="0" w:space="0" w:color="auto"/>
        <w:left w:val="none" w:sz="0" w:space="0" w:color="auto"/>
        <w:bottom w:val="none" w:sz="0" w:space="0" w:color="auto"/>
        <w:right w:val="none" w:sz="0" w:space="0" w:color="auto"/>
      </w:divBdr>
    </w:div>
    <w:div w:id="1570768679">
      <w:bodyDiv w:val="1"/>
      <w:marLeft w:val="0"/>
      <w:marRight w:val="0"/>
      <w:marTop w:val="0"/>
      <w:marBottom w:val="0"/>
      <w:divBdr>
        <w:top w:val="none" w:sz="0" w:space="0" w:color="auto"/>
        <w:left w:val="none" w:sz="0" w:space="0" w:color="auto"/>
        <w:bottom w:val="none" w:sz="0" w:space="0" w:color="auto"/>
        <w:right w:val="none" w:sz="0" w:space="0" w:color="auto"/>
      </w:divBdr>
    </w:div>
    <w:div w:id="1583642754">
      <w:bodyDiv w:val="1"/>
      <w:marLeft w:val="0"/>
      <w:marRight w:val="0"/>
      <w:marTop w:val="0"/>
      <w:marBottom w:val="0"/>
      <w:divBdr>
        <w:top w:val="none" w:sz="0" w:space="0" w:color="auto"/>
        <w:left w:val="none" w:sz="0" w:space="0" w:color="auto"/>
        <w:bottom w:val="none" w:sz="0" w:space="0" w:color="auto"/>
        <w:right w:val="none" w:sz="0" w:space="0" w:color="auto"/>
      </w:divBdr>
    </w:div>
    <w:div w:id="1585337517">
      <w:bodyDiv w:val="1"/>
      <w:marLeft w:val="0"/>
      <w:marRight w:val="0"/>
      <w:marTop w:val="0"/>
      <w:marBottom w:val="0"/>
      <w:divBdr>
        <w:top w:val="none" w:sz="0" w:space="0" w:color="auto"/>
        <w:left w:val="none" w:sz="0" w:space="0" w:color="auto"/>
        <w:bottom w:val="none" w:sz="0" w:space="0" w:color="auto"/>
        <w:right w:val="none" w:sz="0" w:space="0" w:color="auto"/>
      </w:divBdr>
    </w:div>
    <w:div w:id="1596010477">
      <w:bodyDiv w:val="1"/>
      <w:marLeft w:val="0"/>
      <w:marRight w:val="0"/>
      <w:marTop w:val="0"/>
      <w:marBottom w:val="0"/>
      <w:divBdr>
        <w:top w:val="none" w:sz="0" w:space="0" w:color="auto"/>
        <w:left w:val="none" w:sz="0" w:space="0" w:color="auto"/>
        <w:bottom w:val="none" w:sz="0" w:space="0" w:color="auto"/>
        <w:right w:val="none" w:sz="0" w:space="0" w:color="auto"/>
      </w:divBdr>
    </w:div>
    <w:div w:id="1619944911">
      <w:bodyDiv w:val="1"/>
      <w:marLeft w:val="0"/>
      <w:marRight w:val="0"/>
      <w:marTop w:val="0"/>
      <w:marBottom w:val="0"/>
      <w:divBdr>
        <w:top w:val="none" w:sz="0" w:space="0" w:color="auto"/>
        <w:left w:val="none" w:sz="0" w:space="0" w:color="auto"/>
        <w:bottom w:val="none" w:sz="0" w:space="0" w:color="auto"/>
        <w:right w:val="none" w:sz="0" w:space="0" w:color="auto"/>
      </w:divBdr>
    </w:div>
    <w:div w:id="1636374543">
      <w:bodyDiv w:val="1"/>
      <w:marLeft w:val="0"/>
      <w:marRight w:val="0"/>
      <w:marTop w:val="0"/>
      <w:marBottom w:val="0"/>
      <w:divBdr>
        <w:top w:val="none" w:sz="0" w:space="0" w:color="auto"/>
        <w:left w:val="none" w:sz="0" w:space="0" w:color="auto"/>
        <w:bottom w:val="none" w:sz="0" w:space="0" w:color="auto"/>
        <w:right w:val="none" w:sz="0" w:space="0" w:color="auto"/>
      </w:divBdr>
    </w:div>
    <w:div w:id="1637448785">
      <w:bodyDiv w:val="1"/>
      <w:marLeft w:val="0"/>
      <w:marRight w:val="0"/>
      <w:marTop w:val="0"/>
      <w:marBottom w:val="0"/>
      <w:divBdr>
        <w:top w:val="none" w:sz="0" w:space="0" w:color="auto"/>
        <w:left w:val="none" w:sz="0" w:space="0" w:color="auto"/>
        <w:bottom w:val="none" w:sz="0" w:space="0" w:color="auto"/>
        <w:right w:val="none" w:sz="0" w:space="0" w:color="auto"/>
      </w:divBdr>
    </w:div>
    <w:div w:id="1678725978">
      <w:bodyDiv w:val="1"/>
      <w:marLeft w:val="0"/>
      <w:marRight w:val="0"/>
      <w:marTop w:val="0"/>
      <w:marBottom w:val="0"/>
      <w:divBdr>
        <w:top w:val="none" w:sz="0" w:space="0" w:color="auto"/>
        <w:left w:val="none" w:sz="0" w:space="0" w:color="auto"/>
        <w:bottom w:val="none" w:sz="0" w:space="0" w:color="auto"/>
        <w:right w:val="none" w:sz="0" w:space="0" w:color="auto"/>
      </w:divBdr>
    </w:div>
    <w:div w:id="1681816469">
      <w:bodyDiv w:val="1"/>
      <w:marLeft w:val="0"/>
      <w:marRight w:val="0"/>
      <w:marTop w:val="0"/>
      <w:marBottom w:val="0"/>
      <w:divBdr>
        <w:top w:val="none" w:sz="0" w:space="0" w:color="auto"/>
        <w:left w:val="none" w:sz="0" w:space="0" w:color="auto"/>
        <w:bottom w:val="none" w:sz="0" w:space="0" w:color="auto"/>
        <w:right w:val="none" w:sz="0" w:space="0" w:color="auto"/>
      </w:divBdr>
    </w:div>
    <w:div w:id="1697777701">
      <w:bodyDiv w:val="1"/>
      <w:marLeft w:val="0"/>
      <w:marRight w:val="0"/>
      <w:marTop w:val="0"/>
      <w:marBottom w:val="0"/>
      <w:divBdr>
        <w:top w:val="none" w:sz="0" w:space="0" w:color="auto"/>
        <w:left w:val="none" w:sz="0" w:space="0" w:color="auto"/>
        <w:bottom w:val="none" w:sz="0" w:space="0" w:color="auto"/>
        <w:right w:val="none" w:sz="0" w:space="0" w:color="auto"/>
      </w:divBdr>
    </w:div>
    <w:div w:id="1705398387">
      <w:bodyDiv w:val="1"/>
      <w:marLeft w:val="0"/>
      <w:marRight w:val="0"/>
      <w:marTop w:val="0"/>
      <w:marBottom w:val="0"/>
      <w:divBdr>
        <w:top w:val="none" w:sz="0" w:space="0" w:color="auto"/>
        <w:left w:val="none" w:sz="0" w:space="0" w:color="auto"/>
        <w:bottom w:val="none" w:sz="0" w:space="0" w:color="auto"/>
        <w:right w:val="none" w:sz="0" w:space="0" w:color="auto"/>
      </w:divBdr>
    </w:div>
    <w:div w:id="1714697692">
      <w:bodyDiv w:val="1"/>
      <w:marLeft w:val="0"/>
      <w:marRight w:val="0"/>
      <w:marTop w:val="0"/>
      <w:marBottom w:val="0"/>
      <w:divBdr>
        <w:top w:val="none" w:sz="0" w:space="0" w:color="auto"/>
        <w:left w:val="none" w:sz="0" w:space="0" w:color="auto"/>
        <w:bottom w:val="none" w:sz="0" w:space="0" w:color="auto"/>
        <w:right w:val="none" w:sz="0" w:space="0" w:color="auto"/>
      </w:divBdr>
    </w:div>
    <w:div w:id="1717467895">
      <w:bodyDiv w:val="1"/>
      <w:marLeft w:val="0"/>
      <w:marRight w:val="0"/>
      <w:marTop w:val="0"/>
      <w:marBottom w:val="0"/>
      <w:divBdr>
        <w:top w:val="none" w:sz="0" w:space="0" w:color="auto"/>
        <w:left w:val="none" w:sz="0" w:space="0" w:color="auto"/>
        <w:bottom w:val="none" w:sz="0" w:space="0" w:color="auto"/>
        <w:right w:val="none" w:sz="0" w:space="0" w:color="auto"/>
      </w:divBdr>
    </w:div>
    <w:div w:id="1724475271">
      <w:bodyDiv w:val="1"/>
      <w:marLeft w:val="0"/>
      <w:marRight w:val="0"/>
      <w:marTop w:val="0"/>
      <w:marBottom w:val="0"/>
      <w:divBdr>
        <w:top w:val="none" w:sz="0" w:space="0" w:color="auto"/>
        <w:left w:val="none" w:sz="0" w:space="0" w:color="auto"/>
        <w:bottom w:val="none" w:sz="0" w:space="0" w:color="auto"/>
        <w:right w:val="none" w:sz="0" w:space="0" w:color="auto"/>
      </w:divBdr>
    </w:div>
    <w:div w:id="1728530801">
      <w:bodyDiv w:val="1"/>
      <w:marLeft w:val="0"/>
      <w:marRight w:val="0"/>
      <w:marTop w:val="0"/>
      <w:marBottom w:val="0"/>
      <w:divBdr>
        <w:top w:val="none" w:sz="0" w:space="0" w:color="auto"/>
        <w:left w:val="none" w:sz="0" w:space="0" w:color="auto"/>
        <w:bottom w:val="none" w:sz="0" w:space="0" w:color="auto"/>
        <w:right w:val="none" w:sz="0" w:space="0" w:color="auto"/>
      </w:divBdr>
    </w:div>
    <w:div w:id="1760640934">
      <w:bodyDiv w:val="1"/>
      <w:marLeft w:val="0"/>
      <w:marRight w:val="0"/>
      <w:marTop w:val="0"/>
      <w:marBottom w:val="0"/>
      <w:divBdr>
        <w:top w:val="none" w:sz="0" w:space="0" w:color="auto"/>
        <w:left w:val="none" w:sz="0" w:space="0" w:color="auto"/>
        <w:bottom w:val="none" w:sz="0" w:space="0" w:color="auto"/>
        <w:right w:val="none" w:sz="0" w:space="0" w:color="auto"/>
      </w:divBdr>
    </w:div>
    <w:div w:id="1760905618">
      <w:bodyDiv w:val="1"/>
      <w:marLeft w:val="0"/>
      <w:marRight w:val="0"/>
      <w:marTop w:val="0"/>
      <w:marBottom w:val="0"/>
      <w:divBdr>
        <w:top w:val="none" w:sz="0" w:space="0" w:color="auto"/>
        <w:left w:val="none" w:sz="0" w:space="0" w:color="auto"/>
        <w:bottom w:val="none" w:sz="0" w:space="0" w:color="auto"/>
        <w:right w:val="none" w:sz="0" w:space="0" w:color="auto"/>
      </w:divBdr>
    </w:div>
    <w:div w:id="1764492896">
      <w:bodyDiv w:val="1"/>
      <w:marLeft w:val="0"/>
      <w:marRight w:val="0"/>
      <w:marTop w:val="0"/>
      <w:marBottom w:val="0"/>
      <w:divBdr>
        <w:top w:val="none" w:sz="0" w:space="0" w:color="auto"/>
        <w:left w:val="none" w:sz="0" w:space="0" w:color="auto"/>
        <w:bottom w:val="none" w:sz="0" w:space="0" w:color="auto"/>
        <w:right w:val="none" w:sz="0" w:space="0" w:color="auto"/>
      </w:divBdr>
    </w:div>
    <w:div w:id="1766534513">
      <w:bodyDiv w:val="1"/>
      <w:marLeft w:val="0"/>
      <w:marRight w:val="0"/>
      <w:marTop w:val="0"/>
      <w:marBottom w:val="0"/>
      <w:divBdr>
        <w:top w:val="none" w:sz="0" w:space="0" w:color="auto"/>
        <w:left w:val="none" w:sz="0" w:space="0" w:color="auto"/>
        <w:bottom w:val="none" w:sz="0" w:space="0" w:color="auto"/>
        <w:right w:val="none" w:sz="0" w:space="0" w:color="auto"/>
      </w:divBdr>
    </w:div>
    <w:div w:id="1779636724">
      <w:bodyDiv w:val="1"/>
      <w:marLeft w:val="0"/>
      <w:marRight w:val="0"/>
      <w:marTop w:val="0"/>
      <w:marBottom w:val="0"/>
      <w:divBdr>
        <w:top w:val="none" w:sz="0" w:space="0" w:color="auto"/>
        <w:left w:val="none" w:sz="0" w:space="0" w:color="auto"/>
        <w:bottom w:val="none" w:sz="0" w:space="0" w:color="auto"/>
        <w:right w:val="none" w:sz="0" w:space="0" w:color="auto"/>
      </w:divBdr>
    </w:div>
    <w:div w:id="1784417566">
      <w:bodyDiv w:val="1"/>
      <w:marLeft w:val="0"/>
      <w:marRight w:val="0"/>
      <w:marTop w:val="0"/>
      <w:marBottom w:val="0"/>
      <w:divBdr>
        <w:top w:val="none" w:sz="0" w:space="0" w:color="auto"/>
        <w:left w:val="none" w:sz="0" w:space="0" w:color="auto"/>
        <w:bottom w:val="none" w:sz="0" w:space="0" w:color="auto"/>
        <w:right w:val="none" w:sz="0" w:space="0" w:color="auto"/>
      </w:divBdr>
    </w:div>
    <w:div w:id="1795244865">
      <w:bodyDiv w:val="1"/>
      <w:marLeft w:val="0"/>
      <w:marRight w:val="0"/>
      <w:marTop w:val="0"/>
      <w:marBottom w:val="0"/>
      <w:divBdr>
        <w:top w:val="none" w:sz="0" w:space="0" w:color="auto"/>
        <w:left w:val="none" w:sz="0" w:space="0" w:color="auto"/>
        <w:bottom w:val="none" w:sz="0" w:space="0" w:color="auto"/>
        <w:right w:val="none" w:sz="0" w:space="0" w:color="auto"/>
      </w:divBdr>
    </w:div>
    <w:div w:id="1806703015">
      <w:bodyDiv w:val="1"/>
      <w:marLeft w:val="0"/>
      <w:marRight w:val="0"/>
      <w:marTop w:val="0"/>
      <w:marBottom w:val="0"/>
      <w:divBdr>
        <w:top w:val="none" w:sz="0" w:space="0" w:color="auto"/>
        <w:left w:val="none" w:sz="0" w:space="0" w:color="auto"/>
        <w:bottom w:val="none" w:sz="0" w:space="0" w:color="auto"/>
        <w:right w:val="none" w:sz="0" w:space="0" w:color="auto"/>
      </w:divBdr>
    </w:div>
    <w:div w:id="1807777088">
      <w:bodyDiv w:val="1"/>
      <w:marLeft w:val="0"/>
      <w:marRight w:val="0"/>
      <w:marTop w:val="0"/>
      <w:marBottom w:val="0"/>
      <w:divBdr>
        <w:top w:val="none" w:sz="0" w:space="0" w:color="auto"/>
        <w:left w:val="none" w:sz="0" w:space="0" w:color="auto"/>
        <w:bottom w:val="none" w:sz="0" w:space="0" w:color="auto"/>
        <w:right w:val="none" w:sz="0" w:space="0" w:color="auto"/>
      </w:divBdr>
    </w:div>
    <w:div w:id="1820535683">
      <w:bodyDiv w:val="1"/>
      <w:marLeft w:val="0"/>
      <w:marRight w:val="0"/>
      <w:marTop w:val="0"/>
      <w:marBottom w:val="0"/>
      <w:divBdr>
        <w:top w:val="none" w:sz="0" w:space="0" w:color="auto"/>
        <w:left w:val="none" w:sz="0" w:space="0" w:color="auto"/>
        <w:bottom w:val="none" w:sz="0" w:space="0" w:color="auto"/>
        <w:right w:val="none" w:sz="0" w:space="0" w:color="auto"/>
      </w:divBdr>
    </w:div>
    <w:div w:id="1832745664">
      <w:bodyDiv w:val="1"/>
      <w:marLeft w:val="0"/>
      <w:marRight w:val="0"/>
      <w:marTop w:val="0"/>
      <w:marBottom w:val="0"/>
      <w:divBdr>
        <w:top w:val="none" w:sz="0" w:space="0" w:color="auto"/>
        <w:left w:val="none" w:sz="0" w:space="0" w:color="auto"/>
        <w:bottom w:val="none" w:sz="0" w:space="0" w:color="auto"/>
        <w:right w:val="none" w:sz="0" w:space="0" w:color="auto"/>
      </w:divBdr>
    </w:div>
    <w:div w:id="1836997363">
      <w:bodyDiv w:val="1"/>
      <w:marLeft w:val="0"/>
      <w:marRight w:val="0"/>
      <w:marTop w:val="0"/>
      <w:marBottom w:val="0"/>
      <w:divBdr>
        <w:top w:val="none" w:sz="0" w:space="0" w:color="auto"/>
        <w:left w:val="none" w:sz="0" w:space="0" w:color="auto"/>
        <w:bottom w:val="none" w:sz="0" w:space="0" w:color="auto"/>
        <w:right w:val="none" w:sz="0" w:space="0" w:color="auto"/>
      </w:divBdr>
    </w:div>
    <w:div w:id="1839231320">
      <w:bodyDiv w:val="1"/>
      <w:marLeft w:val="0"/>
      <w:marRight w:val="0"/>
      <w:marTop w:val="0"/>
      <w:marBottom w:val="0"/>
      <w:divBdr>
        <w:top w:val="none" w:sz="0" w:space="0" w:color="auto"/>
        <w:left w:val="none" w:sz="0" w:space="0" w:color="auto"/>
        <w:bottom w:val="none" w:sz="0" w:space="0" w:color="auto"/>
        <w:right w:val="none" w:sz="0" w:space="0" w:color="auto"/>
      </w:divBdr>
    </w:div>
    <w:div w:id="1863275050">
      <w:bodyDiv w:val="1"/>
      <w:marLeft w:val="0"/>
      <w:marRight w:val="0"/>
      <w:marTop w:val="0"/>
      <w:marBottom w:val="0"/>
      <w:divBdr>
        <w:top w:val="none" w:sz="0" w:space="0" w:color="auto"/>
        <w:left w:val="none" w:sz="0" w:space="0" w:color="auto"/>
        <w:bottom w:val="none" w:sz="0" w:space="0" w:color="auto"/>
        <w:right w:val="none" w:sz="0" w:space="0" w:color="auto"/>
      </w:divBdr>
    </w:div>
    <w:div w:id="1875388261">
      <w:bodyDiv w:val="1"/>
      <w:marLeft w:val="0"/>
      <w:marRight w:val="0"/>
      <w:marTop w:val="0"/>
      <w:marBottom w:val="0"/>
      <w:divBdr>
        <w:top w:val="none" w:sz="0" w:space="0" w:color="auto"/>
        <w:left w:val="none" w:sz="0" w:space="0" w:color="auto"/>
        <w:bottom w:val="none" w:sz="0" w:space="0" w:color="auto"/>
        <w:right w:val="none" w:sz="0" w:space="0" w:color="auto"/>
      </w:divBdr>
    </w:div>
    <w:div w:id="1877158183">
      <w:bodyDiv w:val="1"/>
      <w:marLeft w:val="0"/>
      <w:marRight w:val="0"/>
      <w:marTop w:val="0"/>
      <w:marBottom w:val="0"/>
      <w:divBdr>
        <w:top w:val="none" w:sz="0" w:space="0" w:color="auto"/>
        <w:left w:val="none" w:sz="0" w:space="0" w:color="auto"/>
        <w:bottom w:val="none" w:sz="0" w:space="0" w:color="auto"/>
        <w:right w:val="none" w:sz="0" w:space="0" w:color="auto"/>
      </w:divBdr>
    </w:div>
    <w:div w:id="1917477921">
      <w:bodyDiv w:val="1"/>
      <w:marLeft w:val="0"/>
      <w:marRight w:val="0"/>
      <w:marTop w:val="0"/>
      <w:marBottom w:val="0"/>
      <w:divBdr>
        <w:top w:val="none" w:sz="0" w:space="0" w:color="auto"/>
        <w:left w:val="none" w:sz="0" w:space="0" w:color="auto"/>
        <w:bottom w:val="none" w:sz="0" w:space="0" w:color="auto"/>
        <w:right w:val="none" w:sz="0" w:space="0" w:color="auto"/>
      </w:divBdr>
    </w:div>
    <w:div w:id="1930851035">
      <w:bodyDiv w:val="1"/>
      <w:marLeft w:val="0"/>
      <w:marRight w:val="0"/>
      <w:marTop w:val="0"/>
      <w:marBottom w:val="0"/>
      <w:divBdr>
        <w:top w:val="none" w:sz="0" w:space="0" w:color="auto"/>
        <w:left w:val="none" w:sz="0" w:space="0" w:color="auto"/>
        <w:bottom w:val="none" w:sz="0" w:space="0" w:color="auto"/>
        <w:right w:val="none" w:sz="0" w:space="0" w:color="auto"/>
      </w:divBdr>
    </w:div>
    <w:div w:id="1942109442">
      <w:bodyDiv w:val="1"/>
      <w:marLeft w:val="0"/>
      <w:marRight w:val="0"/>
      <w:marTop w:val="0"/>
      <w:marBottom w:val="0"/>
      <w:divBdr>
        <w:top w:val="none" w:sz="0" w:space="0" w:color="auto"/>
        <w:left w:val="none" w:sz="0" w:space="0" w:color="auto"/>
        <w:bottom w:val="none" w:sz="0" w:space="0" w:color="auto"/>
        <w:right w:val="none" w:sz="0" w:space="0" w:color="auto"/>
      </w:divBdr>
    </w:div>
    <w:div w:id="1946183951">
      <w:bodyDiv w:val="1"/>
      <w:marLeft w:val="0"/>
      <w:marRight w:val="0"/>
      <w:marTop w:val="0"/>
      <w:marBottom w:val="0"/>
      <w:divBdr>
        <w:top w:val="none" w:sz="0" w:space="0" w:color="auto"/>
        <w:left w:val="none" w:sz="0" w:space="0" w:color="auto"/>
        <w:bottom w:val="none" w:sz="0" w:space="0" w:color="auto"/>
        <w:right w:val="none" w:sz="0" w:space="0" w:color="auto"/>
      </w:divBdr>
    </w:div>
    <w:div w:id="1976569014">
      <w:bodyDiv w:val="1"/>
      <w:marLeft w:val="0"/>
      <w:marRight w:val="0"/>
      <w:marTop w:val="0"/>
      <w:marBottom w:val="0"/>
      <w:divBdr>
        <w:top w:val="none" w:sz="0" w:space="0" w:color="auto"/>
        <w:left w:val="none" w:sz="0" w:space="0" w:color="auto"/>
        <w:bottom w:val="none" w:sz="0" w:space="0" w:color="auto"/>
        <w:right w:val="none" w:sz="0" w:space="0" w:color="auto"/>
      </w:divBdr>
    </w:div>
    <w:div w:id="1987465349">
      <w:bodyDiv w:val="1"/>
      <w:marLeft w:val="0"/>
      <w:marRight w:val="0"/>
      <w:marTop w:val="0"/>
      <w:marBottom w:val="0"/>
      <w:divBdr>
        <w:top w:val="none" w:sz="0" w:space="0" w:color="auto"/>
        <w:left w:val="none" w:sz="0" w:space="0" w:color="auto"/>
        <w:bottom w:val="none" w:sz="0" w:space="0" w:color="auto"/>
        <w:right w:val="none" w:sz="0" w:space="0" w:color="auto"/>
      </w:divBdr>
    </w:div>
    <w:div w:id="2007126151">
      <w:bodyDiv w:val="1"/>
      <w:marLeft w:val="0"/>
      <w:marRight w:val="0"/>
      <w:marTop w:val="0"/>
      <w:marBottom w:val="0"/>
      <w:divBdr>
        <w:top w:val="none" w:sz="0" w:space="0" w:color="auto"/>
        <w:left w:val="none" w:sz="0" w:space="0" w:color="auto"/>
        <w:bottom w:val="none" w:sz="0" w:space="0" w:color="auto"/>
        <w:right w:val="none" w:sz="0" w:space="0" w:color="auto"/>
      </w:divBdr>
    </w:div>
    <w:div w:id="2022655545">
      <w:bodyDiv w:val="1"/>
      <w:marLeft w:val="0"/>
      <w:marRight w:val="0"/>
      <w:marTop w:val="0"/>
      <w:marBottom w:val="0"/>
      <w:divBdr>
        <w:top w:val="none" w:sz="0" w:space="0" w:color="auto"/>
        <w:left w:val="none" w:sz="0" w:space="0" w:color="auto"/>
        <w:bottom w:val="none" w:sz="0" w:space="0" w:color="auto"/>
        <w:right w:val="none" w:sz="0" w:space="0" w:color="auto"/>
      </w:divBdr>
    </w:div>
    <w:div w:id="2024162066">
      <w:bodyDiv w:val="1"/>
      <w:marLeft w:val="0"/>
      <w:marRight w:val="0"/>
      <w:marTop w:val="0"/>
      <w:marBottom w:val="0"/>
      <w:divBdr>
        <w:top w:val="none" w:sz="0" w:space="0" w:color="auto"/>
        <w:left w:val="none" w:sz="0" w:space="0" w:color="auto"/>
        <w:bottom w:val="none" w:sz="0" w:space="0" w:color="auto"/>
        <w:right w:val="none" w:sz="0" w:space="0" w:color="auto"/>
      </w:divBdr>
    </w:div>
    <w:div w:id="2037997936">
      <w:bodyDiv w:val="1"/>
      <w:marLeft w:val="0"/>
      <w:marRight w:val="0"/>
      <w:marTop w:val="0"/>
      <w:marBottom w:val="0"/>
      <w:divBdr>
        <w:top w:val="none" w:sz="0" w:space="0" w:color="auto"/>
        <w:left w:val="none" w:sz="0" w:space="0" w:color="auto"/>
        <w:bottom w:val="none" w:sz="0" w:space="0" w:color="auto"/>
        <w:right w:val="none" w:sz="0" w:space="0" w:color="auto"/>
      </w:divBdr>
    </w:div>
    <w:div w:id="2059163538">
      <w:bodyDiv w:val="1"/>
      <w:marLeft w:val="0"/>
      <w:marRight w:val="0"/>
      <w:marTop w:val="0"/>
      <w:marBottom w:val="0"/>
      <w:divBdr>
        <w:top w:val="none" w:sz="0" w:space="0" w:color="auto"/>
        <w:left w:val="none" w:sz="0" w:space="0" w:color="auto"/>
        <w:bottom w:val="none" w:sz="0" w:space="0" w:color="auto"/>
        <w:right w:val="none" w:sz="0" w:space="0" w:color="auto"/>
      </w:divBdr>
    </w:div>
    <w:div w:id="2061702888">
      <w:bodyDiv w:val="1"/>
      <w:marLeft w:val="0"/>
      <w:marRight w:val="0"/>
      <w:marTop w:val="0"/>
      <w:marBottom w:val="0"/>
      <w:divBdr>
        <w:top w:val="none" w:sz="0" w:space="0" w:color="auto"/>
        <w:left w:val="none" w:sz="0" w:space="0" w:color="auto"/>
        <w:bottom w:val="none" w:sz="0" w:space="0" w:color="auto"/>
        <w:right w:val="none" w:sz="0" w:space="0" w:color="auto"/>
      </w:divBdr>
    </w:div>
    <w:div w:id="2126268262">
      <w:bodyDiv w:val="1"/>
      <w:marLeft w:val="0"/>
      <w:marRight w:val="0"/>
      <w:marTop w:val="0"/>
      <w:marBottom w:val="0"/>
      <w:divBdr>
        <w:top w:val="none" w:sz="0" w:space="0" w:color="auto"/>
        <w:left w:val="none" w:sz="0" w:space="0" w:color="auto"/>
        <w:bottom w:val="none" w:sz="0" w:space="0" w:color="auto"/>
        <w:right w:val="none" w:sz="0" w:space="0" w:color="auto"/>
      </w:divBdr>
    </w:div>
    <w:div w:id="2132044449">
      <w:bodyDiv w:val="1"/>
      <w:marLeft w:val="0"/>
      <w:marRight w:val="0"/>
      <w:marTop w:val="0"/>
      <w:marBottom w:val="0"/>
      <w:divBdr>
        <w:top w:val="none" w:sz="0" w:space="0" w:color="auto"/>
        <w:left w:val="none" w:sz="0" w:space="0" w:color="auto"/>
        <w:bottom w:val="none" w:sz="0" w:space="0" w:color="auto"/>
        <w:right w:val="none" w:sz="0" w:space="0" w:color="auto"/>
      </w:divBdr>
    </w:div>
    <w:div w:id="213451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Ana-bilgisayar\teknik\Companies\Ad_Tech\add-vice\Development\Teknik_Spec\Imona_G&#246;nderilecek\IMONA%20RAPOR\BES%20Birikim%20ve%20Getiri%20&#214;zeti.pdf" TargetMode="External"/><Relationship Id="rId18" Type="http://schemas.openxmlformats.org/officeDocument/2006/relationships/hyperlink" Target="file:///\\Ana-bilgisayar\teknik\Companies\Ad_Tech\add-vice\Development\Teknik_Spec\Imona_G&#246;nderilecek\IMONA%20RAPOR\PER&#304;YOD&#304;K%20DE&#286;ERLEND&#304;RME%20RAPORU-ACENTE-V3.docx" TargetMode="External"/><Relationship Id="rId3" Type="http://schemas.openxmlformats.org/officeDocument/2006/relationships/styles" Target="styles.xml"/><Relationship Id="rId21" Type="http://schemas.openxmlformats.org/officeDocument/2006/relationships/hyperlink" Target="file:///\\Ana-bilgisayar\teknik\Companies\Ad_Tech\add-vice\Development\Teknik_Spec\Imona_G&#246;nderilecek\IMONA%20RAPOR\PER&#304;YOD&#304;K%20DE&#286;ERLEND&#304;RME%20RAPORU-ACENTE-V3.docx" TargetMode="External"/><Relationship Id="rId7" Type="http://schemas.openxmlformats.org/officeDocument/2006/relationships/footnotes" Target="footnotes.xml"/><Relationship Id="rId12" Type="http://schemas.openxmlformats.org/officeDocument/2006/relationships/hyperlink" Target="file:///\\Ana-bilgisayar\teknik\Companies\Ad_Tech\add-vice\Development\Teknik_Spec\Imona_G&#246;nderilecek\IMONA%20RAPOR\PER&#304;YOD&#304;K%20DE&#286;ERLEND&#304;RME%20RAPORU-ACENTE-V3.docx" TargetMode="External"/><Relationship Id="rId17" Type="http://schemas.openxmlformats.org/officeDocument/2006/relationships/hyperlink" Target="file:///\\Ana-bilgisayar\teknik\Companies\Ad_Tech\add-vice\Development\Teknik_Spec\Imona_G&#246;nderilecek\IMONA%20RAPOR\BES%20Birikim%20ve%20Getiri%20&#214;zeti.pdf" TargetMode="External"/><Relationship Id="rId2" Type="http://schemas.openxmlformats.org/officeDocument/2006/relationships/numbering" Target="numbering.xml"/><Relationship Id="rId16" Type="http://schemas.openxmlformats.org/officeDocument/2006/relationships/hyperlink" Target="file:///\\Ana-bilgisayar\teknik\Companies\Ad_Tech\add-vice\Development\Teknik_Spec\Imona_G&#246;nderilecek\IMONA%20RAPOR\PER&#304;YOD&#304;K%20DE&#286;ERLEND&#304;RME%20RAPORU-ACENTE-V3.docx" TargetMode="External"/><Relationship Id="rId20" Type="http://schemas.openxmlformats.org/officeDocument/2006/relationships/hyperlink" Target="file:///\\Ana-bilgisayar\teknik\Companies\Ad_Tech\add-vice\Development\Teknik_Spec\Imona_G&#246;nderilecek\IMONA%20RAPOR\PER&#304;YOD&#304;K%20DE&#286;ERLEND&#304;RME%20RAPORU-ACENTE-V3.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Ana-bilgisayar\teknik\Companies\Ad_Tech\add-vice\Development\Teknik_Spec\Imona_G&#246;nderilecek\IMONA%20RAPOR\BES%20Birikim%20ve%20Getiri%20&#214;zeti.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Ana-bilgisayar\teknik\Companies\Ad_Tech\add-vice\Development\Teknik_Spec\Imona_G&#246;nderilecek\IMONA%20RAPOR\BES%20Birikim%20ve%20Getiri%20&#214;zeti.pdf" TargetMode="External"/><Relationship Id="rId23" Type="http://schemas.openxmlformats.org/officeDocument/2006/relationships/fontTable" Target="fontTable.xml"/><Relationship Id="rId10" Type="http://schemas.openxmlformats.org/officeDocument/2006/relationships/hyperlink" Target="file:///\\Ana-bilgisayar\teknik\Companies\Ad_Tech\add-vice\Development\Teknik_Spec\Imona_G&#246;nderilecek\IMONA%20RAPOR\PER&#304;YOD&#304;K%20DE&#286;ERLEND&#304;RME%20RAPORU-ACENTE-V3.docx" TargetMode="External"/><Relationship Id="rId19" Type="http://schemas.openxmlformats.org/officeDocument/2006/relationships/hyperlink" Target="file:///\\Ana-bilgisayar\teknik\Companies\Ad_Tech\add-vice\Development\Teknik_Spec\Imona_G&#246;nderilecek\IMONA%20RAPOR\BES%20Birikim%20ve%20Getiri%20&#214;zeti.pdf" TargetMode="External"/><Relationship Id="rId4" Type="http://schemas.microsoft.com/office/2007/relationships/stylesWithEffects" Target="stylesWithEffects.xml"/><Relationship Id="rId9" Type="http://schemas.openxmlformats.org/officeDocument/2006/relationships/hyperlink" Target="file:///\\Ana-bilgisayar\teknik\Companies\Ad_Tech\add-vice\Development\Teknik_Spec\Imona_G&#246;nderilecek\IMONA%20RAPOR\BES%20Birikim%20ve%20Getiri%20&#214;zeti.pdf" TargetMode="External"/><Relationship Id="rId14" Type="http://schemas.openxmlformats.org/officeDocument/2006/relationships/hyperlink" Target="file:///\\Ana-bilgisayar\teknik\Companies\Ad_Tech\add-vice\Development\Teknik_Spec\Imona_G&#246;nderilecek\IMONA%20RAPOR\PER&#304;YOD&#304;K%20DE&#286;ERLEND&#304;RME%20RAPORU-ACENTE-V3.docx" TargetMode="External"/><Relationship Id="rId22" Type="http://schemas.openxmlformats.org/officeDocument/2006/relationships/hyperlink" Target="https://www.addvice.com.tr/Emeklilikte-Birikim-Analizi"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B2763-FB67-4162-8258-72EF269F5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22534</Words>
  <Characters>128444</Characters>
  <Application>Microsoft Office Word</Application>
  <DocSecurity>0</DocSecurity>
  <Lines>1070</Lines>
  <Paragraphs>301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tepe</dc:creator>
  <cp:lastModifiedBy>mehmet tepe</cp:lastModifiedBy>
  <cp:revision>2</cp:revision>
  <dcterms:created xsi:type="dcterms:W3CDTF">2017-08-23T06:54:00Z</dcterms:created>
  <dcterms:modified xsi:type="dcterms:W3CDTF">2017-08-23T06:54:00Z</dcterms:modified>
</cp:coreProperties>
</file>